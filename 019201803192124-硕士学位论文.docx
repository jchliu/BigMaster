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Ref508959749"/>
    <w:bookmarkStart w:id="1" w:name="_Ref508910077"/>
    <w:p w:rsidR="00A17FA7" w:rsidRPr="00A754A4" w:rsidRDefault="00A17FA7" w:rsidP="00622FBC">
      <w:pPr>
        <w:pStyle w:val="aff3"/>
        <w:rPr>
          <w:color w:val="000000"/>
        </w:rPr>
      </w:pPr>
      <w:r>
        <w:rPr>
          <w:color w:val="000000"/>
        </w:rPr>
        <w:fldChar w:fldCharType="begin"/>
      </w:r>
      <w:r>
        <w:rPr>
          <w:color w:val="000000"/>
        </w:rPr>
        <w:instrText xml:space="preserve"> MACROBUTTON MTEditEquationSection2 </w:instrText>
      </w:r>
      <w:r w:rsidRPr="00B578F3">
        <w:rPr>
          <w:rStyle w:val="MTEquationSection"/>
          <w:rFonts w:cs="Times New Roman"/>
          <w:szCs w:val="36"/>
        </w:rPr>
        <w:instrText>Equation Chapter 1 Section 2</w:instrText>
      </w:r>
      <w:r>
        <w:rPr>
          <w:color w:val="000000"/>
        </w:rPr>
        <w:fldChar w:fldCharType="begin"/>
      </w:r>
      <w:r>
        <w:rPr>
          <w:color w:val="000000"/>
        </w:rPr>
        <w:instrText xml:space="preserve"> SEQ MTEqn \r \h \* MERGEFORMAT </w:instrText>
      </w:r>
      <w:r>
        <w:rPr>
          <w:color w:val="000000"/>
        </w:rPr>
        <w:fldChar w:fldCharType="end"/>
      </w:r>
      <w:r>
        <w:rPr>
          <w:color w:val="000000"/>
        </w:rPr>
        <w:fldChar w:fldCharType="begin"/>
      </w:r>
      <w:r>
        <w:rPr>
          <w:color w:val="000000"/>
        </w:rPr>
        <w:instrText xml:space="preserve"> SEQ MTSec \r 2 \h \* MERGEFORMAT </w:instrText>
      </w:r>
      <w:r>
        <w:rPr>
          <w:color w:val="000000"/>
        </w:rPr>
        <w:fldChar w:fldCharType="end"/>
      </w:r>
      <w:r>
        <w:rPr>
          <w:color w:val="000000"/>
        </w:rPr>
        <w:fldChar w:fldCharType="begin"/>
      </w:r>
      <w:r>
        <w:rPr>
          <w:color w:val="000000"/>
        </w:rPr>
        <w:instrText xml:space="preserve"> SEQ MTChap \r 1 \h \* MERGEFORMAT </w:instrText>
      </w:r>
      <w:r>
        <w:rPr>
          <w:color w:val="000000"/>
        </w:rPr>
        <w:fldChar w:fldCharType="end"/>
      </w:r>
      <w:r>
        <w:rPr>
          <w:color w:val="000000"/>
        </w:rPr>
        <w:fldChar w:fldCharType="end"/>
      </w:r>
      <w:r w:rsidR="00FD707B">
        <w:rPr>
          <w:noProof/>
          <w:color w:val="000000"/>
        </w:rPr>
        <w:drawing>
          <wp:inline distT="0" distB="0" distL="0" distR="0" wp14:anchorId="48888331" wp14:editId="381DC1D2">
            <wp:extent cx="2362200" cy="655320"/>
            <wp:effectExtent l="0" t="0" r="0" b="0"/>
            <wp:docPr id="1" name="图片 1"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2200" cy="655320"/>
                    </a:xfrm>
                    <a:prstGeom prst="rect">
                      <a:avLst/>
                    </a:prstGeom>
                    <a:noFill/>
                    <a:ln>
                      <a:noFill/>
                    </a:ln>
                  </pic:spPr>
                </pic:pic>
              </a:graphicData>
            </a:graphic>
          </wp:inline>
        </w:drawing>
      </w:r>
    </w:p>
    <w:p w:rsidR="00A17FA7" w:rsidRPr="00A754A4" w:rsidRDefault="00A17FA7" w:rsidP="00622FBC">
      <w:pPr>
        <w:pStyle w:val="aff3"/>
        <w:rPr>
          <w:color w:val="000000"/>
        </w:rPr>
      </w:pPr>
    </w:p>
    <w:p w:rsidR="00A17FA7" w:rsidRPr="00A754A4" w:rsidRDefault="00A17FA7" w:rsidP="00622FBC">
      <w:pPr>
        <w:jc w:val="center"/>
        <w:rPr>
          <w:rFonts w:eastAsia="黑体"/>
          <w:b/>
          <w:color w:val="000000"/>
          <w:sz w:val="72"/>
          <w:szCs w:val="72"/>
        </w:rPr>
      </w:pPr>
      <w:r w:rsidRPr="00A754A4">
        <w:rPr>
          <w:rFonts w:eastAsia="黑体" w:hint="eastAsia"/>
          <w:b/>
          <w:color w:val="000000"/>
          <w:sz w:val="72"/>
          <w:szCs w:val="72"/>
        </w:rPr>
        <w:t>硕</w:t>
      </w:r>
      <w:r w:rsidRPr="00A754A4">
        <w:rPr>
          <w:rFonts w:eastAsia="黑体"/>
          <w:b/>
          <w:color w:val="000000"/>
          <w:sz w:val="72"/>
          <w:szCs w:val="72"/>
        </w:rPr>
        <w:t xml:space="preserve"> </w:t>
      </w:r>
      <w:r w:rsidRPr="00A754A4">
        <w:rPr>
          <w:rFonts w:eastAsia="黑体" w:hint="eastAsia"/>
          <w:b/>
          <w:color w:val="000000"/>
          <w:sz w:val="72"/>
          <w:szCs w:val="72"/>
        </w:rPr>
        <w:t>士</w:t>
      </w:r>
      <w:r w:rsidRPr="00A754A4">
        <w:rPr>
          <w:rFonts w:eastAsia="黑体"/>
          <w:b/>
          <w:color w:val="000000"/>
          <w:sz w:val="72"/>
          <w:szCs w:val="72"/>
        </w:rPr>
        <w:t xml:space="preserve"> </w:t>
      </w:r>
      <w:r w:rsidRPr="00A754A4">
        <w:rPr>
          <w:rFonts w:eastAsia="黑体" w:hint="eastAsia"/>
          <w:b/>
          <w:color w:val="000000"/>
          <w:sz w:val="72"/>
          <w:szCs w:val="72"/>
        </w:rPr>
        <w:t>学</w:t>
      </w:r>
      <w:r w:rsidRPr="00A754A4">
        <w:rPr>
          <w:rFonts w:eastAsia="黑体"/>
          <w:b/>
          <w:color w:val="000000"/>
          <w:sz w:val="72"/>
          <w:szCs w:val="72"/>
        </w:rPr>
        <w:t xml:space="preserve"> </w:t>
      </w:r>
      <w:r w:rsidRPr="00A754A4">
        <w:rPr>
          <w:rFonts w:eastAsia="黑体" w:hint="eastAsia"/>
          <w:b/>
          <w:color w:val="000000"/>
          <w:sz w:val="72"/>
          <w:szCs w:val="72"/>
        </w:rPr>
        <w:t>位</w:t>
      </w:r>
      <w:r w:rsidRPr="00A754A4">
        <w:rPr>
          <w:rFonts w:eastAsia="黑体"/>
          <w:b/>
          <w:color w:val="000000"/>
          <w:sz w:val="72"/>
          <w:szCs w:val="72"/>
        </w:rPr>
        <w:t xml:space="preserve"> </w:t>
      </w:r>
      <w:r w:rsidRPr="00A754A4">
        <w:rPr>
          <w:rFonts w:eastAsia="黑体" w:hint="eastAsia"/>
          <w:b/>
          <w:color w:val="000000"/>
          <w:sz w:val="72"/>
          <w:szCs w:val="72"/>
        </w:rPr>
        <w:t>论</w:t>
      </w:r>
      <w:r w:rsidRPr="00A754A4">
        <w:rPr>
          <w:rFonts w:eastAsia="黑体"/>
          <w:b/>
          <w:color w:val="000000"/>
          <w:sz w:val="72"/>
          <w:szCs w:val="72"/>
        </w:rPr>
        <w:t xml:space="preserve"> </w:t>
      </w:r>
      <w:r w:rsidRPr="00A754A4">
        <w:rPr>
          <w:rFonts w:eastAsia="黑体" w:hint="eastAsia"/>
          <w:b/>
          <w:color w:val="000000"/>
          <w:sz w:val="72"/>
          <w:szCs w:val="72"/>
        </w:rPr>
        <w:t>文</w:t>
      </w:r>
    </w:p>
    <w:p w:rsidR="00A17FA7" w:rsidRPr="00A754A4" w:rsidRDefault="00A17FA7" w:rsidP="00622FBC">
      <w:pPr>
        <w:spacing w:line="440" w:lineRule="exact"/>
        <w:jc w:val="center"/>
        <w:rPr>
          <w:color w:val="000000"/>
          <w:sz w:val="36"/>
          <w:szCs w:val="36"/>
        </w:rPr>
      </w:pPr>
      <w:r w:rsidRPr="00A754A4">
        <w:rPr>
          <w:color w:val="000000"/>
          <w:sz w:val="36"/>
          <w:szCs w:val="36"/>
        </w:rPr>
        <w:t>MASTER’S DISSERTATION</w:t>
      </w:r>
    </w:p>
    <w:p w:rsidR="00A17FA7" w:rsidRPr="00A754A4" w:rsidRDefault="00A17FA7" w:rsidP="00622FBC">
      <w:pPr>
        <w:pStyle w:val="aff3"/>
        <w:rPr>
          <w:color w:val="000000"/>
        </w:rPr>
      </w:pPr>
    </w:p>
    <w:p w:rsidR="00A17FA7" w:rsidRPr="00A754A4" w:rsidRDefault="00A17FA7" w:rsidP="00622FBC">
      <w:pPr>
        <w:pStyle w:val="aff3"/>
        <w:rPr>
          <w:color w:val="000000"/>
        </w:rPr>
      </w:pPr>
    </w:p>
    <w:p w:rsidR="00A17FA7" w:rsidRPr="00A754A4" w:rsidRDefault="00A17FA7" w:rsidP="00850B8B">
      <w:pPr>
        <w:ind w:leftChars="337" w:left="2328" w:hangingChars="450" w:hanging="1620"/>
        <w:jc w:val="left"/>
        <w:rPr>
          <w:rFonts w:eastAsia="楷体_GB2312"/>
          <w:color w:val="000000"/>
          <w:sz w:val="36"/>
          <w:szCs w:val="36"/>
        </w:rPr>
      </w:pPr>
      <w:r w:rsidRPr="00A754A4">
        <w:rPr>
          <w:rFonts w:eastAsia="黑体" w:hint="eastAsia"/>
          <w:color w:val="000000"/>
          <w:sz w:val="36"/>
          <w:szCs w:val="36"/>
        </w:rPr>
        <w:t>论文题目</w:t>
      </w:r>
      <w:r>
        <w:rPr>
          <w:rFonts w:eastAsia="黑体"/>
          <w:color w:val="000000"/>
          <w:sz w:val="36"/>
          <w:szCs w:val="36"/>
        </w:rPr>
        <w:t xml:space="preserve"> </w:t>
      </w:r>
      <w:r>
        <w:rPr>
          <w:rFonts w:eastAsia="黑体" w:hint="eastAsia"/>
          <w:color w:val="000000"/>
          <w:sz w:val="36"/>
          <w:szCs w:val="36"/>
        </w:rPr>
        <w:t>基于上下文的深度混合推荐系统</w:t>
      </w:r>
      <w:r w:rsidR="00850B8B">
        <w:rPr>
          <w:rFonts w:eastAsia="黑体" w:hint="eastAsia"/>
          <w:color w:val="000000"/>
          <w:sz w:val="36"/>
          <w:szCs w:val="36"/>
        </w:rPr>
        <w:t>的研究</w:t>
      </w:r>
    </w:p>
    <w:p w:rsidR="00A17FA7" w:rsidRPr="00232956" w:rsidRDefault="00A17FA7" w:rsidP="00622FBC">
      <w:pPr>
        <w:adjustRightInd w:val="0"/>
        <w:snapToGrid w:val="0"/>
        <w:jc w:val="center"/>
        <w:rPr>
          <w:color w:val="000000"/>
        </w:rPr>
      </w:pPr>
    </w:p>
    <w:p w:rsidR="00A17FA7" w:rsidRDefault="00A17FA7" w:rsidP="00622FBC">
      <w:pPr>
        <w:adjustRightInd w:val="0"/>
        <w:snapToGrid w:val="0"/>
        <w:spacing w:line="300" w:lineRule="auto"/>
        <w:jc w:val="center"/>
        <w:rPr>
          <w:b/>
          <w:color w:val="000000"/>
          <w:sz w:val="36"/>
          <w:szCs w:val="36"/>
        </w:rPr>
      </w:pPr>
    </w:p>
    <w:p w:rsidR="00A17FA7" w:rsidRDefault="00A17FA7" w:rsidP="00622FBC">
      <w:pPr>
        <w:adjustRightInd w:val="0"/>
        <w:snapToGrid w:val="0"/>
        <w:spacing w:line="300" w:lineRule="auto"/>
        <w:jc w:val="center"/>
        <w:rPr>
          <w:b/>
          <w:color w:val="000000"/>
          <w:sz w:val="36"/>
          <w:szCs w:val="36"/>
        </w:rPr>
      </w:pPr>
    </w:p>
    <w:p w:rsidR="00A17FA7" w:rsidRPr="001C4E89" w:rsidRDefault="00A17FA7" w:rsidP="00622FBC">
      <w:pPr>
        <w:adjustRightInd w:val="0"/>
        <w:snapToGrid w:val="0"/>
        <w:spacing w:line="300" w:lineRule="auto"/>
        <w:jc w:val="center"/>
        <w:rPr>
          <w:b/>
          <w:color w:val="000000"/>
          <w:sz w:val="36"/>
          <w:szCs w:val="36"/>
        </w:rPr>
      </w:pPr>
    </w:p>
    <w:p w:rsidR="00A17FA7" w:rsidRPr="00232956" w:rsidRDefault="00A17FA7" w:rsidP="00622FBC">
      <w:pPr>
        <w:adjustRightInd w:val="0"/>
        <w:snapToGrid w:val="0"/>
        <w:spacing w:line="300" w:lineRule="auto"/>
        <w:jc w:val="center"/>
        <w:rPr>
          <w:b/>
          <w:color w:val="000000"/>
          <w:sz w:val="36"/>
          <w:szCs w:val="36"/>
        </w:rPr>
      </w:pPr>
    </w:p>
    <w:p w:rsidR="00A17FA7" w:rsidRPr="00A754A4" w:rsidRDefault="00A17FA7" w:rsidP="00622FBC">
      <w:pPr>
        <w:adjustRightInd w:val="0"/>
        <w:snapToGrid w:val="0"/>
        <w:spacing w:line="300" w:lineRule="auto"/>
        <w:rPr>
          <w:b/>
          <w:color w:val="000000"/>
          <w:szCs w:val="21"/>
        </w:rPr>
      </w:pPr>
    </w:p>
    <w:p w:rsidR="00A17FA7" w:rsidRPr="00534D47" w:rsidRDefault="00A17FA7" w:rsidP="00850B8B">
      <w:pPr>
        <w:adjustRightInd w:val="0"/>
        <w:snapToGrid w:val="0"/>
        <w:spacing w:line="360" w:lineRule="auto"/>
        <w:ind w:firstLineChars="200" w:firstLine="720"/>
        <w:rPr>
          <w:rFonts w:ascii="黑体" w:eastAsia="黑体" w:hAnsi="黑体"/>
          <w:color w:val="000000"/>
          <w:sz w:val="36"/>
          <w:szCs w:val="36"/>
        </w:rPr>
      </w:pPr>
      <w:r w:rsidRPr="00A754A4">
        <w:rPr>
          <w:rFonts w:eastAsia="黑体" w:hint="eastAsia"/>
          <w:color w:val="000000"/>
          <w:sz w:val="36"/>
          <w:szCs w:val="36"/>
        </w:rPr>
        <w:t>作者姓名</w:t>
      </w:r>
      <w:r w:rsidRPr="00A754A4">
        <w:rPr>
          <w:b/>
          <w:color w:val="000000"/>
          <w:sz w:val="36"/>
          <w:szCs w:val="36"/>
        </w:rPr>
        <w:t xml:space="preserve">  </w:t>
      </w:r>
      <w:r>
        <w:rPr>
          <w:rFonts w:eastAsia="楷体" w:hint="eastAsia"/>
          <w:sz w:val="36"/>
          <w:szCs w:val="36"/>
        </w:rPr>
        <w:t>刘建成</w:t>
      </w:r>
    </w:p>
    <w:p w:rsidR="00A17FA7" w:rsidRPr="00421DCA" w:rsidRDefault="00A17FA7" w:rsidP="00850B8B">
      <w:pPr>
        <w:adjustRightInd w:val="0"/>
        <w:snapToGrid w:val="0"/>
        <w:spacing w:line="360" w:lineRule="auto"/>
        <w:ind w:firstLineChars="200" w:firstLine="720"/>
        <w:rPr>
          <w:color w:val="000000"/>
          <w:sz w:val="32"/>
          <w:szCs w:val="32"/>
        </w:rPr>
      </w:pPr>
      <w:r w:rsidRPr="00534D47">
        <w:rPr>
          <w:rFonts w:ascii="黑体" w:eastAsia="黑体" w:hAnsi="黑体" w:hint="eastAsia"/>
          <w:color w:val="000000"/>
          <w:sz w:val="36"/>
          <w:szCs w:val="36"/>
        </w:rPr>
        <w:t>学科专业</w:t>
      </w:r>
      <w:r w:rsidRPr="00534D47">
        <w:rPr>
          <w:rFonts w:ascii="黑体" w:eastAsia="黑体" w:hAnsi="黑体"/>
          <w:b/>
          <w:color w:val="000000"/>
          <w:sz w:val="36"/>
          <w:szCs w:val="36"/>
        </w:rPr>
        <w:t xml:space="preserve">  </w:t>
      </w:r>
      <w:r>
        <w:rPr>
          <w:rFonts w:eastAsia="楷体" w:hint="eastAsia"/>
          <w:sz w:val="36"/>
          <w:szCs w:val="36"/>
        </w:rPr>
        <w:t>计算机科学与技术</w:t>
      </w:r>
    </w:p>
    <w:p w:rsidR="00A17FA7" w:rsidRDefault="00A17FA7" w:rsidP="00850B8B">
      <w:pPr>
        <w:adjustRightInd w:val="0"/>
        <w:snapToGrid w:val="0"/>
        <w:spacing w:line="360" w:lineRule="auto"/>
        <w:ind w:firstLineChars="200" w:firstLine="720"/>
        <w:rPr>
          <w:rFonts w:eastAsia="楷体"/>
          <w:sz w:val="36"/>
          <w:szCs w:val="36"/>
        </w:rPr>
      </w:pPr>
      <w:r w:rsidRPr="00534D47">
        <w:rPr>
          <w:rFonts w:ascii="黑体" w:eastAsia="黑体" w:hAnsi="黑体" w:hint="eastAsia"/>
          <w:color w:val="000000"/>
          <w:sz w:val="36"/>
          <w:szCs w:val="36"/>
        </w:rPr>
        <w:t>指导教师</w:t>
      </w:r>
      <w:r w:rsidRPr="00534D47">
        <w:rPr>
          <w:rFonts w:ascii="黑体" w:eastAsia="黑体" w:hAnsi="黑体"/>
          <w:b/>
          <w:color w:val="000000"/>
          <w:sz w:val="36"/>
          <w:szCs w:val="36"/>
        </w:rPr>
        <w:t xml:space="preserve">  </w:t>
      </w:r>
      <w:r w:rsidRPr="00FF387C">
        <w:rPr>
          <w:rFonts w:eastAsia="楷体" w:hint="eastAsia"/>
          <w:sz w:val="36"/>
          <w:szCs w:val="36"/>
        </w:rPr>
        <w:t>张大鹏</w:t>
      </w:r>
      <w:r w:rsidRPr="00FF387C">
        <w:rPr>
          <w:rFonts w:eastAsia="楷体"/>
          <w:sz w:val="36"/>
          <w:szCs w:val="36"/>
        </w:rPr>
        <w:t xml:space="preserve"> </w:t>
      </w:r>
      <w:r w:rsidRPr="00FF387C">
        <w:rPr>
          <w:rFonts w:eastAsia="楷体" w:hint="eastAsia"/>
          <w:sz w:val="36"/>
          <w:szCs w:val="36"/>
        </w:rPr>
        <w:t>副教授</w:t>
      </w:r>
    </w:p>
    <w:p w:rsidR="00A17FA7" w:rsidRDefault="00A17FA7" w:rsidP="00850B8B">
      <w:pPr>
        <w:adjustRightInd w:val="0"/>
        <w:snapToGrid w:val="0"/>
        <w:spacing w:line="360" w:lineRule="auto"/>
        <w:ind w:firstLineChars="200" w:firstLine="720"/>
        <w:rPr>
          <w:rFonts w:eastAsia="楷体"/>
          <w:sz w:val="36"/>
          <w:szCs w:val="36"/>
        </w:rPr>
      </w:pPr>
    </w:p>
    <w:p w:rsidR="00A17FA7" w:rsidRDefault="00A17FA7" w:rsidP="00622FBC">
      <w:pPr>
        <w:adjustRightInd w:val="0"/>
        <w:snapToGrid w:val="0"/>
        <w:rPr>
          <w:color w:val="000000"/>
        </w:rPr>
      </w:pPr>
    </w:p>
    <w:p w:rsidR="00A17FA7" w:rsidRDefault="00A17FA7" w:rsidP="00622FBC">
      <w:pPr>
        <w:adjustRightInd w:val="0"/>
        <w:snapToGrid w:val="0"/>
        <w:rPr>
          <w:color w:val="000000"/>
        </w:rPr>
      </w:pPr>
    </w:p>
    <w:p w:rsidR="00A17FA7" w:rsidRDefault="00A17FA7" w:rsidP="00622FBC">
      <w:pPr>
        <w:adjustRightInd w:val="0"/>
        <w:snapToGrid w:val="0"/>
        <w:rPr>
          <w:color w:val="000000"/>
        </w:rPr>
      </w:pPr>
    </w:p>
    <w:p w:rsidR="00A17FA7" w:rsidRDefault="00A17FA7" w:rsidP="00622FBC">
      <w:pPr>
        <w:adjustRightInd w:val="0"/>
        <w:snapToGrid w:val="0"/>
        <w:rPr>
          <w:color w:val="000000"/>
        </w:rPr>
      </w:pPr>
    </w:p>
    <w:p w:rsidR="00A17FA7" w:rsidRPr="00A754A4" w:rsidRDefault="00A17FA7" w:rsidP="00622FBC">
      <w:pPr>
        <w:adjustRightInd w:val="0"/>
        <w:snapToGrid w:val="0"/>
        <w:spacing w:line="324" w:lineRule="auto"/>
        <w:jc w:val="center"/>
        <w:rPr>
          <w:color w:val="000000"/>
        </w:rPr>
      </w:pPr>
    </w:p>
    <w:p w:rsidR="00A17FA7" w:rsidRPr="00A754A4" w:rsidRDefault="00A17FA7" w:rsidP="00622FBC">
      <w:pPr>
        <w:adjustRightInd w:val="0"/>
        <w:snapToGrid w:val="0"/>
        <w:jc w:val="center"/>
        <w:rPr>
          <w:b/>
          <w:color w:val="000000"/>
          <w:sz w:val="36"/>
          <w:szCs w:val="36"/>
        </w:rPr>
      </w:pPr>
      <w:r w:rsidRPr="00A754A4">
        <w:rPr>
          <w:b/>
          <w:color w:val="000000"/>
          <w:sz w:val="36"/>
          <w:szCs w:val="36"/>
        </w:rPr>
        <w:t>201</w:t>
      </w:r>
      <w:r>
        <w:rPr>
          <w:b/>
          <w:color w:val="000000"/>
          <w:sz w:val="36"/>
          <w:szCs w:val="36"/>
        </w:rPr>
        <w:t>8</w:t>
      </w:r>
      <w:r w:rsidRPr="00A754A4">
        <w:rPr>
          <w:rFonts w:hint="eastAsia"/>
          <w:b/>
          <w:color w:val="000000"/>
          <w:sz w:val="36"/>
          <w:szCs w:val="36"/>
        </w:rPr>
        <w:t>年</w:t>
      </w:r>
      <w:r w:rsidRPr="00A754A4">
        <w:rPr>
          <w:b/>
          <w:color w:val="000000"/>
          <w:sz w:val="36"/>
          <w:szCs w:val="36"/>
        </w:rPr>
        <w:t>5</w:t>
      </w:r>
      <w:r w:rsidRPr="00A754A4">
        <w:rPr>
          <w:rFonts w:hint="eastAsia"/>
          <w:b/>
          <w:color w:val="000000"/>
          <w:sz w:val="36"/>
          <w:szCs w:val="36"/>
        </w:rPr>
        <w:t>月</w:t>
      </w:r>
    </w:p>
    <w:p w:rsidR="00A17FA7" w:rsidRPr="00A754A4" w:rsidRDefault="00A17FA7" w:rsidP="00622FBC">
      <w:pPr>
        <w:spacing w:line="360" w:lineRule="atLeast"/>
        <w:jc w:val="center"/>
        <w:rPr>
          <w:color w:val="000000"/>
        </w:rPr>
      </w:pPr>
    </w:p>
    <w:p w:rsidR="00A17FA7" w:rsidRPr="00A754A4" w:rsidRDefault="00A17FA7" w:rsidP="00622FBC">
      <w:pPr>
        <w:widowControl/>
        <w:jc w:val="left"/>
        <w:rPr>
          <w:color w:val="000000"/>
        </w:rPr>
        <w:sectPr w:rsidR="00A17FA7" w:rsidRPr="00A754A4" w:rsidSect="00713E32">
          <w:pgSz w:w="11907" w:h="16840" w:code="9"/>
          <w:pgMar w:top="1701" w:right="1588" w:bottom="1701" w:left="1588" w:header="1418" w:footer="1418" w:gutter="0"/>
          <w:cols w:space="720"/>
          <w:docGrid w:type="lines" w:linePitch="391"/>
        </w:sectPr>
      </w:pPr>
      <w:r>
        <w:rPr>
          <w:color w:val="000000"/>
        </w:rPr>
        <w:lastRenderedPageBreak/>
        <w:br w:type="page"/>
      </w:r>
    </w:p>
    <w:p w:rsidR="00A17FA7" w:rsidRPr="0080361E" w:rsidRDefault="00A17FA7" w:rsidP="00622FBC">
      <w:pPr>
        <w:adjustRightInd w:val="0"/>
        <w:snapToGrid w:val="0"/>
        <w:rPr>
          <w:sz w:val="24"/>
        </w:rPr>
      </w:pPr>
      <w:r w:rsidRPr="0080361E">
        <w:rPr>
          <w:rFonts w:hint="eastAsia"/>
          <w:sz w:val="24"/>
        </w:rPr>
        <w:lastRenderedPageBreak/>
        <w:t>中图分类号：</w:t>
      </w:r>
      <w:r w:rsidRPr="0080361E">
        <w:rPr>
          <w:sz w:val="24"/>
        </w:rPr>
        <w:t>TP</w:t>
      </w:r>
      <w:r>
        <w:rPr>
          <w:sz w:val="24"/>
        </w:rPr>
        <w:t>312</w:t>
      </w:r>
      <w:r w:rsidRPr="0080361E">
        <w:rPr>
          <w:sz w:val="24"/>
        </w:rPr>
        <w:t xml:space="preserve"> </w:t>
      </w:r>
      <w:r>
        <w:t xml:space="preserve">                             </w:t>
      </w:r>
      <w:r>
        <w:tab/>
      </w:r>
      <w:r w:rsidRPr="0080361E">
        <w:t xml:space="preserve">  </w:t>
      </w:r>
      <w:r w:rsidRPr="0080361E">
        <w:rPr>
          <w:rFonts w:hint="eastAsia"/>
          <w:sz w:val="24"/>
        </w:rPr>
        <w:t>学校代码：</w:t>
      </w:r>
      <w:r w:rsidRPr="0080361E">
        <w:rPr>
          <w:sz w:val="24"/>
        </w:rPr>
        <w:t>10216</w:t>
      </w:r>
    </w:p>
    <w:p w:rsidR="00A17FA7" w:rsidRPr="0080361E" w:rsidRDefault="00A17FA7" w:rsidP="00850B8B">
      <w:pPr>
        <w:tabs>
          <w:tab w:val="left" w:pos="5670"/>
        </w:tabs>
        <w:adjustRightInd w:val="0"/>
        <w:snapToGrid w:val="0"/>
        <w:spacing w:line="440" w:lineRule="atLeast"/>
        <w:ind w:rightChars="-29" w:right="-61"/>
        <w:rPr>
          <w:sz w:val="24"/>
        </w:rPr>
      </w:pPr>
      <w:r w:rsidRPr="0080361E">
        <w:rPr>
          <w:sz w:val="24"/>
        </w:rPr>
        <w:t>UDC</w:t>
      </w:r>
      <w:r w:rsidRPr="0080361E">
        <w:rPr>
          <w:rFonts w:hint="eastAsia"/>
          <w:sz w:val="24"/>
        </w:rPr>
        <w:t>：</w:t>
      </w:r>
      <w:r>
        <w:rPr>
          <w:sz w:val="24"/>
        </w:rPr>
        <w:t>00</w:t>
      </w:r>
      <w:r w:rsidRPr="0080361E">
        <w:rPr>
          <w:sz w:val="24"/>
        </w:rPr>
        <w:t>4</w:t>
      </w:r>
      <w:r>
        <w:rPr>
          <w:sz w:val="24"/>
        </w:rPr>
        <w:t>.8</w:t>
      </w:r>
      <w:r w:rsidRPr="0080361E">
        <w:rPr>
          <w:sz w:val="24"/>
        </w:rPr>
        <w:t xml:space="preserve"> </w:t>
      </w:r>
      <w:r w:rsidRPr="0080361E">
        <w:t xml:space="preserve">                                 </w:t>
      </w:r>
      <w:r>
        <w:tab/>
      </w:r>
      <w:r w:rsidRPr="0080361E">
        <w:rPr>
          <w:rFonts w:hint="eastAsia"/>
          <w:sz w:val="24"/>
        </w:rPr>
        <w:t>密级：公开</w:t>
      </w:r>
      <w:r w:rsidRPr="0080361E">
        <w:rPr>
          <w:sz w:val="24"/>
        </w:rPr>
        <w:t xml:space="preserve"> </w:t>
      </w:r>
    </w:p>
    <w:p w:rsidR="00A17FA7" w:rsidRPr="00A754A4" w:rsidRDefault="00A17FA7" w:rsidP="00622FBC">
      <w:pPr>
        <w:adjustRightInd w:val="0"/>
        <w:spacing w:line="440" w:lineRule="atLeast"/>
        <w:rPr>
          <w:color w:val="000000"/>
        </w:rPr>
      </w:pPr>
    </w:p>
    <w:p w:rsidR="00A17FA7" w:rsidRPr="00A754A4" w:rsidRDefault="00A17FA7" w:rsidP="00622FBC">
      <w:pPr>
        <w:adjustRightInd w:val="0"/>
        <w:snapToGrid w:val="0"/>
        <w:spacing w:line="440" w:lineRule="atLeast"/>
        <w:rPr>
          <w:color w:val="000000"/>
        </w:rPr>
      </w:pPr>
    </w:p>
    <w:p w:rsidR="00A17FA7" w:rsidRPr="00A754A4" w:rsidRDefault="00A17FA7" w:rsidP="00622FBC">
      <w:pPr>
        <w:adjustRightInd w:val="0"/>
        <w:spacing w:line="440" w:lineRule="atLeast"/>
        <w:rPr>
          <w:color w:val="000000"/>
        </w:rPr>
      </w:pPr>
    </w:p>
    <w:p w:rsidR="00A17FA7" w:rsidRPr="00A754A4" w:rsidRDefault="00A17FA7" w:rsidP="00622FBC">
      <w:pPr>
        <w:adjustRightInd w:val="0"/>
        <w:snapToGrid w:val="0"/>
        <w:spacing w:line="440" w:lineRule="atLeast"/>
        <w:jc w:val="center"/>
        <w:rPr>
          <w:color w:val="000000"/>
          <w:sz w:val="36"/>
        </w:rPr>
      </w:pPr>
      <w:r w:rsidRPr="00A754A4">
        <w:rPr>
          <w:rFonts w:hint="eastAsia"/>
          <w:b/>
          <w:color w:val="000000"/>
          <w:sz w:val="36"/>
        </w:rPr>
        <w:t>工学硕士学位论文</w:t>
      </w:r>
    </w:p>
    <w:p w:rsidR="00A17FA7" w:rsidRPr="00A754A4" w:rsidRDefault="00A17FA7" w:rsidP="00622FBC">
      <w:pPr>
        <w:adjustRightInd w:val="0"/>
        <w:snapToGrid w:val="0"/>
        <w:spacing w:line="440" w:lineRule="atLeast"/>
        <w:jc w:val="center"/>
        <w:rPr>
          <w:color w:val="000000"/>
          <w:sz w:val="36"/>
        </w:rPr>
      </w:pPr>
    </w:p>
    <w:p w:rsidR="00A17FA7" w:rsidRPr="00A754A4" w:rsidRDefault="00A17FA7" w:rsidP="00622FBC">
      <w:pPr>
        <w:adjustRightInd w:val="0"/>
        <w:snapToGrid w:val="0"/>
        <w:spacing w:line="440" w:lineRule="atLeast"/>
        <w:jc w:val="center"/>
        <w:rPr>
          <w:color w:val="000000"/>
          <w:sz w:val="36"/>
        </w:rPr>
      </w:pPr>
    </w:p>
    <w:p w:rsidR="00A17FA7" w:rsidRPr="00A754A4" w:rsidRDefault="00A17FA7" w:rsidP="00622FBC">
      <w:pPr>
        <w:pStyle w:val="aff3"/>
        <w:rPr>
          <w:color w:val="000000"/>
        </w:rPr>
      </w:pPr>
    </w:p>
    <w:p w:rsidR="00A17FA7" w:rsidRPr="00A754A4" w:rsidRDefault="00A17FA7" w:rsidP="00622FBC">
      <w:pPr>
        <w:adjustRightInd w:val="0"/>
        <w:spacing w:line="440" w:lineRule="atLeast"/>
        <w:jc w:val="center"/>
        <w:rPr>
          <w:color w:val="000000"/>
        </w:rPr>
      </w:pPr>
    </w:p>
    <w:p w:rsidR="00A17FA7" w:rsidRPr="00A754A4" w:rsidRDefault="00A17FA7" w:rsidP="00622FBC">
      <w:pPr>
        <w:adjustRightInd w:val="0"/>
        <w:spacing w:line="440" w:lineRule="atLeast"/>
        <w:jc w:val="center"/>
        <w:rPr>
          <w:color w:val="000000"/>
        </w:rPr>
      </w:pPr>
    </w:p>
    <w:p w:rsidR="00A17FA7" w:rsidRPr="00A754A4" w:rsidRDefault="00A17FA7" w:rsidP="00622FBC">
      <w:pPr>
        <w:adjustRightInd w:val="0"/>
        <w:spacing w:line="440" w:lineRule="atLeast"/>
        <w:jc w:val="center"/>
        <w:rPr>
          <w:color w:val="000000"/>
        </w:rPr>
      </w:pPr>
    </w:p>
    <w:p w:rsidR="00A17FA7" w:rsidRPr="00A754A4" w:rsidRDefault="00A17FA7" w:rsidP="00622FBC">
      <w:pPr>
        <w:adjustRightInd w:val="0"/>
        <w:spacing w:line="440" w:lineRule="atLeast"/>
        <w:jc w:val="center"/>
        <w:rPr>
          <w:color w:val="000000"/>
        </w:rPr>
      </w:pPr>
    </w:p>
    <w:p w:rsidR="00A17FA7" w:rsidRPr="00A754A4" w:rsidRDefault="00A17FA7" w:rsidP="00622FBC">
      <w:pPr>
        <w:adjustRightInd w:val="0"/>
        <w:spacing w:line="440" w:lineRule="atLeast"/>
        <w:jc w:val="center"/>
        <w:rPr>
          <w:color w:val="000000"/>
        </w:rPr>
      </w:pPr>
    </w:p>
    <w:p w:rsidR="00A17FA7" w:rsidRPr="00A754A4" w:rsidRDefault="00A17FA7" w:rsidP="00622FBC">
      <w:pPr>
        <w:adjustRightInd w:val="0"/>
        <w:spacing w:line="440" w:lineRule="atLeast"/>
        <w:rPr>
          <w:color w:val="000000"/>
        </w:rPr>
      </w:pPr>
    </w:p>
    <w:p w:rsidR="00A17FA7" w:rsidRPr="00A754A4" w:rsidRDefault="00A17FA7" w:rsidP="00622FBC">
      <w:pPr>
        <w:adjustRightInd w:val="0"/>
        <w:spacing w:line="440" w:lineRule="atLeast"/>
        <w:jc w:val="center"/>
        <w:rPr>
          <w:color w:val="000000"/>
        </w:rPr>
      </w:pPr>
    </w:p>
    <w:tbl>
      <w:tblPr>
        <w:tblW w:w="0" w:type="auto"/>
        <w:jc w:val="center"/>
        <w:tblLayout w:type="fixed"/>
        <w:tblCellMar>
          <w:left w:w="0" w:type="dxa"/>
          <w:right w:w="0" w:type="dxa"/>
        </w:tblCellMar>
        <w:tblLook w:val="0000" w:firstRow="0" w:lastRow="0" w:firstColumn="0" w:lastColumn="0" w:noHBand="0" w:noVBand="0"/>
      </w:tblPr>
      <w:tblGrid>
        <w:gridCol w:w="1806"/>
        <w:gridCol w:w="301"/>
        <w:gridCol w:w="2951"/>
      </w:tblGrid>
      <w:tr w:rsidR="00A17FA7" w:rsidRPr="00A754A4" w:rsidTr="00713E32">
        <w:trPr>
          <w:cantSplit/>
          <w:trHeight w:val="482"/>
          <w:jc w:val="center"/>
        </w:trPr>
        <w:tc>
          <w:tcPr>
            <w:tcW w:w="1806" w:type="dxa"/>
          </w:tcPr>
          <w:p w:rsidR="00A17FA7" w:rsidRPr="00A754A4" w:rsidRDefault="00A17FA7" w:rsidP="00713E32">
            <w:pPr>
              <w:adjustRightInd w:val="0"/>
              <w:snapToGrid w:val="0"/>
              <w:spacing w:line="440" w:lineRule="atLeast"/>
              <w:jc w:val="distribute"/>
              <w:rPr>
                <w:rFonts w:eastAsia="黑体"/>
                <w:color w:val="000000"/>
                <w:sz w:val="28"/>
              </w:rPr>
            </w:pPr>
            <w:r w:rsidRPr="00A754A4">
              <w:rPr>
                <w:rFonts w:eastAsia="黑体" w:hint="eastAsia"/>
                <w:color w:val="000000"/>
                <w:kern w:val="0"/>
                <w:sz w:val="28"/>
              </w:rPr>
              <w:t>硕士研究生</w:t>
            </w:r>
          </w:p>
        </w:tc>
        <w:tc>
          <w:tcPr>
            <w:tcW w:w="301" w:type="dxa"/>
          </w:tcPr>
          <w:p w:rsidR="00A17FA7" w:rsidRPr="00A754A4" w:rsidRDefault="00A17FA7" w:rsidP="00713E32">
            <w:pPr>
              <w:adjustRightInd w:val="0"/>
              <w:snapToGrid w:val="0"/>
              <w:spacing w:line="440" w:lineRule="atLeast"/>
              <w:rPr>
                <w:color w:val="000000"/>
                <w:sz w:val="28"/>
              </w:rPr>
            </w:pPr>
            <w:r w:rsidRPr="00A754A4">
              <w:rPr>
                <w:rFonts w:hint="eastAsia"/>
                <w:color w:val="000000"/>
                <w:sz w:val="28"/>
              </w:rPr>
              <w:t>：</w:t>
            </w:r>
          </w:p>
        </w:tc>
        <w:tc>
          <w:tcPr>
            <w:tcW w:w="2951" w:type="dxa"/>
          </w:tcPr>
          <w:p w:rsidR="00A17FA7" w:rsidRPr="00FF67C5" w:rsidRDefault="00A17FA7" w:rsidP="00713E32">
            <w:pPr>
              <w:adjustRightInd w:val="0"/>
              <w:snapToGrid w:val="0"/>
              <w:spacing w:line="440" w:lineRule="atLeast"/>
              <w:jc w:val="left"/>
              <w:rPr>
                <w:rFonts w:ascii="宋体"/>
                <w:color w:val="000000"/>
                <w:sz w:val="28"/>
              </w:rPr>
            </w:pPr>
            <w:r>
              <w:rPr>
                <w:rFonts w:ascii="宋体" w:hAnsi="宋体" w:hint="eastAsia"/>
                <w:color w:val="000000"/>
                <w:sz w:val="28"/>
              </w:rPr>
              <w:t>刘建成</w:t>
            </w:r>
          </w:p>
        </w:tc>
      </w:tr>
      <w:tr w:rsidR="00A17FA7" w:rsidRPr="00A754A4" w:rsidTr="00713E32">
        <w:trPr>
          <w:cantSplit/>
          <w:trHeight w:val="482"/>
          <w:jc w:val="center"/>
        </w:trPr>
        <w:tc>
          <w:tcPr>
            <w:tcW w:w="1806" w:type="dxa"/>
          </w:tcPr>
          <w:p w:rsidR="00A17FA7" w:rsidRPr="00A754A4" w:rsidRDefault="00A17FA7" w:rsidP="00713E32">
            <w:pPr>
              <w:adjustRightInd w:val="0"/>
              <w:snapToGrid w:val="0"/>
              <w:spacing w:line="440" w:lineRule="atLeast"/>
              <w:jc w:val="distribute"/>
              <w:rPr>
                <w:rFonts w:eastAsia="黑体"/>
                <w:color w:val="000000"/>
                <w:sz w:val="28"/>
              </w:rPr>
            </w:pPr>
            <w:r w:rsidRPr="00A754A4">
              <w:rPr>
                <w:rFonts w:eastAsia="黑体" w:hint="eastAsia"/>
                <w:color w:val="000000"/>
                <w:sz w:val="28"/>
              </w:rPr>
              <w:t>导师</w:t>
            </w:r>
          </w:p>
        </w:tc>
        <w:tc>
          <w:tcPr>
            <w:tcW w:w="301" w:type="dxa"/>
          </w:tcPr>
          <w:p w:rsidR="00A17FA7" w:rsidRPr="00A754A4" w:rsidRDefault="00A17FA7" w:rsidP="00713E32">
            <w:pPr>
              <w:adjustRightInd w:val="0"/>
              <w:snapToGrid w:val="0"/>
              <w:spacing w:line="440" w:lineRule="atLeast"/>
              <w:rPr>
                <w:color w:val="000000"/>
                <w:sz w:val="28"/>
              </w:rPr>
            </w:pPr>
            <w:r w:rsidRPr="00A754A4">
              <w:rPr>
                <w:rFonts w:hint="eastAsia"/>
                <w:color w:val="000000"/>
                <w:sz w:val="28"/>
              </w:rPr>
              <w:t>：</w:t>
            </w:r>
          </w:p>
        </w:tc>
        <w:tc>
          <w:tcPr>
            <w:tcW w:w="2951" w:type="dxa"/>
          </w:tcPr>
          <w:p w:rsidR="00A17FA7" w:rsidRPr="00FF67C5" w:rsidRDefault="00A17FA7" w:rsidP="00713E32">
            <w:pPr>
              <w:adjustRightInd w:val="0"/>
              <w:snapToGrid w:val="0"/>
              <w:spacing w:line="440" w:lineRule="atLeast"/>
              <w:jc w:val="left"/>
              <w:rPr>
                <w:rFonts w:ascii="宋体"/>
                <w:color w:val="000000"/>
                <w:sz w:val="28"/>
              </w:rPr>
            </w:pPr>
            <w:r>
              <w:rPr>
                <w:rFonts w:ascii="宋体" w:hAnsi="宋体" w:hint="eastAsia"/>
                <w:color w:val="000000"/>
                <w:sz w:val="28"/>
              </w:rPr>
              <w:t>张大鹏</w:t>
            </w:r>
            <w:r>
              <w:rPr>
                <w:rFonts w:ascii="宋体" w:hAnsi="宋体"/>
                <w:color w:val="000000"/>
                <w:sz w:val="28"/>
              </w:rPr>
              <w:t xml:space="preserve"> </w:t>
            </w:r>
            <w:r>
              <w:rPr>
                <w:rFonts w:ascii="宋体" w:hAnsi="宋体" w:hint="eastAsia"/>
                <w:color w:val="000000"/>
                <w:sz w:val="28"/>
              </w:rPr>
              <w:t>副教授</w:t>
            </w:r>
          </w:p>
        </w:tc>
      </w:tr>
      <w:tr w:rsidR="00A17FA7" w:rsidRPr="00A754A4" w:rsidTr="00713E32">
        <w:trPr>
          <w:cantSplit/>
          <w:trHeight w:val="482"/>
          <w:jc w:val="center"/>
        </w:trPr>
        <w:tc>
          <w:tcPr>
            <w:tcW w:w="1806" w:type="dxa"/>
          </w:tcPr>
          <w:p w:rsidR="00A17FA7" w:rsidRPr="00A754A4" w:rsidRDefault="00A17FA7" w:rsidP="00713E32">
            <w:pPr>
              <w:adjustRightInd w:val="0"/>
              <w:snapToGrid w:val="0"/>
              <w:spacing w:line="440" w:lineRule="atLeast"/>
              <w:jc w:val="distribute"/>
              <w:rPr>
                <w:rFonts w:eastAsia="黑体"/>
                <w:color w:val="000000"/>
                <w:sz w:val="28"/>
              </w:rPr>
            </w:pPr>
            <w:r w:rsidRPr="00A754A4">
              <w:rPr>
                <w:rFonts w:eastAsia="黑体" w:hint="eastAsia"/>
                <w:color w:val="000000"/>
                <w:sz w:val="28"/>
              </w:rPr>
              <w:t>申请学位</w:t>
            </w:r>
          </w:p>
        </w:tc>
        <w:tc>
          <w:tcPr>
            <w:tcW w:w="301" w:type="dxa"/>
          </w:tcPr>
          <w:p w:rsidR="00A17FA7" w:rsidRPr="00A754A4" w:rsidRDefault="00A17FA7" w:rsidP="00713E32">
            <w:pPr>
              <w:adjustRightInd w:val="0"/>
              <w:snapToGrid w:val="0"/>
              <w:spacing w:line="440" w:lineRule="atLeast"/>
              <w:rPr>
                <w:color w:val="000000"/>
                <w:sz w:val="28"/>
              </w:rPr>
            </w:pPr>
            <w:r w:rsidRPr="00A754A4">
              <w:rPr>
                <w:rFonts w:hint="eastAsia"/>
                <w:color w:val="000000"/>
                <w:sz w:val="28"/>
              </w:rPr>
              <w:t>：</w:t>
            </w:r>
          </w:p>
        </w:tc>
        <w:tc>
          <w:tcPr>
            <w:tcW w:w="2951" w:type="dxa"/>
          </w:tcPr>
          <w:p w:rsidR="00A17FA7" w:rsidRPr="00FF67C5" w:rsidRDefault="00A17FA7" w:rsidP="00713E32">
            <w:pPr>
              <w:adjustRightInd w:val="0"/>
              <w:snapToGrid w:val="0"/>
              <w:spacing w:line="440" w:lineRule="atLeast"/>
              <w:jc w:val="left"/>
              <w:rPr>
                <w:rFonts w:ascii="宋体"/>
                <w:color w:val="000000"/>
                <w:sz w:val="28"/>
              </w:rPr>
            </w:pPr>
            <w:r>
              <w:rPr>
                <w:rFonts w:ascii="宋体" w:hAnsi="宋体" w:hint="eastAsia"/>
                <w:color w:val="000000"/>
                <w:sz w:val="28"/>
              </w:rPr>
              <w:t>工学硕士</w:t>
            </w:r>
          </w:p>
        </w:tc>
      </w:tr>
      <w:tr w:rsidR="00A17FA7" w:rsidRPr="00A754A4" w:rsidTr="00713E32">
        <w:trPr>
          <w:cantSplit/>
          <w:trHeight w:val="482"/>
          <w:jc w:val="center"/>
        </w:trPr>
        <w:tc>
          <w:tcPr>
            <w:tcW w:w="1806" w:type="dxa"/>
          </w:tcPr>
          <w:p w:rsidR="00A17FA7" w:rsidRPr="00A754A4" w:rsidRDefault="00A17FA7" w:rsidP="008C2D4B">
            <w:pPr>
              <w:adjustRightInd w:val="0"/>
              <w:snapToGrid w:val="0"/>
              <w:spacing w:line="440" w:lineRule="atLeast"/>
              <w:jc w:val="distribute"/>
              <w:rPr>
                <w:rFonts w:eastAsia="黑体"/>
                <w:color w:val="000000"/>
                <w:sz w:val="28"/>
              </w:rPr>
            </w:pPr>
            <w:r>
              <w:rPr>
                <w:rFonts w:eastAsia="黑体" w:hint="eastAsia"/>
                <w:color w:val="000000"/>
                <w:sz w:val="28"/>
              </w:rPr>
              <w:t>学科专业</w:t>
            </w:r>
          </w:p>
        </w:tc>
        <w:tc>
          <w:tcPr>
            <w:tcW w:w="301" w:type="dxa"/>
          </w:tcPr>
          <w:p w:rsidR="00A17FA7" w:rsidRPr="00A754A4" w:rsidRDefault="00A17FA7" w:rsidP="008C2D4B">
            <w:pPr>
              <w:adjustRightInd w:val="0"/>
              <w:snapToGrid w:val="0"/>
              <w:spacing w:line="440" w:lineRule="atLeast"/>
              <w:rPr>
                <w:color w:val="000000"/>
                <w:sz w:val="28"/>
              </w:rPr>
            </w:pPr>
            <w:r w:rsidRPr="00A754A4">
              <w:rPr>
                <w:rFonts w:hint="eastAsia"/>
                <w:color w:val="000000"/>
                <w:sz w:val="28"/>
              </w:rPr>
              <w:t>：</w:t>
            </w:r>
          </w:p>
        </w:tc>
        <w:tc>
          <w:tcPr>
            <w:tcW w:w="2951" w:type="dxa"/>
          </w:tcPr>
          <w:p w:rsidR="00A17FA7" w:rsidRPr="00FF67C5" w:rsidRDefault="00A17FA7" w:rsidP="008C2D4B">
            <w:pPr>
              <w:adjustRightInd w:val="0"/>
              <w:snapToGrid w:val="0"/>
              <w:spacing w:line="440" w:lineRule="atLeast"/>
              <w:jc w:val="left"/>
              <w:rPr>
                <w:rFonts w:ascii="宋体"/>
                <w:color w:val="000000"/>
                <w:sz w:val="28"/>
              </w:rPr>
            </w:pPr>
            <w:r>
              <w:rPr>
                <w:rFonts w:ascii="宋体" w:hAnsi="宋体" w:hint="eastAsia"/>
                <w:color w:val="000000"/>
                <w:sz w:val="28"/>
              </w:rPr>
              <w:t>计算机技术</w:t>
            </w:r>
          </w:p>
        </w:tc>
      </w:tr>
      <w:tr w:rsidR="00A17FA7" w:rsidRPr="00A754A4" w:rsidTr="00713E32">
        <w:trPr>
          <w:cantSplit/>
          <w:trHeight w:val="482"/>
          <w:jc w:val="center"/>
        </w:trPr>
        <w:tc>
          <w:tcPr>
            <w:tcW w:w="1806" w:type="dxa"/>
          </w:tcPr>
          <w:p w:rsidR="00A17FA7" w:rsidRPr="00A754A4" w:rsidRDefault="00A17FA7" w:rsidP="00713E32">
            <w:pPr>
              <w:adjustRightInd w:val="0"/>
              <w:snapToGrid w:val="0"/>
              <w:spacing w:line="440" w:lineRule="atLeast"/>
              <w:jc w:val="distribute"/>
              <w:rPr>
                <w:rFonts w:eastAsia="黑体"/>
                <w:color w:val="000000"/>
                <w:sz w:val="28"/>
              </w:rPr>
            </w:pPr>
            <w:r w:rsidRPr="00A754A4">
              <w:rPr>
                <w:rFonts w:eastAsia="黑体" w:hint="eastAsia"/>
                <w:color w:val="000000"/>
                <w:kern w:val="0"/>
                <w:sz w:val="28"/>
              </w:rPr>
              <w:t>所</w:t>
            </w:r>
            <w:r w:rsidRPr="00A754A4">
              <w:rPr>
                <w:rFonts w:eastAsia="黑体"/>
                <w:color w:val="000000"/>
                <w:kern w:val="0"/>
                <w:sz w:val="28"/>
              </w:rPr>
              <w:t xml:space="preserve"> </w:t>
            </w:r>
            <w:r w:rsidRPr="00A754A4">
              <w:rPr>
                <w:rFonts w:eastAsia="黑体" w:hint="eastAsia"/>
                <w:color w:val="000000"/>
                <w:kern w:val="0"/>
                <w:sz w:val="28"/>
              </w:rPr>
              <w:t>在</w:t>
            </w:r>
            <w:r w:rsidRPr="00A754A4">
              <w:rPr>
                <w:rFonts w:eastAsia="黑体"/>
                <w:color w:val="000000"/>
                <w:kern w:val="0"/>
                <w:sz w:val="28"/>
              </w:rPr>
              <w:t xml:space="preserve"> </w:t>
            </w:r>
            <w:r w:rsidRPr="00A754A4">
              <w:rPr>
                <w:rFonts w:eastAsia="黑体" w:hint="eastAsia"/>
                <w:color w:val="000000"/>
                <w:kern w:val="0"/>
                <w:sz w:val="28"/>
              </w:rPr>
              <w:t>单</w:t>
            </w:r>
            <w:r w:rsidRPr="00A754A4">
              <w:rPr>
                <w:rFonts w:eastAsia="黑体"/>
                <w:color w:val="000000"/>
                <w:kern w:val="0"/>
                <w:sz w:val="28"/>
              </w:rPr>
              <w:t xml:space="preserve"> </w:t>
            </w:r>
            <w:r w:rsidRPr="00A754A4">
              <w:rPr>
                <w:rFonts w:eastAsia="黑体" w:hint="eastAsia"/>
                <w:color w:val="000000"/>
                <w:kern w:val="0"/>
                <w:sz w:val="28"/>
              </w:rPr>
              <w:t>位</w:t>
            </w:r>
          </w:p>
        </w:tc>
        <w:tc>
          <w:tcPr>
            <w:tcW w:w="301" w:type="dxa"/>
          </w:tcPr>
          <w:p w:rsidR="00A17FA7" w:rsidRPr="00A754A4" w:rsidRDefault="00A17FA7" w:rsidP="00713E32">
            <w:pPr>
              <w:adjustRightInd w:val="0"/>
              <w:snapToGrid w:val="0"/>
              <w:spacing w:line="440" w:lineRule="atLeast"/>
              <w:rPr>
                <w:color w:val="000000"/>
                <w:sz w:val="28"/>
              </w:rPr>
            </w:pPr>
            <w:r w:rsidRPr="00A754A4">
              <w:rPr>
                <w:rFonts w:hint="eastAsia"/>
                <w:color w:val="000000"/>
                <w:sz w:val="28"/>
              </w:rPr>
              <w:t>：</w:t>
            </w:r>
          </w:p>
        </w:tc>
        <w:tc>
          <w:tcPr>
            <w:tcW w:w="2951" w:type="dxa"/>
          </w:tcPr>
          <w:p w:rsidR="00A17FA7" w:rsidRPr="00FF67C5" w:rsidRDefault="00A17FA7" w:rsidP="00713E32">
            <w:pPr>
              <w:adjustRightInd w:val="0"/>
              <w:snapToGrid w:val="0"/>
              <w:spacing w:line="440" w:lineRule="atLeast"/>
              <w:jc w:val="left"/>
              <w:rPr>
                <w:rFonts w:ascii="宋体"/>
                <w:color w:val="000000"/>
                <w:sz w:val="28"/>
              </w:rPr>
            </w:pPr>
            <w:r>
              <w:rPr>
                <w:rFonts w:ascii="宋体" w:hAnsi="宋体" w:hint="eastAsia"/>
                <w:color w:val="000000"/>
                <w:sz w:val="28"/>
              </w:rPr>
              <w:t>信息科学与工程学院</w:t>
            </w:r>
          </w:p>
        </w:tc>
      </w:tr>
      <w:tr w:rsidR="00A17FA7" w:rsidRPr="00A754A4" w:rsidTr="00713E32">
        <w:trPr>
          <w:cantSplit/>
          <w:trHeight w:val="482"/>
          <w:jc w:val="center"/>
        </w:trPr>
        <w:tc>
          <w:tcPr>
            <w:tcW w:w="1806" w:type="dxa"/>
          </w:tcPr>
          <w:p w:rsidR="00A17FA7" w:rsidRPr="00A754A4" w:rsidRDefault="00A17FA7" w:rsidP="00713E32">
            <w:pPr>
              <w:adjustRightInd w:val="0"/>
              <w:snapToGrid w:val="0"/>
              <w:spacing w:line="440" w:lineRule="atLeast"/>
              <w:jc w:val="distribute"/>
              <w:rPr>
                <w:rFonts w:eastAsia="黑体"/>
                <w:color w:val="000000"/>
                <w:sz w:val="28"/>
              </w:rPr>
            </w:pPr>
            <w:r w:rsidRPr="00A754A4">
              <w:rPr>
                <w:rFonts w:eastAsia="黑体" w:hint="eastAsia"/>
                <w:color w:val="000000"/>
                <w:kern w:val="0"/>
                <w:sz w:val="28"/>
              </w:rPr>
              <w:t>答</w:t>
            </w:r>
            <w:r w:rsidRPr="00A754A4">
              <w:rPr>
                <w:rFonts w:eastAsia="黑体"/>
                <w:color w:val="000000"/>
                <w:kern w:val="0"/>
                <w:sz w:val="28"/>
              </w:rPr>
              <w:t xml:space="preserve"> </w:t>
            </w:r>
            <w:r w:rsidRPr="00A754A4">
              <w:rPr>
                <w:rFonts w:eastAsia="黑体" w:hint="eastAsia"/>
                <w:color w:val="000000"/>
                <w:kern w:val="0"/>
                <w:sz w:val="28"/>
              </w:rPr>
              <w:t>辩</w:t>
            </w:r>
            <w:r w:rsidRPr="00A754A4">
              <w:rPr>
                <w:rFonts w:eastAsia="黑体"/>
                <w:color w:val="000000"/>
                <w:kern w:val="0"/>
                <w:sz w:val="28"/>
              </w:rPr>
              <w:t xml:space="preserve"> </w:t>
            </w:r>
            <w:r w:rsidRPr="00A754A4">
              <w:rPr>
                <w:rFonts w:eastAsia="黑体" w:hint="eastAsia"/>
                <w:color w:val="000000"/>
                <w:kern w:val="0"/>
                <w:sz w:val="28"/>
              </w:rPr>
              <w:t>日</w:t>
            </w:r>
            <w:r w:rsidRPr="00A754A4">
              <w:rPr>
                <w:rFonts w:eastAsia="黑体"/>
                <w:color w:val="000000"/>
                <w:kern w:val="0"/>
                <w:sz w:val="28"/>
              </w:rPr>
              <w:t xml:space="preserve"> </w:t>
            </w:r>
            <w:r w:rsidRPr="00A754A4">
              <w:rPr>
                <w:rFonts w:eastAsia="黑体" w:hint="eastAsia"/>
                <w:color w:val="000000"/>
                <w:kern w:val="0"/>
                <w:sz w:val="28"/>
              </w:rPr>
              <w:t>期</w:t>
            </w:r>
          </w:p>
        </w:tc>
        <w:tc>
          <w:tcPr>
            <w:tcW w:w="301" w:type="dxa"/>
          </w:tcPr>
          <w:p w:rsidR="00A17FA7" w:rsidRPr="00A754A4" w:rsidRDefault="00A17FA7" w:rsidP="00713E32">
            <w:pPr>
              <w:adjustRightInd w:val="0"/>
              <w:snapToGrid w:val="0"/>
              <w:spacing w:line="440" w:lineRule="atLeast"/>
              <w:rPr>
                <w:color w:val="000000"/>
                <w:sz w:val="28"/>
              </w:rPr>
            </w:pPr>
            <w:r w:rsidRPr="00A754A4">
              <w:rPr>
                <w:rFonts w:hint="eastAsia"/>
                <w:color w:val="000000"/>
                <w:sz w:val="28"/>
              </w:rPr>
              <w:t>：</w:t>
            </w:r>
          </w:p>
        </w:tc>
        <w:tc>
          <w:tcPr>
            <w:tcW w:w="2951" w:type="dxa"/>
          </w:tcPr>
          <w:p w:rsidR="00A17FA7" w:rsidRPr="00FF67C5" w:rsidRDefault="00A17FA7" w:rsidP="006F26E6">
            <w:pPr>
              <w:adjustRightInd w:val="0"/>
              <w:snapToGrid w:val="0"/>
              <w:spacing w:line="440" w:lineRule="atLeast"/>
              <w:jc w:val="left"/>
              <w:rPr>
                <w:color w:val="000000"/>
                <w:sz w:val="28"/>
              </w:rPr>
            </w:pPr>
            <w:r>
              <w:rPr>
                <w:color w:val="000000"/>
                <w:sz w:val="28"/>
              </w:rPr>
              <w:t>2018</w:t>
            </w:r>
            <w:r>
              <w:rPr>
                <w:rFonts w:hint="eastAsia"/>
                <w:color w:val="000000"/>
                <w:sz w:val="28"/>
              </w:rPr>
              <w:t>年</w:t>
            </w:r>
            <w:r>
              <w:rPr>
                <w:color w:val="000000"/>
                <w:sz w:val="28"/>
              </w:rPr>
              <w:t>5</w:t>
            </w:r>
            <w:r>
              <w:rPr>
                <w:rFonts w:hint="eastAsia"/>
                <w:color w:val="000000"/>
                <w:sz w:val="28"/>
              </w:rPr>
              <w:t>月</w:t>
            </w:r>
          </w:p>
        </w:tc>
      </w:tr>
      <w:tr w:rsidR="00A17FA7" w:rsidRPr="00A754A4" w:rsidTr="00713E32">
        <w:trPr>
          <w:cantSplit/>
          <w:trHeight w:val="482"/>
          <w:jc w:val="center"/>
        </w:trPr>
        <w:tc>
          <w:tcPr>
            <w:tcW w:w="1806" w:type="dxa"/>
          </w:tcPr>
          <w:p w:rsidR="00A17FA7" w:rsidRPr="00A754A4" w:rsidRDefault="00A17FA7" w:rsidP="00713E32">
            <w:pPr>
              <w:adjustRightInd w:val="0"/>
              <w:snapToGrid w:val="0"/>
              <w:spacing w:line="440" w:lineRule="atLeast"/>
              <w:jc w:val="distribute"/>
              <w:rPr>
                <w:rFonts w:eastAsia="黑体"/>
                <w:color w:val="000000"/>
                <w:sz w:val="28"/>
              </w:rPr>
            </w:pPr>
            <w:r w:rsidRPr="00A754A4">
              <w:rPr>
                <w:rFonts w:eastAsia="黑体" w:hint="eastAsia"/>
                <w:color w:val="000000"/>
                <w:sz w:val="28"/>
              </w:rPr>
              <w:t>授予学位单位</w:t>
            </w:r>
          </w:p>
        </w:tc>
        <w:tc>
          <w:tcPr>
            <w:tcW w:w="301" w:type="dxa"/>
          </w:tcPr>
          <w:p w:rsidR="00A17FA7" w:rsidRPr="00A754A4" w:rsidRDefault="00A17FA7" w:rsidP="00713E32">
            <w:pPr>
              <w:adjustRightInd w:val="0"/>
              <w:snapToGrid w:val="0"/>
              <w:spacing w:line="440" w:lineRule="atLeast"/>
              <w:rPr>
                <w:color w:val="000000"/>
                <w:sz w:val="28"/>
              </w:rPr>
            </w:pPr>
            <w:r w:rsidRPr="00A754A4">
              <w:rPr>
                <w:rFonts w:hint="eastAsia"/>
                <w:color w:val="000000"/>
                <w:sz w:val="28"/>
              </w:rPr>
              <w:t>：</w:t>
            </w:r>
          </w:p>
        </w:tc>
        <w:tc>
          <w:tcPr>
            <w:tcW w:w="2951" w:type="dxa"/>
          </w:tcPr>
          <w:p w:rsidR="00A17FA7" w:rsidRPr="00FF67C5" w:rsidRDefault="00A17FA7" w:rsidP="00713E32">
            <w:pPr>
              <w:adjustRightInd w:val="0"/>
              <w:snapToGrid w:val="0"/>
              <w:spacing w:line="440" w:lineRule="atLeast"/>
              <w:jc w:val="left"/>
              <w:rPr>
                <w:rFonts w:ascii="宋体"/>
                <w:color w:val="000000"/>
                <w:sz w:val="28"/>
              </w:rPr>
            </w:pPr>
            <w:r>
              <w:rPr>
                <w:rFonts w:ascii="宋体" w:hAnsi="宋体" w:hint="eastAsia"/>
                <w:color w:val="000000"/>
                <w:sz w:val="28"/>
              </w:rPr>
              <w:t>燕山大学</w:t>
            </w:r>
          </w:p>
        </w:tc>
      </w:tr>
    </w:tbl>
    <w:p w:rsidR="00A17FA7" w:rsidRPr="00A754A4" w:rsidRDefault="00A17FA7" w:rsidP="00850B8B">
      <w:pPr>
        <w:spacing w:line="360" w:lineRule="atLeast"/>
        <w:ind w:firstLineChars="50" w:firstLine="105"/>
        <w:jc w:val="left"/>
        <w:rPr>
          <w:color w:val="000000"/>
          <w:sz w:val="28"/>
          <w:szCs w:val="28"/>
        </w:rPr>
      </w:pPr>
      <w:r w:rsidRPr="00A754A4">
        <w:rPr>
          <w:color w:val="000000"/>
        </w:rPr>
        <w:br w:type="page"/>
      </w:r>
      <w:r w:rsidRPr="00A754A4">
        <w:rPr>
          <w:color w:val="000000"/>
        </w:rPr>
        <w:lastRenderedPageBreak/>
        <w:br w:type="page"/>
      </w:r>
      <w:r w:rsidRPr="00A754A4">
        <w:rPr>
          <w:color w:val="000000"/>
          <w:sz w:val="28"/>
          <w:szCs w:val="28"/>
        </w:rPr>
        <w:lastRenderedPageBreak/>
        <w:t>A Dissertation in Computer Science and Technology</w:t>
      </w:r>
    </w:p>
    <w:p w:rsidR="00A17FA7" w:rsidRPr="00A754A4" w:rsidRDefault="00A17FA7" w:rsidP="00622FBC">
      <w:pPr>
        <w:spacing w:line="360" w:lineRule="atLeast"/>
        <w:jc w:val="center"/>
        <w:rPr>
          <w:color w:val="000000"/>
          <w:sz w:val="24"/>
        </w:rPr>
      </w:pPr>
    </w:p>
    <w:p w:rsidR="00A17FA7" w:rsidRPr="00A754A4" w:rsidRDefault="00A17FA7" w:rsidP="00622FBC">
      <w:pPr>
        <w:jc w:val="center"/>
        <w:rPr>
          <w:color w:val="000000"/>
          <w:sz w:val="24"/>
        </w:rPr>
      </w:pPr>
    </w:p>
    <w:p w:rsidR="00A17FA7" w:rsidRPr="00A754A4" w:rsidRDefault="00A17FA7" w:rsidP="00622FBC">
      <w:pPr>
        <w:jc w:val="center"/>
        <w:rPr>
          <w:color w:val="000000"/>
          <w:sz w:val="24"/>
        </w:rPr>
      </w:pPr>
    </w:p>
    <w:p w:rsidR="00A17FA7" w:rsidRPr="00FD7FDE" w:rsidRDefault="00A17FA7" w:rsidP="002C0FC8">
      <w:pPr>
        <w:autoSpaceDE w:val="0"/>
        <w:autoSpaceDN w:val="0"/>
        <w:spacing w:line="300" w:lineRule="auto"/>
        <w:jc w:val="center"/>
        <w:rPr>
          <w:b/>
          <w:caps/>
          <w:sz w:val="36"/>
          <w:szCs w:val="36"/>
        </w:rPr>
      </w:pPr>
      <w:r w:rsidRPr="00FD7FDE">
        <w:rPr>
          <w:b/>
          <w:caps/>
          <w:sz w:val="36"/>
          <w:szCs w:val="36"/>
        </w:rPr>
        <w:t>RESEARCH OF PARALLELIZED COLLABORATIVE dEEPLEARNING</w:t>
      </w:r>
    </w:p>
    <w:p w:rsidR="00A17FA7" w:rsidRPr="006F7C12" w:rsidRDefault="00A17FA7" w:rsidP="00622FBC">
      <w:pPr>
        <w:autoSpaceDE w:val="0"/>
        <w:autoSpaceDN w:val="0"/>
        <w:jc w:val="center"/>
        <w:rPr>
          <w:b/>
          <w:color w:val="000000"/>
          <w:sz w:val="44"/>
        </w:rPr>
      </w:pPr>
    </w:p>
    <w:p w:rsidR="00A17FA7" w:rsidRDefault="00A17FA7" w:rsidP="00622FBC">
      <w:pPr>
        <w:autoSpaceDE w:val="0"/>
        <w:autoSpaceDN w:val="0"/>
        <w:rPr>
          <w:color w:val="000000"/>
          <w:sz w:val="44"/>
          <w:szCs w:val="44"/>
        </w:rPr>
      </w:pPr>
    </w:p>
    <w:p w:rsidR="00A17FA7" w:rsidRDefault="00A17FA7" w:rsidP="00622FBC">
      <w:pPr>
        <w:autoSpaceDE w:val="0"/>
        <w:autoSpaceDN w:val="0"/>
        <w:rPr>
          <w:color w:val="000000"/>
          <w:sz w:val="44"/>
          <w:szCs w:val="44"/>
        </w:rPr>
      </w:pPr>
    </w:p>
    <w:p w:rsidR="00A17FA7" w:rsidRDefault="00A17FA7" w:rsidP="00622FBC">
      <w:pPr>
        <w:autoSpaceDE w:val="0"/>
        <w:autoSpaceDN w:val="0"/>
        <w:rPr>
          <w:color w:val="000000"/>
          <w:sz w:val="44"/>
          <w:szCs w:val="44"/>
        </w:rPr>
      </w:pPr>
    </w:p>
    <w:p w:rsidR="00A17FA7" w:rsidRPr="00A754A4" w:rsidRDefault="00A17FA7" w:rsidP="00622FBC">
      <w:pPr>
        <w:autoSpaceDE w:val="0"/>
        <w:autoSpaceDN w:val="0"/>
        <w:rPr>
          <w:color w:val="000000"/>
          <w:sz w:val="44"/>
          <w:szCs w:val="44"/>
        </w:rPr>
      </w:pPr>
    </w:p>
    <w:p w:rsidR="00A17FA7" w:rsidRPr="00A754A4" w:rsidRDefault="00A17FA7" w:rsidP="00622FBC">
      <w:pPr>
        <w:adjustRightInd w:val="0"/>
        <w:jc w:val="center"/>
        <w:rPr>
          <w:color w:val="000000"/>
          <w:sz w:val="24"/>
        </w:rPr>
      </w:pPr>
      <w:proofErr w:type="gramStart"/>
      <w:r w:rsidRPr="00A754A4">
        <w:rPr>
          <w:color w:val="000000"/>
          <w:sz w:val="28"/>
          <w:szCs w:val="28"/>
        </w:rPr>
        <w:t>by</w:t>
      </w:r>
      <w:proofErr w:type="gramEnd"/>
      <w:r w:rsidRPr="00A754A4">
        <w:rPr>
          <w:color w:val="000000"/>
          <w:sz w:val="28"/>
          <w:szCs w:val="28"/>
        </w:rPr>
        <w:t xml:space="preserve"> </w:t>
      </w:r>
      <w:r>
        <w:rPr>
          <w:color w:val="000000"/>
          <w:sz w:val="28"/>
          <w:szCs w:val="28"/>
        </w:rPr>
        <w:t xml:space="preserve">Liu </w:t>
      </w:r>
      <w:proofErr w:type="spellStart"/>
      <w:r>
        <w:rPr>
          <w:color w:val="000000"/>
          <w:sz w:val="28"/>
          <w:szCs w:val="28"/>
        </w:rPr>
        <w:t>Jiancheng</w:t>
      </w:r>
      <w:proofErr w:type="spellEnd"/>
    </w:p>
    <w:p w:rsidR="00A17FA7" w:rsidRPr="00A754A4" w:rsidRDefault="00A17FA7" w:rsidP="00622FBC">
      <w:pPr>
        <w:adjustRightInd w:val="0"/>
        <w:jc w:val="center"/>
        <w:rPr>
          <w:color w:val="000000"/>
          <w:sz w:val="28"/>
          <w:szCs w:val="28"/>
        </w:rPr>
      </w:pPr>
      <w:r w:rsidRPr="00A754A4">
        <w:rPr>
          <w:color w:val="000000"/>
          <w:sz w:val="28"/>
          <w:szCs w:val="28"/>
        </w:rPr>
        <w:t>Supervisor:</w:t>
      </w:r>
      <w:r>
        <w:rPr>
          <w:color w:val="000000"/>
          <w:sz w:val="28"/>
          <w:szCs w:val="28"/>
        </w:rPr>
        <w:t xml:space="preserve"> Associate </w:t>
      </w:r>
      <w:r w:rsidRPr="001C3DFE">
        <w:rPr>
          <w:color w:val="000000"/>
          <w:sz w:val="28"/>
          <w:szCs w:val="28"/>
        </w:rPr>
        <w:t>Prof</w:t>
      </w:r>
      <w:r>
        <w:rPr>
          <w:color w:val="000000"/>
          <w:sz w:val="28"/>
          <w:szCs w:val="28"/>
        </w:rPr>
        <w:t xml:space="preserve">essor Zhang </w:t>
      </w:r>
      <w:proofErr w:type="spellStart"/>
      <w:r>
        <w:rPr>
          <w:color w:val="000000"/>
          <w:sz w:val="28"/>
          <w:szCs w:val="28"/>
        </w:rPr>
        <w:t>Dapeng</w:t>
      </w:r>
      <w:proofErr w:type="spellEnd"/>
    </w:p>
    <w:p w:rsidR="00A17FA7" w:rsidRPr="009B0870" w:rsidRDefault="00A17FA7" w:rsidP="00622FBC">
      <w:pPr>
        <w:adjustRightInd w:val="0"/>
        <w:snapToGrid w:val="0"/>
        <w:jc w:val="center"/>
        <w:rPr>
          <w:color w:val="000000"/>
          <w:sz w:val="28"/>
          <w:szCs w:val="28"/>
        </w:rPr>
      </w:pPr>
    </w:p>
    <w:p w:rsidR="00A17FA7" w:rsidRPr="00A754A4" w:rsidRDefault="00A17FA7" w:rsidP="00622FBC">
      <w:pPr>
        <w:adjustRightInd w:val="0"/>
        <w:snapToGrid w:val="0"/>
        <w:jc w:val="center"/>
        <w:rPr>
          <w:color w:val="000000"/>
          <w:sz w:val="28"/>
        </w:rPr>
      </w:pPr>
    </w:p>
    <w:p w:rsidR="00A17FA7" w:rsidRPr="00A754A4" w:rsidRDefault="00A17FA7" w:rsidP="00622FBC">
      <w:pPr>
        <w:adjustRightInd w:val="0"/>
        <w:snapToGrid w:val="0"/>
        <w:jc w:val="center"/>
        <w:rPr>
          <w:color w:val="000000"/>
          <w:sz w:val="28"/>
        </w:rPr>
      </w:pPr>
    </w:p>
    <w:p w:rsidR="00A17FA7" w:rsidRPr="00A754A4" w:rsidRDefault="00A17FA7" w:rsidP="00622FBC">
      <w:pPr>
        <w:adjustRightInd w:val="0"/>
        <w:snapToGrid w:val="0"/>
        <w:jc w:val="center"/>
        <w:rPr>
          <w:color w:val="000000"/>
          <w:sz w:val="28"/>
        </w:rPr>
      </w:pPr>
    </w:p>
    <w:p w:rsidR="00A17FA7" w:rsidRDefault="00A17FA7" w:rsidP="00622FBC">
      <w:pPr>
        <w:adjustRightInd w:val="0"/>
        <w:snapToGrid w:val="0"/>
        <w:jc w:val="center"/>
        <w:rPr>
          <w:color w:val="000000"/>
          <w:sz w:val="28"/>
        </w:rPr>
      </w:pPr>
    </w:p>
    <w:p w:rsidR="00A17FA7" w:rsidRDefault="00A17FA7" w:rsidP="00622FBC">
      <w:pPr>
        <w:adjustRightInd w:val="0"/>
        <w:snapToGrid w:val="0"/>
        <w:jc w:val="center"/>
        <w:rPr>
          <w:color w:val="000000"/>
          <w:sz w:val="28"/>
        </w:rPr>
      </w:pPr>
    </w:p>
    <w:p w:rsidR="00A17FA7" w:rsidRDefault="00A17FA7" w:rsidP="00622FBC">
      <w:pPr>
        <w:adjustRightInd w:val="0"/>
        <w:snapToGrid w:val="0"/>
        <w:jc w:val="center"/>
        <w:rPr>
          <w:color w:val="000000"/>
          <w:sz w:val="28"/>
        </w:rPr>
      </w:pPr>
    </w:p>
    <w:p w:rsidR="00A17FA7" w:rsidRDefault="00A17FA7" w:rsidP="00622FBC">
      <w:pPr>
        <w:adjustRightInd w:val="0"/>
        <w:snapToGrid w:val="0"/>
        <w:jc w:val="center"/>
        <w:rPr>
          <w:color w:val="000000"/>
          <w:sz w:val="28"/>
        </w:rPr>
      </w:pPr>
    </w:p>
    <w:p w:rsidR="00A17FA7" w:rsidRDefault="00A17FA7" w:rsidP="00622FBC">
      <w:pPr>
        <w:adjustRightInd w:val="0"/>
        <w:snapToGrid w:val="0"/>
        <w:jc w:val="center"/>
        <w:rPr>
          <w:color w:val="000000"/>
          <w:sz w:val="28"/>
        </w:rPr>
      </w:pPr>
    </w:p>
    <w:p w:rsidR="00A17FA7" w:rsidRDefault="00A17FA7" w:rsidP="00622FBC">
      <w:pPr>
        <w:adjustRightInd w:val="0"/>
        <w:snapToGrid w:val="0"/>
        <w:jc w:val="center"/>
        <w:rPr>
          <w:color w:val="000000"/>
          <w:sz w:val="28"/>
        </w:rPr>
      </w:pPr>
    </w:p>
    <w:p w:rsidR="00A17FA7" w:rsidRPr="004D4348" w:rsidRDefault="00A17FA7" w:rsidP="00622FBC">
      <w:pPr>
        <w:adjustRightInd w:val="0"/>
        <w:snapToGrid w:val="0"/>
        <w:jc w:val="center"/>
        <w:rPr>
          <w:color w:val="000000"/>
          <w:sz w:val="28"/>
        </w:rPr>
      </w:pPr>
    </w:p>
    <w:p w:rsidR="00A17FA7" w:rsidRPr="00A754A4" w:rsidRDefault="00A17FA7" w:rsidP="00622FBC">
      <w:pPr>
        <w:adjustRightInd w:val="0"/>
        <w:snapToGrid w:val="0"/>
        <w:jc w:val="center"/>
        <w:rPr>
          <w:color w:val="000000"/>
          <w:sz w:val="28"/>
        </w:rPr>
      </w:pPr>
    </w:p>
    <w:p w:rsidR="00A17FA7" w:rsidRDefault="00A17FA7" w:rsidP="00622FBC">
      <w:pPr>
        <w:adjustRightInd w:val="0"/>
        <w:snapToGrid w:val="0"/>
        <w:jc w:val="center"/>
        <w:rPr>
          <w:color w:val="000000"/>
          <w:sz w:val="28"/>
        </w:rPr>
      </w:pPr>
    </w:p>
    <w:p w:rsidR="00A17FA7" w:rsidRPr="00A754A4" w:rsidRDefault="00A17FA7" w:rsidP="00622FBC">
      <w:pPr>
        <w:adjustRightInd w:val="0"/>
        <w:snapToGrid w:val="0"/>
        <w:jc w:val="center"/>
        <w:rPr>
          <w:b/>
          <w:color w:val="000000"/>
        </w:rPr>
      </w:pPr>
      <w:proofErr w:type="spellStart"/>
      <w:r w:rsidRPr="00A754A4">
        <w:rPr>
          <w:b/>
          <w:color w:val="000000"/>
          <w:sz w:val="28"/>
        </w:rPr>
        <w:t>Yanshan</w:t>
      </w:r>
      <w:proofErr w:type="spellEnd"/>
      <w:r w:rsidRPr="00A754A4">
        <w:rPr>
          <w:b/>
          <w:color w:val="000000"/>
          <w:sz w:val="28"/>
        </w:rPr>
        <w:t xml:space="preserve"> University</w:t>
      </w:r>
    </w:p>
    <w:p w:rsidR="00A17FA7" w:rsidRPr="00A754A4" w:rsidRDefault="00A17FA7" w:rsidP="00622FBC">
      <w:pPr>
        <w:adjustRightInd w:val="0"/>
        <w:snapToGrid w:val="0"/>
        <w:rPr>
          <w:color w:val="000000"/>
          <w:sz w:val="28"/>
          <w:szCs w:val="28"/>
        </w:rPr>
      </w:pPr>
    </w:p>
    <w:p w:rsidR="00A17FA7" w:rsidRPr="00A754A4" w:rsidRDefault="00A17FA7" w:rsidP="00622FBC">
      <w:pPr>
        <w:adjustRightInd w:val="0"/>
        <w:snapToGrid w:val="0"/>
        <w:jc w:val="center"/>
        <w:rPr>
          <w:color w:val="000000"/>
          <w:sz w:val="28"/>
          <w:szCs w:val="28"/>
        </w:rPr>
      </w:pPr>
      <w:r w:rsidRPr="00A754A4">
        <w:rPr>
          <w:color w:val="000000"/>
          <w:sz w:val="28"/>
          <w:szCs w:val="28"/>
        </w:rPr>
        <w:t>May, 201</w:t>
      </w:r>
      <w:r>
        <w:rPr>
          <w:color w:val="000000"/>
          <w:sz w:val="28"/>
          <w:szCs w:val="28"/>
        </w:rPr>
        <w:t>8</w:t>
      </w:r>
    </w:p>
    <w:p w:rsidR="00A17FA7" w:rsidRPr="00A754A4" w:rsidRDefault="00A17FA7" w:rsidP="00622FBC">
      <w:pPr>
        <w:jc w:val="center"/>
        <w:rPr>
          <w:color w:val="000000"/>
          <w:sz w:val="24"/>
        </w:rPr>
      </w:pPr>
    </w:p>
    <w:p w:rsidR="00A17FA7" w:rsidRPr="00A754A4" w:rsidRDefault="00A17FA7" w:rsidP="00622FBC">
      <w:pPr>
        <w:jc w:val="center"/>
        <w:rPr>
          <w:rFonts w:ascii="黑体" w:eastAsia="黑体" w:hAnsi="黑体"/>
          <w:color w:val="000000"/>
          <w:sz w:val="32"/>
          <w:szCs w:val="32"/>
        </w:rPr>
      </w:pPr>
      <w:r>
        <w:rPr>
          <w:color w:val="000000"/>
          <w:sz w:val="36"/>
        </w:rPr>
        <w:br w:type="page"/>
      </w:r>
      <w:r w:rsidRPr="00A754A4">
        <w:rPr>
          <w:color w:val="000000"/>
          <w:sz w:val="36"/>
        </w:rPr>
        <w:lastRenderedPageBreak/>
        <w:br w:type="page"/>
      </w:r>
      <w:r w:rsidRPr="00A754A4">
        <w:rPr>
          <w:rFonts w:ascii="黑体" w:eastAsia="黑体" w:hAnsi="黑体" w:hint="eastAsia"/>
          <w:color w:val="000000"/>
          <w:sz w:val="32"/>
          <w:szCs w:val="32"/>
        </w:rPr>
        <w:lastRenderedPageBreak/>
        <w:t>燕山大学硕士学位论文原创性声明</w:t>
      </w:r>
    </w:p>
    <w:p w:rsidR="00A17FA7" w:rsidRPr="00A754A4" w:rsidRDefault="00A17FA7" w:rsidP="00850B8B">
      <w:pPr>
        <w:ind w:firstLineChars="200" w:firstLine="480"/>
        <w:rPr>
          <w:color w:val="000000"/>
          <w:sz w:val="24"/>
        </w:rPr>
      </w:pPr>
    </w:p>
    <w:p w:rsidR="00A17FA7" w:rsidRDefault="00A17FA7" w:rsidP="00850B8B">
      <w:pPr>
        <w:spacing w:line="440" w:lineRule="atLeast"/>
        <w:ind w:firstLineChars="200" w:firstLine="480"/>
        <w:rPr>
          <w:color w:val="000000"/>
          <w:sz w:val="24"/>
        </w:rPr>
      </w:pPr>
      <w:r w:rsidRPr="00CA2797">
        <w:rPr>
          <w:rFonts w:hint="eastAsia"/>
          <w:color w:val="000000"/>
          <w:sz w:val="24"/>
        </w:rPr>
        <w:t>本人郑重声明：此处所提交的</w:t>
      </w:r>
      <w:r>
        <w:rPr>
          <w:rFonts w:hint="eastAsia"/>
          <w:color w:val="000000"/>
          <w:sz w:val="24"/>
        </w:rPr>
        <w:t>硕</w:t>
      </w:r>
      <w:r w:rsidRPr="00CA2797">
        <w:rPr>
          <w:rFonts w:hint="eastAsia"/>
          <w:color w:val="000000"/>
          <w:sz w:val="24"/>
        </w:rPr>
        <w:t>士学位论文《</w:t>
      </w:r>
      <w:r w:rsidRPr="005555F8">
        <w:rPr>
          <w:rFonts w:hint="eastAsia"/>
          <w:color w:val="000000"/>
          <w:sz w:val="24"/>
        </w:rPr>
        <w:t>协同深度推荐算法并行化研究</w:t>
      </w:r>
      <w:r w:rsidRPr="00CA2797">
        <w:rPr>
          <w:rFonts w:hint="eastAsia"/>
          <w:color w:val="000000"/>
          <w:sz w:val="24"/>
        </w:rPr>
        <w:t>》，是本人在导师指导下，在燕山大学攻读</w:t>
      </w:r>
      <w:r>
        <w:rPr>
          <w:rFonts w:hint="eastAsia"/>
          <w:color w:val="000000"/>
          <w:sz w:val="24"/>
        </w:rPr>
        <w:t>硕</w:t>
      </w:r>
      <w:r w:rsidRPr="00CA2797">
        <w:rPr>
          <w:rFonts w:hint="eastAsia"/>
          <w:color w:val="000000"/>
          <w:sz w:val="24"/>
        </w:rPr>
        <w:t>士学位期间独立进行研究工作所取得的成果。论文中除已</w:t>
      </w:r>
      <w:proofErr w:type="gramStart"/>
      <w:r w:rsidRPr="00CA2797">
        <w:rPr>
          <w:rFonts w:hint="eastAsia"/>
          <w:color w:val="000000"/>
          <w:sz w:val="24"/>
        </w:rPr>
        <w:t>注明部</w:t>
      </w:r>
      <w:proofErr w:type="gramEnd"/>
      <w:r w:rsidRPr="00CA2797">
        <w:rPr>
          <w:rFonts w:hint="eastAsia"/>
          <w:color w:val="000000"/>
          <w:sz w:val="24"/>
        </w:rPr>
        <w:t>分外不包含他人已发表或撰写过的研究成果。对本文的研究工作做出重要贡献的个人和集体，均已在文中以明确方式注明。本声明的法律结果将完全由本人承担。</w:t>
      </w:r>
    </w:p>
    <w:p w:rsidR="00A17FA7" w:rsidRPr="00A754A4" w:rsidRDefault="00A17FA7" w:rsidP="00850B8B">
      <w:pPr>
        <w:spacing w:line="440" w:lineRule="atLeast"/>
        <w:ind w:firstLineChars="200" w:firstLine="560"/>
        <w:rPr>
          <w:color w:val="000000"/>
          <w:sz w:val="28"/>
          <w:szCs w:val="28"/>
        </w:rPr>
      </w:pPr>
    </w:p>
    <w:p w:rsidR="00A17FA7" w:rsidRPr="00A754A4" w:rsidRDefault="00A17FA7" w:rsidP="00850B8B">
      <w:pPr>
        <w:ind w:firstLineChars="700" w:firstLine="1680"/>
        <w:rPr>
          <w:color w:val="000000"/>
          <w:sz w:val="28"/>
        </w:rPr>
      </w:pPr>
      <w:r w:rsidRPr="00A754A4">
        <w:rPr>
          <w:rFonts w:hint="eastAsia"/>
          <w:color w:val="000000"/>
          <w:sz w:val="24"/>
        </w:rPr>
        <w:t>作者签字</w:t>
      </w:r>
      <w:r>
        <w:rPr>
          <w:rFonts w:hint="eastAsia"/>
          <w:color w:val="000000"/>
          <w:sz w:val="24"/>
        </w:rPr>
        <w:t>：</w:t>
      </w:r>
      <w:r w:rsidRPr="00A754A4">
        <w:rPr>
          <w:color w:val="000000"/>
          <w:sz w:val="24"/>
        </w:rPr>
        <w:t xml:space="preserve">                     </w:t>
      </w:r>
      <w:r w:rsidRPr="00A754A4">
        <w:rPr>
          <w:rFonts w:hint="eastAsia"/>
          <w:color w:val="000000"/>
          <w:sz w:val="24"/>
        </w:rPr>
        <w:t>日期：</w:t>
      </w:r>
      <w:r w:rsidRPr="00A754A4">
        <w:rPr>
          <w:color w:val="000000"/>
          <w:sz w:val="24"/>
        </w:rPr>
        <w:t xml:space="preserve">    </w:t>
      </w:r>
      <w:r w:rsidRPr="00A754A4">
        <w:rPr>
          <w:rFonts w:hint="eastAsia"/>
          <w:color w:val="000000"/>
          <w:sz w:val="24"/>
        </w:rPr>
        <w:t>年</w:t>
      </w:r>
      <w:r w:rsidRPr="00A754A4">
        <w:rPr>
          <w:color w:val="000000"/>
          <w:sz w:val="24"/>
        </w:rPr>
        <w:t xml:space="preserve">  </w:t>
      </w:r>
      <w:r w:rsidRPr="00A754A4">
        <w:rPr>
          <w:rFonts w:hint="eastAsia"/>
          <w:color w:val="000000"/>
          <w:sz w:val="24"/>
        </w:rPr>
        <w:t>月</w:t>
      </w:r>
      <w:r w:rsidRPr="00A754A4">
        <w:rPr>
          <w:color w:val="000000"/>
          <w:sz w:val="24"/>
        </w:rPr>
        <w:t xml:space="preserve">  </w:t>
      </w:r>
      <w:r w:rsidRPr="00A754A4">
        <w:rPr>
          <w:rFonts w:hint="eastAsia"/>
          <w:color w:val="000000"/>
          <w:sz w:val="24"/>
        </w:rPr>
        <w:t>日</w:t>
      </w:r>
    </w:p>
    <w:p w:rsidR="00A17FA7" w:rsidRPr="00CA2797" w:rsidRDefault="00A17FA7" w:rsidP="00622FBC">
      <w:pPr>
        <w:spacing w:line="300" w:lineRule="auto"/>
        <w:ind w:firstLine="570"/>
        <w:rPr>
          <w:color w:val="000000"/>
          <w:sz w:val="24"/>
        </w:rPr>
      </w:pPr>
    </w:p>
    <w:p w:rsidR="00A17FA7" w:rsidRPr="00A754A4" w:rsidRDefault="00A17FA7" w:rsidP="00622FBC">
      <w:pPr>
        <w:spacing w:line="300" w:lineRule="auto"/>
        <w:ind w:firstLine="570"/>
        <w:rPr>
          <w:color w:val="000000"/>
          <w:sz w:val="24"/>
        </w:rPr>
      </w:pPr>
    </w:p>
    <w:p w:rsidR="00A17FA7" w:rsidRPr="00A754A4" w:rsidRDefault="00A17FA7" w:rsidP="00622FBC">
      <w:pPr>
        <w:spacing w:line="300" w:lineRule="auto"/>
        <w:ind w:firstLine="570"/>
        <w:rPr>
          <w:color w:val="000000"/>
          <w:sz w:val="24"/>
        </w:rPr>
      </w:pPr>
    </w:p>
    <w:p w:rsidR="00A17FA7" w:rsidRPr="00A754A4" w:rsidRDefault="00A17FA7" w:rsidP="00622FBC">
      <w:pPr>
        <w:jc w:val="center"/>
        <w:rPr>
          <w:rFonts w:ascii="黑体" w:eastAsia="黑体" w:hAnsi="黑体"/>
          <w:color w:val="000000"/>
          <w:sz w:val="32"/>
          <w:szCs w:val="32"/>
        </w:rPr>
      </w:pPr>
      <w:r w:rsidRPr="00A754A4">
        <w:rPr>
          <w:rFonts w:ascii="黑体" w:eastAsia="黑体" w:hAnsi="黑体" w:hint="eastAsia"/>
          <w:color w:val="000000"/>
          <w:sz w:val="32"/>
          <w:szCs w:val="32"/>
        </w:rPr>
        <w:t>燕山大学硕士学位论文使用授权书</w:t>
      </w:r>
    </w:p>
    <w:p w:rsidR="00A17FA7" w:rsidRPr="00A754A4" w:rsidRDefault="00A17FA7" w:rsidP="00622FBC">
      <w:pPr>
        <w:rPr>
          <w:color w:val="000000"/>
          <w:sz w:val="24"/>
        </w:rPr>
      </w:pPr>
    </w:p>
    <w:p w:rsidR="00A17FA7" w:rsidRDefault="00A17FA7" w:rsidP="00850B8B">
      <w:pPr>
        <w:tabs>
          <w:tab w:val="left" w:pos="5040"/>
        </w:tabs>
        <w:spacing w:line="440" w:lineRule="atLeast"/>
        <w:ind w:firstLineChars="200" w:firstLine="480"/>
        <w:rPr>
          <w:color w:val="000000"/>
          <w:sz w:val="24"/>
        </w:rPr>
      </w:pPr>
      <w:r w:rsidRPr="00CA2797">
        <w:rPr>
          <w:rFonts w:hint="eastAsia"/>
          <w:color w:val="000000"/>
          <w:sz w:val="24"/>
        </w:rPr>
        <w:t>《</w:t>
      </w:r>
      <w:r w:rsidRPr="005555F8">
        <w:rPr>
          <w:rFonts w:hint="eastAsia"/>
          <w:color w:val="000000"/>
          <w:sz w:val="24"/>
        </w:rPr>
        <w:t>协同深度推荐算法并行化研究</w:t>
      </w:r>
      <w:r w:rsidRPr="00CA2797">
        <w:rPr>
          <w:rFonts w:hint="eastAsia"/>
          <w:color w:val="000000"/>
          <w:sz w:val="24"/>
        </w:rPr>
        <w:t>》系本人在燕山大学攻读</w:t>
      </w:r>
      <w:r>
        <w:rPr>
          <w:rFonts w:hint="eastAsia"/>
          <w:color w:val="000000"/>
          <w:sz w:val="24"/>
        </w:rPr>
        <w:t>硕</w:t>
      </w:r>
      <w:r w:rsidRPr="00CA2797">
        <w:rPr>
          <w:rFonts w:hint="eastAsia"/>
          <w:color w:val="000000"/>
          <w:sz w:val="24"/>
        </w:rPr>
        <w:t>士学位期间在导师指导下完成的</w:t>
      </w:r>
      <w:r>
        <w:rPr>
          <w:rFonts w:hint="eastAsia"/>
          <w:color w:val="000000"/>
          <w:sz w:val="24"/>
        </w:rPr>
        <w:t>硕</w:t>
      </w:r>
      <w:r w:rsidRPr="00CA2797">
        <w:rPr>
          <w:rFonts w:hint="eastAsia"/>
          <w:color w:val="000000"/>
          <w:sz w:val="24"/>
        </w:rPr>
        <w:t>士学位论文。本论文的研究成果归燕山大学所有，本论文的研究内容不得以其它单位的名义发表。本人完全了解燕山大学关于保存、使用学位论文的规定，同意学校保留并向有关部门送交论文的复印件和电子版本，允许论文被查阅和借阅。本人授权燕山大学，可以采用影印、缩印或其它复制手段保存论文，可以公布论文的全部或部分内容。</w:t>
      </w:r>
    </w:p>
    <w:p w:rsidR="00A17FA7" w:rsidRPr="00CA2797" w:rsidRDefault="00A17FA7" w:rsidP="00850B8B">
      <w:pPr>
        <w:tabs>
          <w:tab w:val="left" w:pos="5040"/>
        </w:tabs>
        <w:spacing w:line="440" w:lineRule="atLeast"/>
        <w:ind w:firstLineChars="200" w:firstLine="480"/>
        <w:rPr>
          <w:color w:val="000000"/>
          <w:sz w:val="24"/>
        </w:rPr>
      </w:pPr>
    </w:p>
    <w:p w:rsidR="00A17FA7" w:rsidRPr="00D64B73" w:rsidRDefault="00A17FA7" w:rsidP="00622FBC">
      <w:pPr>
        <w:jc w:val="center"/>
        <w:rPr>
          <w:rFonts w:ascii="宋体" w:cs="宋体"/>
          <w:kern w:val="0"/>
          <w:sz w:val="24"/>
        </w:rPr>
      </w:pPr>
      <w:r>
        <w:rPr>
          <w:color w:val="000000"/>
          <w:sz w:val="24"/>
        </w:rPr>
        <w:t xml:space="preserve">   </w:t>
      </w:r>
      <w:r w:rsidRPr="00A754A4">
        <w:rPr>
          <w:rFonts w:hint="eastAsia"/>
          <w:color w:val="000000"/>
          <w:sz w:val="24"/>
        </w:rPr>
        <w:t>保密</w:t>
      </w:r>
      <w:r w:rsidRPr="00D64B73">
        <w:rPr>
          <w:rFonts w:ascii="宋体" w:cs="宋体" w:hint="eastAsia"/>
          <w:kern w:val="0"/>
          <w:sz w:val="24"/>
        </w:rPr>
        <w:t>□</w:t>
      </w:r>
      <w:r w:rsidRPr="00A754A4">
        <w:rPr>
          <w:rFonts w:hint="eastAsia"/>
          <w:color w:val="000000"/>
          <w:sz w:val="24"/>
        </w:rPr>
        <w:t>，在</w:t>
      </w:r>
      <w:r w:rsidRPr="00A754A4">
        <w:rPr>
          <w:color w:val="000000"/>
          <w:sz w:val="24"/>
        </w:rPr>
        <w:t xml:space="preserve">   </w:t>
      </w:r>
      <w:r w:rsidRPr="00A754A4">
        <w:rPr>
          <w:rFonts w:hint="eastAsia"/>
          <w:color w:val="000000"/>
          <w:sz w:val="24"/>
        </w:rPr>
        <w:t>年解密后适用本授权书。</w:t>
      </w:r>
    </w:p>
    <w:p w:rsidR="00A17FA7" w:rsidRPr="00A754A4" w:rsidRDefault="00A17FA7" w:rsidP="00622FBC">
      <w:pPr>
        <w:tabs>
          <w:tab w:val="left" w:pos="5040"/>
        </w:tabs>
        <w:ind w:firstLine="482"/>
        <w:rPr>
          <w:color w:val="000000"/>
          <w:sz w:val="24"/>
        </w:rPr>
      </w:pPr>
      <w:r w:rsidRPr="00A754A4">
        <w:rPr>
          <w:rFonts w:hint="eastAsia"/>
          <w:color w:val="000000"/>
          <w:sz w:val="24"/>
        </w:rPr>
        <w:t>本学位论文属于</w:t>
      </w:r>
    </w:p>
    <w:p w:rsidR="00A17FA7" w:rsidRPr="00D64B73" w:rsidRDefault="00A17FA7" w:rsidP="00622FBC">
      <w:pPr>
        <w:rPr>
          <w:rFonts w:ascii="宋体" w:cs="宋体"/>
          <w:kern w:val="0"/>
          <w:sz w:val="24"/>
        </w:rPr>
      </w:pPr>
      <w:r w:rsidRPr="00A754A4">
        <w:rPr>
          <w:color w:val="000000"/>
          <w:sz w:val="24"/>
        </w:rPr>
        <w:t xml:space="preserve">                </w:t>
      </w:r>
      <w:r>
        <w:rPr>
          <w:color w:val="000000"/>
          <w:sz w:val="24"/>
        </w:rPr>
        <w:t xml:space="preserve">    </w:t>
      </w:r>
      <w:r w:rsidRPr="00A754A4">
        <w:rPr>
          <w:rFonts w:hint="eastAsia"/>
          <w:color w:val="000000"/>
          <w:sz w:val="24"/>
        </w:rPr>
        <w:t>不保密</w:t>
      </w:r>
      <w:r w:rsidRPr="00D64B73">
        <w:rPr>
          <w:rFonts w:ascii="宋体" w:cs="宋体" w:hint="eastAsia"/>
          <w:kern w:val="0"/>
          <w:sz w:val="24"/>
        </w:rPr>
        <w:t>□</w:t>
      </w:r>
      <w:r w:rsidRPr="00A754A4">
        <w:rPr>
          <w:rFonts w:hint="eastAsia"/>
          <w:color w:val="000000"/>
          <w:sz w:val="24"/>
        </w:rPr>
        <w:t>。</w:t>
      </w:r>
    </w:p>
    <w:p w:rsidR="00A17FA7" w:rsidRPr="00A754A4" w:rsidRDefault="00A17FA7" w:rsidP="00622FBC">
      <w:pPr>
        <w:ind w:firstLine="482"/>
        <w:rPr>
          <w:color w:val="000000"/>
          <w:sz w:val="24"/>
        </w:rPr>
      </w:pPr>
      <w:r>
        <w:rPr>
          <w:color w:val="000000"/>
          <w:sz w:val="24"/>
        </w:rPr>
        <w:t>(</w:t>
      </w:r>
      <w:r w:rsidRPr="00A754A4">
        <w:rPr>
          <w:rFonts w:hint="eastAsia"/>
          <w:color w:val="000000"/>
          <w:sz w:val="24"/>
        </w:rPr>
        <w:t>请在以上相应方框内打</w:t>
      </w:r>
      <w:r w:rsidRPr="00A754A4">
        <w:rPr>
          <w:color w:val="000000"/>
          <w:sz w:val="24"/>
        </w:rPr>
        <w:t>“√”</w:t>
      </w:r>
      <w:r>
        <w:rPr>
          <w:color w:val="000000"/>
          <w:sz w:val="24"/>
        </w:rPr>
        <w:t>)</w:t>
      </w:r>
    </w:p>
    <w:p w:rsidR="00A17FA7" w:rsidRPr="00A754A4" w:rsidRDefault="00A17FA7" w:rsidP="00850B8B">
      <w:pPr>
        <w:ind w:firstLineChars="200" w:firstLine="560"/>
        <w:rPr>
          <w:color w:val="000000"/>
          <w:sz w:val="28"/>
        </w:rPr>
      </w:pPr>
    </w:p>
    <w:p w:rsidR="00A17FA7" w:rsidRPr="00A754A4" w:rsidRDefault="00A17FA7" w:rsidP="00622FBC">
      <w:pPr>
        <w:ind w:firstLine="482"/>
        <w:rPr>
          <w:color w:val="000000"/>
          <w:sz w:val="24"/>
        </w:rPr>
      </w:pPr>
      <w:r w:rsidRPr="00A754A4">
        <w:rPr>
          <w:color w:val="000000"/>
          <w:sz w:val="24"/>
        </w:rPr>
        <w:t xml:space="preserve">           </w:t>
      </w:r>
      <w:r w:rsidRPr="00A754A4">
        <w:rPr>
          <w:rFonts w:hint="eastAsia"/>
          <w:color w:val="000000"/>
          <w:sz w:val="24"/>
        </w:rPr>
        <w:t>作者签名：</w:t>
      </w:r>
      <w:r w:rsidRPr="00A754A4">
        <w:rPr>
          <w:color w:val="000000"/>
          <w:sz w:val="24"/>
        </w:rPr>
        <w:t xml:space="preserve">                </w:t>
      </w:r>
      <w:r w:rsidRPr="00A754A4">
        <w:rPr>
          <w:rFonts w:hint="eastAsia"/>
          <w:color w:val="000000"/>
          <w:sz w:val="24"/>
        </w:rPr>
        <w:t>日期：</w:t>
      </w:r>
      <w:r w:rsidRPr="00A754A4">
        <w:rPr>
          <w:color w:val="000000"/>
          <w:sz w:val="24"/>
        </w:rPr>
        <w:t xml:space="preserve">    </w:t>
      </w:r>
      <w:r w:rsidRPr="00A754A4">
        <w:rPr>
          <w:rFonts w:hint="eastAsia"/>
          <w:color w:val="000000"/>
          <w:sz w:val="24"/>
        </w:rPr>
        <w:t>年</w:t>
      </w:r>
      <w:r w:rsidRPr="00A754A4">
        <w:rPr>
          <w:color w:val="000000"/>
          <w:sz w:val="24"/>
        </w:rPr>
        <w:t xml:space="preserve">  </w:t>
      </w:r>
      <w:r w:rsidRPr="00A754A4">
        <w:rPr>
          <w:rFonts w:hint="eastAsia"/>
          <w:color w:val="000000"/>
          <w:sz w:val="24"/>
        </w:rPr>
        <w:t>月</w:t>
      </w:r>
      <w:r w:rsidRPr="00A754A4">
        <w:rPr>
          <w:color w:val="000000"/>
          <w:sz w:val="24"/>
        </w:rPr>
        <w:t xml:space="preserve">  </w:t>
      </w:r>
      <w:r w:rsidRPr="00A754A4">
        <w:rPr>
          <w:rFonts w:hint="eastAsia"/>
          <w:color w:val="000000"/>
          <w:sz w:val="24"/>
        </w:rPr>
        <w:t>日</w:t>
      </w:r>
    </w:p>
    <w:p w:rsidR="00A17FA7" w:rsidRPr="00A754A4" w:rsidRDefault="00A17FA7" w:rsidP="00850B8B">
      <w:pPr>
        <w:ind w:firstLineChars="437" w:firstLine="1049"/>
        <w:rPr>
          <w:color w:val="000000"/>
          <w:sz w:val="24"/>
        </w:rPr>
      </w:pPr>
    </w:p>
    <w:p w:rsidR="00A17FA7" w:rsidRPr="00A754A4" w:rsidRDefault="00A17FA7" w:rsidP="00622FBC">
      <w:pPr>
        <w:ind w:firstLine="482"/>
        <w:rPr>
          <w:color w:val="000000"/>
        </w:rPr>
      </w:pPr>
      <w:r w:rsidRPr="00A754A4">
        <w:rPr>
          <w:color w:val="000000"/>
          <w:sz w:val="24"/>
        </w:rPr>
        <w:t xml:space="preserve">           </w:t>
      </w:r>
      <w:r w:rsidRPr="00A754A4">
        <w:rPr>
          <w:rFonts w:hint="eastAsia"/>
          <w:color w:val="000000"/>
          <w:sz w:val="24"/>
        </w:rPr>
        <w:t>导师签名：</w:t>
      </w:r>
      <w:r w:rsidRPr="00A754A4">
        <w:rPr>
          <w:color w:val="000000"/>
          <w:sz w:val="24"/>
        </w:rPr>
        <w:t xml:space="preserve">                </w:t>
      </w:r>
      <w:r w:rsidRPr="00A754A4">
        <w:rPr>
          <w:rFonts w:hint="eastAsia"/>
          <w:color w:val="000000"/>
          <w:sz w:val="24"/>
        </w:rPr>
        <w:t>日期：</w:t>
      </w:r>
      <w:r w:rsidRPr="00A754A4">
        <w:rPr>
          <w:color w:val="000000"/>
          <w:sz w:val="24"/>
        </w:rPr>
        <w:t xml:space="preserve">    </w:t>
      </w:r>
      <w:r w:rsidRPr="00A754A4">
        <w:rPr>
          <w:rFonts w:hint="eastAsia"/>
          <w:color w:val="000000"/>
          <w:sz w:val="24"/>
        </w:rPr>
        <w:t>年</w:t>
      </w:r>
      <w:r w:rsidRPr="00A754A4">
        <w:rPr>
          <w:color w:val="000000"/>
          <w:sz w:val="24"/>
        </w:rPr>
        <w:t xml:space="preserve">  </w:t>
      </w:r>
      <w:r w:rsidRPr="00A754A4">
        <w:rPr>
          <w:rFonts w:hint="eastAsia"/>
          <w:color w:val="000000"/>
          <w:sz w:val="24"/>
        </w:rPr>
        <w:t>月</w:t>
      </w:r>
      <w:r w:rsidRPr="00A754A4">
        <w:rPr>
          <w:color w:val="000000"/>
          <w:sz w:val="24"/>
        </w:rPr>
        <w:t xml:space="preserve">  </w:t>
      </w:r>
      <w:r w:rsidRPr="00A754A4">
        <w:rPr>
          <w:rFonts w:hint="eastAsia"/>
          <w:color w:val="000000"/>
          <w:sz w:val="24"/>
        </w:rPr>
        <w:t>日</w:t>
      </w:r>
    </w:p>
    <w:p w:rsidR="00A17FA7" w:rsidRDefault="00A17FA7">
      <w:pPr>
        <w:widowControl/>
        <w:jc w:val="left"/>
        <w:rPr>
          <w:color w:val="000000"/>
        </w:rPr>
      </w:pPr>
      <w:r>
        <w:rPr>
          <w:color w:val="000000"/>
        </w:rPr>
        <w:br w:type="page"/>
      </w:r>
    </w:p>
    <w:p w:rsidR="00A17FA7" w:rsidRPr="00A754A4" w:rsidRDefault="00A17FA7" w:rsidP="00622FBC">
      <w:pPr>
        <w:widowControl/>
        <w:jc w:val="left"/>
        <w:rPr>
          <w:color w:val="000000"/>
        </w:rPr>
        <w:sectPr w:rsidR="00A17FA7" w:rsidRPr="00A754A4" w:rsidSect="00713E32">
          <w:pgSz w:w="11906" w:h="16838"/>
          <w:pgMar w:top="1701" w:right="1588" w:bottom="1701" w:left="1588" w:header="1418" w:footer="1418" w:gutter="0"/>
          <w:pgNumType w:fmt="numberInDash" w:start="21"/>
          <w:cols w:space="720"/>
          <w:docGrid w:type="lines" w:linePitch="391"/>
        </w:sectPr>
      </w:pPr>
    </w:p>
    <w:p w:rsidR="00A17FA7" w:rsidRPr="00A754A4" w:rsidRDefault="00A17FA7" w:rsidP="00622FBC">
      <w:pPr>
        <w:widowControl/>
        <w:spacing w:line="300" w:lineRule="auto"/>
        <w:jc w:val="left"/>
        <w:rPr>
          <w:color w:val="000000"/>
          <w:sz w:val="24"/>
        </w:rPr>
        <w:sectPr w:rsidR="00A17FA7" w:rsidRPr="00A754A4" w:rsidSect="00713E32">
          <w:pgSz w:w="11907" w:h="16840"/>
          <w:pgMar w:top="1701" w:right="1588" w:bottom="1701" w:left="1588" w:header="1418" w:footer="1418" w:gutter="0"/>
          <w:cols w:space="720"/>
          <w:docGrid w:type="lines" w:linePitch="391"/>
        </w:sectPr>
      </w:pPr>
    </w:p>
    <w:p w:rsidR="00A17FA7" w:rsidRPr="00A754A4" w:rsidRDefault="00A17FA7" w:rsidP="00B254FE">
      <w:pPr>
        <w:pStyle w:val="1"/>
        <w:numPr>
          <w:ilvl w:val="0"/>
          <w:numId w:val="0"/>
        </w:numPr>
        <w:spacing w:before="391" w:after="312"/>
      </w:pPr>
      <w:bookmarkStart w:id="2" w:name="_Toc469941051"/>
      <w:bookmarkStart w:id="3" w:name="_Toc476341114"/>
      <w:bookmarkStart w:id="4" w:name="_Toc476602553"/>
      <w:bookmarkStart w:id="5" w:name="_Toc508828384"/>
      <w:r w:rsidRPr="00A754A4">
        <w:rPr>
          <w:rFonts w:hint="eastAsia"/>
        </w:rPr>
        <w:lastRenderedPageBreak/>
        <w:t>摘</w:t>
      </w:r>
      <w:r w:rsidRPr="00A754A4">
        <w:t xml:space="preserve">  </w:t>
      </w:r>
      <w:r w:rsidRPr="00A754A4">
        <w:rPr>
          <w:rFonts w:hint="eastAsia"/>
        </w:rPr>
        <w:t>要</w:t>
      </w:r>
      <w:bookmarkEnd w:id="2"/>
      <w:bookmarkEnd w:id="3"/>
      <w:bookmarkEnd w:id="4"/>
      <w:bookmarkEnd w:id="5"/>
    </w:p>
    <w:p w:rsidR="00A17FA7" w:rsidRDefault="00A17FA7" w:rsidP="00850B8B">
      <w:pPr>
        <w:pStyle w:val="5"/>
        <w:ind w:firstLine="480"/>
      </w:pPr>
      <w:r>
        <w:rPr>
          <w:rFonts w:hint="eastAsia"/>
        </w:rPr>
        <w:t>用户到项目评分数据的稀疏性是推荐系统质量恶化的主要因素之一。为了处理稀疏性问题，一些推荐技术考虑辅助信息来提高评分预测精度。当评分数据特别稀疏时，基于文档建模的方法通过利用文本数据</w:t>
      </w:r>
      <w:r>
        <w:t>(</w:t>
      </w:r>
      <w:r>
        <w:rPr>
          <w:rFonts w:hint="eastAsia"/>
        </w:rPr>
        <w:t>例如评论，摘要或概要</w:t>
      </w:r>
      <w:r>
        <w:t>)</w:t>
      </w:r>
      <w:r>
        <w:rPr>
          <w:rFonts w:hint="eastAsia"/>
        </w:rPr>
        <w:t>来提高准确性。然而，</w:t>
      </w:r>
      <w:proofErr w:type="gramStart"/>
      <w:r>
        <w:rPr>
          <w:rFonts w:hint="eastAsia"/>
        </w:rPr>
        <w:t>由于词袋模型</w:t>
      </w:r>
      <w:proofErr w:type="gramEnd"/>
      <w:r>
        <w:rPr>
          <w:rFonts w:hint="eastAsia"/>
        </w:rPr>
        <w:t>的固有限制，它们在有效利用文档的上下文信息方面仍然存在困难，只能对文档浅层理解。本文采用一种新颖的基于上下文的深度混合推荐模型，将卷积神经网络</w:t>
      </w:r>
      <w:r>
        <w:t>(CNN)</w:t>
      </w:r>
      <w:r>
        <w:rPr>
          <w:rFonts w:hint="eastAsia"/>
        </w:rPr>
        <w:t>集成到概率矩阵分解</w:t>
      </w:r>
      <w:r>
        <w:t>(PMF)</w:t>
      </w:r>
      <w:r>
        <w:rPr>
          <w:rFonts w:hint="eastAsia"/>
        </w:rPr>
        <w:t>中的卷积矩阵分解</w:t>
      </w:r>
      <w:r>
        <w:t>(</w:t>
      </w:r>
      <w:proofErr w:type="spellStart"/>
      <w:r>
        <w:t>ConvMF</w:t>
      </w:r>
      <w:proofErr w:type="spellEnd"/>
      <w:r>
        <w:t>)</w:t>
      </w:r>
      <w:r>
        <w:rPr>
          <w:rFonts w:hint="eastAsia"/>
        </w:rPr>
        <w:t>模型。</w:t>
      </w:r>
      <w:proofErr w:type="spellStart"/>
      <w:r>
        <w:t>ConvMF</w:t>
      </w:r>
      <w:proofErr w:type="spellEnd"/>
      <w:r>
        <w:rPr>
          <w:rFonts w:hint="eastAsia"/>
        </w:rPr>
        <w:t>捕获文档的上下文信息，并进一步提高评分预测精度。但是，</w:t>
      </w:r>
      <w:proofErr w:type="spellStart"/>
      <w:r>
        <w:t>ConvMF</w:t>
      </w:r>
      <w:proofErr w:type="spellEnd"/>
      <w:r>
        <w:rPr>
          <w:rFonts w:hint="eastAsia"/>
        </w:rPr>
        <w:t>中的卷积神经网络，在对文本进行分析时，忽略了特征的位置信息，丢失了同一特征的</w:t>
      </w:r>
      <w:r w:rsidR="00850B8B">
        <w:rPr>
          <w:rFonts w:hint="eastAsia"/>
        </w:rPr>
        <w:t>信息强度</w:t>
      </w:r>
      <w:r>
        <w:rPr>
          <w:rFonts w:hint="eastAsia"/>
        </w:rPr>
        <w:t>。</w:t>
      </w:r>
    </w:p>
    <w:p w:rsidR="00A17FA7" w:rsidRDefault="00A17FA7" w:rsidP="00850B8B">
      <w:pPr>
        <w:pStyle w:val="5"/>
        <w:ind w:firstLine="480"/>
      </w:pPr>
      <w:r>
        <w:rPr>
          <w:rFonts w:hint="eastAsia"/>
        </w:rPr>
        <w:t>为了解决上述模型中出现的问题，本文对卷积网络进行了深入研究，提出了一种能有效分析文本数据并用于推荐系统的改进</w:t>
      </w:r>
      <w:r w:rsidR="00850B8B">
        <w:rPr>
          <w:rFonts w:hint="eastAsia"/>
        </w:rPr>
        <w:t>算法</w:t>
      </w:r>
      <w:r>
        <w:rPr>
          <w:rFonts w:hint="eastAsia"/>
        </w:rPr>
        <w:t>模型</w:t>
      </w:r>
      <w:r>
        <w:t>(</w:t>
      </w:r>
      <w:proofErr w:type="spellStart"/>
      <w:r>
        <w:t>ConvMF</w:t>
      </w:r>
      <w:proofErr w:type="spellEnd"/>
      <w:r>
        <w:t xml:space="preserve"> with </w:t>
      </w:r>
      <w:proofErr w:type="spellStart"/>
      <w:r>
        <w:t>Segmeng</w:t>
      </w:r>
      <w:proofErr w:type="spellEnd"/>
      <w:r>
        <w:t>-Max Pooling</w:t>
      </w:r>
      <w:r>
        <w:rPr>
          <w:rFonts w:hint="eastAsia"/>
        </w:rPr>
        <w:t>，</w:t>
      </w:r>
      <w:proofErr w:type="spellStart"/>
      <w:r>
        <w:t>ConvMF</w:t>
      </w:r>
      <w:proofErr w:type="spellEnd"/>
      <w:r>
        <w:t>-S)</w:t>
      </w:r>
      <w:r>
        <w:rPr>
          <w:rFonts w:hint="eastAsia"/>
        </w:rPr>
        <w:t>。本文内容主要分为以下几个部分：</w:t>
      </w:r>
    </w:p>
    <w:p w:rsidR="00A17FA7" w:rsidRDefault="00A17FA7" w:rsidP="00850B8B">
      <w:pPr>
        <w:pStyle w:val="5"/>
        <w:ind w:firstLine="480"/>
      </w:pPr>
      <w:r>
        <w:rPr>
          <w:rFonts w:hint="eastAsia"/>
        </w:rPr>
        <w:t>首先，本文介绍了推荐系统目前的研究现状，对推荐系统中的各种算法进行了全面的介绍特别是个性化推荐系统中</w:t>
      </w:r>
      <w:proofErr w:type="gramStart"/>
      <w:r>
        <w:rPr>
          <w:rFonts w:hint="eastAsia"/>
        </w:rPr>
        <w:t>最</w:t>
      </w:r>
      <w:proofErr w:type="gramEnd"/>
      <w:r>
        <w:rPr>
          <w:rFonts w:hint="eastAsia"/>
        </w:rPr>
        <w:t>经典的协同过滤技术。在充分了解了各种算法的原理后，深入分析了这些算法的优点和缺点。然后介绍了深度学习在推荐系统的应用。</w:t>
      </w:r>
    </w:p>
    <w:p w:rsidR="00A17FA7" w:rsidRDefault="00A17FA7" w:rsidP="00850B8B">
      <w:pPr>
        <w:pStyle w:val="5"/>
        <w:ind w:firstLine="480"/>
      </w:pPr>
      <w:r>
        <w:rPr>
          <w:rFonts w:hint="eastAsia"/>
        </w:rPr>
        <w:t>其次，本文对卷积神经网络在自然语言处理中的应用进行了深入研究，将已有的</w:t>
      </w:r>
      <w:proofErr w:type="spellStart"/>
      <w:r>
        <w:t>ConvMF</w:t>
      </w:r>
      <w:proofErr w:type="spellEnd"/>
      <w:r>
        <w:rPr>
          <w:rFonts w:hint="eastAsia"/>
        </w:rPr>
        <w:t>模型进行了改进，提出了一种新的模型</w:t>
      </w:r>
      <w:proofErr w:type="spellStart"/>
      <w:r>
        <w:t>ConvMF</w:t>
      </w:r>
      <w:proofErr w:type="spellEnd"/>
      <w:r>
        <w:t>-S</w:t>
      </w:r>
      <w:r>
        <w:rPr>
          <w:rFonts w:hint="eastAsia"/>
        </w:rPr>
        <w:t>。</w:t>
      </w:r>
    </w:p>
    <w:p w:rsidR="00A17FA7" w:rsidRDefault="00A17FA7">
      <w:pPr>
        <w:pStyle w:val="5"/>
        <w:ind w:firstLine="480"/>
      </w:pPr>
      <w:r>
        <w:rPr>
          <w:rFonts w:hint="eastAsia"/>
        </w:rPr>
        <w:t>再次，本文对</w:t>
      </w:r>
      <w:proofErr w:type="spellStart"/>
      <w:r>
        <w:t>ConvMF</w:t>
      </w:r>
      <w:proofErr w:type="spellEnd"/>
      <w:r>
        <w:t>-S</w:t>
      </w:r>
      <w:r>
        <w:rPr>
          <w:rFonts w:hint="eastAsia"/>
        </w:rPr>
        <w:t>模型的优化进行了深入研究。首先，通过预先训练词向量模型，</w:t>
      </w:r>
      <w:r w:rsidDel="006B4F2C">
        <w:t xml:space="preserve"> </w:t>
      </w:r>
      <w:r>
        <w:rPr>
          <w:rFonts w:hint="eastAsia"/>
        </w:rPr>
        <w:t>对</w:t>
      </w:r>
      <w:r>
        <w:t>CNN</w:t>
      </w:r>
      <w:r>
        <w:rPr>
          <w:rFonts w:hint="eastAsia"/>
        </w:rPr>
        <w:t>的嵌入层进行初始化，然后，通过。。。。。。。</w:t>
      </w:r>
      <w:r w:rsidR="00850B8B">
        <w:rPr>
          <w:rFonts w:hint="eastAsia"/>
        </w:rPr>
        <w:t>对模型进行进一步的优化。</w:t>
      </w:r>
    </w:p>
    <w:p w:rsidR="00A17FA7" w:rsidRPr="00337F1C" w:rsidRDefault="00A17FA7">
      <w:pPr>
        <w:pStyle w:val="5"/>
        <w:ind w:firstLine="480"/>
      </w:pPr>
      <w:r>
        <w:rPr>
          <w:rFonts w:hint="eastAsia"/>
        </w:rPr>
        <w:t>最后，本文通过相关实验对改进的模型算法进行验证，并从多个方面与其他算法进行比较，对实验结果进行分析评估。</w:t>
      </w:r>
    </w:p>
    <w:p w:rsidR="00A17FA7" w:rsidRPr="00AB532E" w:rsidRDefault="00A17FA7">
      <w:pPr>
        <w:pStyle w:val="5"/>
        <w:ind w:firstLine="480"/>
      </w:pPr>
    </w:p>
    <w:p w:rsidR="00A17FA7" w:rsidRDefault="00A17FA7">
      <w:pPr>
        <w:pStyle w:val="aff4"/>
        <w:adjustRightInd w:val="0"/>
        <w:snapToGrid w:val="0"/>
        <w:spacing w:line="440" w:lineRule="atLeast"/>
        <w:ind w:left="941" w:hangingChars="392" w:hanging="941"/>
        <w:rPr>
          <w:rFonts w:ascii="Times New Roman" w:hAnsi="Times New Roman"/>
          <w:color w:val="000000"/>
          <w:sz w:val="24"/>
          <w:szCs w:val="24"/>
        </w:rPr>
      </w:pPr>
      <w:r w:rsidRPr="00A754A4">
        <w:rPr>
          <w:rFonts w:ascii="Times New Roman" w:eastAsia="黑体" w:hAnsi="Times New Roman" w:hint="eastAsia"/>
          <w:color w:val="000000"/>
          <w:sz w:val="24"/>
        </w:rPr>
        <w:t>关键词</w:t>
      </w:r>
      <w:r w:rsidRPr="00A754A4">
        <w:rPr>
          <w:rFonts w:ascii="Times New Roman" w:hAnsi="Times New Roman" w:hint="eastAsia"/>
          <w:color w:val="000000"/>
          <w:sz w:val="24"/>
        </w:rPr>
        <w:t>：</w:t>
      </w:r>
      <w:bookmarkStart w:id="6" w:name="_Toc34828464"/>
      <w:bookmarkStart w:id="7" w:name="_Toc34828619"/>
      <w:bookmarkStart w:id="8" w:name="_Toc70093576"/>
      <w:bookmarkStart w:id="9" w:name="_Toc82360703"/>
      <w:bookmarkStart w:id="10" w:name="_Toc82709489"/>
      <w:bookmarkStart w:id="11" w:name="_Toc119245356"/>
      <w:bookmarkStart w:id="12" w:name="_Toc119245956"/>
      <w:bookmarkStart w:id="13" w:name="_Toc119246139"/>
      <w:bookmarkStart w:id="14" w:name="_Toc144730613"/>
      <w:bookmarkStart w:id="15" w:name="_Toc148719562"/>
      <w:bookmarkStart w:id="16" w:name="_Toc148755462"/>
      <w:bookmarkStart w:id="17" w:name="_Toc149991070"/>
      <w:bookmarkStart w:id="18" w:name="_Toc150684683"/>
      <w:bookmarkStart w:id="19" w:name="_Toc151807210"/>
      <w:bookmarkStart w:id="20" w:name="_Toc152614078"/>
      <w:bookmarkStart w:id="21" w:name="_Toc152652634"/>
      <w:r>
        <w:rPr>
          <w:rFonts w:ascii="Times New Roman" w:hAnsi="Times New Roman" w:hint="eastAsia"/>
          <w:color w:val="000000"/>
          <w:sz w:val="24"/>
        </w:rPr>
        <w:t>深度学习</w:t>
      </w:r>
      <w:r>
        <w:rPr>
          <w:rFonts w:ascii="Times New Roman" w:hAnsi="Times New Roman" w:hint="eastAsia"/>
          <w:color w:val="000000"/>
          <w:sz w:val="24"/>
          <w:szCs w:val="24"/>
        </w:rPr>
        <w:t>；推荐系统</w:t>
      </w:r>
      <w:r w:rsidRPr="00A754A4">
        <w:rPr>
          <w:rFonts w:ascii="Times New Roman" w:hAnsi="Times New Roman" w:hint="eastAsia"/>
          <w:color w:val="000000"/>
          <w:sz w:val="24"/>
          <w:szCs w:val="24"/>
        </w:rPr>
        <w:t>；</w:t>
      </w:r>
      <w:r>
        <w:rPr>
          <w:rFonts w:ascii="Times New Roman" w:hAnsi="Times New Roman" w:hint="eastAsia"/>
          <w:color w:val="000000"/>
          <w:sz w:val="24"/>
          <w:szCs w:val="24"/>
        </w:rPr>
        <w:t>自然语言处理；词向量</w:t>
      </w:r>
    </w:p>
    <w:p w:rsidR="00A17FA7" w:rsidRPr="005B5BC5" w:rsidRDefault="00A17FA7" w:rsidP="00337F1C">
      <w:pPr>
        <w:pStyle w:val="aff4"/>
        <w:adjustRightInd w:val="0"/>
        <w:snapToGrid w:val="0"/>
        <w:spacing w:line="440" w:lineRule="atLeast"/>
        <w:rPr>
          <w:rFonts w:ascii="Times New Roman" w:hAnsi="Times New Roman"/>
          <w:color w:val="000000"/>
          <w:sz w:val="24"/>
          <w:szCs w:val="24"/>
        </w:rPr>
        <w:sectPr w:rsidR="00A17FA7" w:rsidRPr="005B5BC5" w:rsidSect="00713E32">
          <w:headerReference w:type="even" r:id="rId9"/>
          <w:headerReference w:type="default" r:id="rId10"/>
          <w:footerReference w:type="even" r:id="rId11"/>
          <w:footerReference w:type="default" r:id="rId12"/>
          <w:headerReference w:type="first" r:id="rId13"/>
          <w:footerReference w:type="first" r:id="rId14"/>
          <w:pgSz w:w="11907" w:h="16840" w:code="9"/>
          <w:pgMar w:top="1701" w:right="1588" w:bottom="1701" w:left="1588" w:header="1418" w:footer="1418" w:gutter="0"/>
          <w:pgNumType w:fmt="upperRoman" w:start="1"/>
          <w:cols w:space="425"/>
          <w:docGrid w:type="lines" w:linePitch="391" w:charSpace="6707"/>
        </w:sectPr>
      </w:pPr>
    </w:p>
    <w:p w:rsidR="00A17FA7" w:rsidRPr="00BE6095" w:rsidRDefault="00A17FA7" w:rsidP="00850B8B">
      <w:pPr>
        <w:pStyle w:val="10"/>
        <w:adjustRightInd w:val="0"/>
        <w:snapToGrid w:val="0"/>
        <w:spacing w:beforeLines="100" w:before="447" w:afterLines="80" w:after="357" w:line="240" w:lineRule="exact"/>
        <w:jc w:val="center"/>
        <w:rPr>
          <w:rFonts w:ascii="Times New Roman" w:hAnsi="Times New Roman" w:cs="Times New Roman"/>
          <w:b w:val="0"/>
          <w:bCs w:val="0"/>
          <w:sz w:val="36"/>
        </w:rPr>
      </w:pPr>
      <w:bookmarkStart w:id="22" w:name="_Toc306630902"/>
      <w:bookmarkStart w:id="23" w:name="_Toc469941052"/>
      <w:bookmarkStart w:id="24" w:name="_Toc476341115"/>
      <w:bookmarkStart w:id="25" w:name="_Toc476602554"/>
      <w:bookmarkStart w:id="26" w:name="_Toc508828385"/>
      <w:r w:rsidRPr="00BE6095">
        <w:rPr>
          <w:rFonts w:ascii="Times New Roman" w:hAnsi="Times New Roman" w:cs="Times New Roman"/>
          <w:b w:val="0"/>
          <w:bCs w:val="0"/>
          <w:sz w:val="36"/>
        </w:rPr>
        <w:lastRenderedPageBreak/>
        <w:t>Abstract</w:t>
      </w:r>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rsidR="00A17FA7" w:rsidRPr="00873525" w:rsidRDefault="00A17FA7">
      <w:pPr>
        <w:pStyle w:val="5"/>
        <w:ind w:firstLine="485"/>
      </w:pPr>
    </w:p>
    <w:p w:rsidR="00A17FA7" w:rsidRPr="00873525" w:rsidRDefault="00A17FA7">
      <w:pPr>
        <w:widowControl/>
        <w:jc w:val="left"/>
        <w:rPr>
          <w:rStyle w:val="afb"/>
          <w:b w:val="0"/>
          <w:sz w:val="24"/>
        </w:rPr>
        <w:sectPr w:rsidR="00A17FA7" w:rsidRPr="00873525" w:rsidSect="00EE7C2A">
          <w:headerReference w:type="default" r:id="rId15"/>
          <w:pgSz w:w="11906" w:h="16838"/>
          <w:pgMar w:top="1701" w:right="1588" w:bottom="1701" w:left="1588" w:header="1418" w:footer="1418" w:gutter="0"/>
          <w:pgNumType w:fmt="upperRoman"/>
          <w:cols w:space="720"/>
          <w:docGrid w:type="linesAndChars" w:linePitch="447" w:charSpace="512"/>
        </w:sectPr>
      </w:pPr>
      <w:r w:rsidRPr="00873525">
        <w:rPr>
          <w:rStyle w:val="afb"/>
          <w:sz w:val="24"/>
        </w:rPr>
        <w:t xml:space="preserve">Keywords: </w:t>
      </w:r>
      <w:r w:rsidRPr="00873525">
        <w:rPr>
          <w:rStyle w:val="afb"/>
          <w:b w:val="0"/>
          <w:sz w:val="24"/>
        </w:rPr>
        <w:t xml:space="preserve">Deep Learning; Recommendation; </w:t>
      </w:r>
      <w:bookmarkStart w:id="27" w:name="_Toc476341116"/>
      <w:r>
        <w:rPr>
          <w:rStyle w:val="afb"/>
          <w:b w:val="0"/>
          <w:sz w:val="24"/>
        </w:rPr>
        <w:t>NLP; Word vector</w:t>
      </w:r>
    </w:p>
    <w:p w:rsidR="00A17FA7" w:rsidRPr="006549A6" w:rsidRDefault="00A17FA7" w:rsidP="00850B8B">
      <w:pPr>
        <w:pStyle w:val="5"/>
        <w:spacing w:beforeLines="100" w:before="447" w:afterLines="80" w:after="357" w:line="288" w:lineRule="auto"/>
        <w:ind w:firstLineChars="0" w:firstLine="0"/>
        <w:jc w:val="center"/>
      </w:pPr>
      <w:r w:rsidRPr="006549A6">
        <w:rPr>
          <w:rFonts w:ascii="黑体" w:eastAsia="黑体" w:hAnsi="黑体" w:hint="eastAsia"/>
          <w:sz w:val="36"/>
          <w:szCs w:val="36"/>
          <w:lang w:val="zh-CN"/>
        </w:rPr>
        <w:lastRenderedPageBreak/>
        <w:t>目</w:t>
      </w:r>
      <w:r>
        <w:rPr>
          <w:rFonts w:ascii="黑体" w:eastAsia="黑体" w:hAnsi="黑体"/>
          <w:sz w:val="36"/>
          <w:szCs w:val="36"/>
          <w:lang w:val="zh-CN"/>
        </w:rPr>
        <w:t xml:space="preserve">  </w:t>
      </w:r>
      <w:r w:rsidRPr="006549A6">
        <w:rPr>
          <w:rFonts w:ascii="黑体" w:eastAsia="黑体" w:hAnsi="黑体" w:hint="eastAsia"/>
          <w:sz w:val="36"/>
          <w:szCs w:val="36"/>
          <w:lang w:val="zh-CN"/>
        </w:rPr>
        <w:t>录</w:t>
      </w:r>
    </w:p>
    <w:p w:rsidR="00A17FA7" w:rsidRDefault="00A17FA7">
      <w:pPr>
        <w:pStyle w:val="12"/>
        <w:rPr>
          <w:rFonts w:ascii="Calibri" w:eastAsia="宋体" w:hAnsi="Calibri" w:cs="Times New Roman"/>
          <w:sz w:val="21"/>
          <w:szCs w:val="22"/>
        </w:rPr>
      </w:pPr>
      <w:r>
        <w:fldChar w:fldCharType="begin"/>
      </w:r>
      <w:r>
        <w:instrText xml:space="preserve"> TOC \o "1-3" \h \z \u </w:instrText>
      </w:r>
      <w:r>
        <w:fldChar w:fldCharType="separate"/>
      </w:r>
      <w:hyperlink w:anchor="_Toc508828384" w:history="1">
        <w:r w:rsidRPr="001A0AC7">
          <w:rPr>
            <w:rStyle w:val="af9"/>
            <w:rFonts w:cs="Arial" w:hint="eastAsia"/>
          </w:rPr>
          <w:t>摘</w:t>
        </w:r>
        <w:r w:rsidRPr="001A0AC7">
          <w:rPr>
            <w:rStyle w:val="af9"/>
            <w:rFonts w:cs="Arial"/>
          </w:rPr>
          <w:t xml:space="preserve">  </w:t>
        </w:r>
        <w:r w:rsidRPr="001A0AC7">
          <w:rPr>
            <w:rStyle w:val="af9"/>
            <w:rFonts w:cs="Arial" w:hint="eastAsia"/>
          </w:rPr>
          <w:t>要</w:t>
        </w:r>
        <w:r>
          <w:rPr>
            <w:webHidden/>
          </w:rPr>
          <w:tab/>
        </w:r>
        <w:r>
          <w:rPr>
            <w:webHidden/>
          </w:rPr>
          <w:fldChar w:fldCharType="begin"/>
        </w:r>
        <w:r>
          <w:rPr>
            <w:webHidden/>
          </w:rPr>
          <w:instrText xml:space="preserve"> PAGEREF _Toc508828384 \h </w:instrText>
        </w:r>
        <w:r>
          <w:rPr>
            <w:webHidden/>
          </w:rPr>
        </w:r>
        <w:r>
          <w:rPr>
            <w:webHidden/>
          </w:rPr>
          <w:fldChar w:fldCharType="separate"/>
        </w:r>
        <w:r w:rsidR="001B744C">
          <w:rPr>
            <w:webHidden/>
          </w:rPr>
          <w:t>I</w:t>
        </w:r>
        <w:r>
          <w:rPr>
            <w:webHidden/>
          </w:rPr>
          <w:fldChar w:fldCharType="end"/>
        </w:r>
      </w:hyperlink>
    </w:p>
    <w:p w:rsidR="00A17FA7" w:rsidRDefault="00E443E0">
      <w:pPr>
        <w:pStyle w:val="12"/>
        <w:rPr>
          <w:rFonts w:ascii="Calibri" w:eastAsia="宋体" w:hAnsi="Calibri" w:cs="Times New Roman"/>
          <w:sz w:val="21"/>
          <w:szCs w:val="22"/>
        </w:rPr>
      </w:pPr>
      <w:hyperlink w:anchor="_Toc508828385" w:history="1">
        <w:r w:rsidR="00A17FA7" w:rsidRPr="001A0AC7">
          <w:rPr>
            <w:rStyle w:val="af9"/>
          </w:rPr>
          <w:t>Abstract</w:t>
        </w:r>
        <w:r w:rsidR="00A17FA7">
          <w:rPr>
            <w:webHidden/>
          </w:rPr>
          <w:tab/>
        </w:r>
        <w:r w:rsidR="00A17FA7">
          <w:rPr>
            <w:webHidden/>
          </w:rPr>
          <w:fldChar w:fldCharType="begin"/>
        </w:r>
        <w:r w:rsidR="00A17FA7">
          <w:rPr>
            <w:webHidden/>
          </w:rPr>
          <w:instrText xml:space="preserve"> PAGEREF _Toc508828385 \h </w:instrText>
        </w:r>
        <w:r w:rsidR="00A17FA7">
          <w:rPr>
            <w:webHidden/>
          </w:rPr>
        </w:r>
        <w:r w:rsidR="00A17FA7">
          <w:rPr>
            <w:webHidden/>
          </w:rPr>
          <w:fldChar w:fldCharType="separate"/>
        </w:r>
        <w:r w:rsidR="001B744C">
          <w:rPr>
            <w:webHidden/>
          </w:rPr>
          <w:t>II</w:t>
        </w:r>
        <w:r w:rsidR="00A17FA7">
          <w:rPr>
            <w:webHidden/>
          </w:rPr>
          <w:fldChar w:fldCharType="end"/>
        </w:r>
      </w:hyperlink>
    </w:p>
    <w:p w:rsidR="00A17FA7" w:rsidRDefault="00E443E0">
      <w:pPr>
        <w:pStyle w:val="12"/>
        <w:rPr>
          <w:rFonts w:ascii="Calibri" w:eastAsia="宋体" w:hAnsi="Calibri" w:cs="Times New Roman"/>
          <w:sz w:val="21"/>
          <w:szCs w:val="22"/>
        </w:rPr>
      </w:pPr>
      <w:hyperlink w:anchor="_Toc508828386" w:history="1">
        <w:r w:rsidR="00A17FA7" w:rsidRPr="001A0AC7">
          <w:rPr>
            <w:rStyle w:val="af9"/>
            <w:rFonts w:cs="Arial" w:hint="eastAsia"/>
          </w:rPr>
          <w:t>第</w:t>
        </w:r>
        <w:r w:rsidR="00A17FA7" w:rsidRPr="001A0AC7">
          <w:rPr>
            <w:rStyle w:val="af9"/>
            <w:rFonts w:cs="Arial"/>
          </w:rPr>
          <w:t xml:space="preserve"> 1 </w:t>
        </w:r>
        <w:r w:rsidR="00A17FA7" w:rsidRPr="001A0AC7">
          <w:rPr>
            <w:rStyle w:val="af9"/>
            <w:rFonts w:cs="Arial" w:hint="eastAsia"/>
          </w:rPr>
          <w:t>章</w:t>
        </w:r>
        <w:r w:rsidR="00A17FA7" w:rsidRPr="001A0AC7">
          <w:rPr>
            <w:rStyle w:val="af9"/>
            <w:rFonts w:cs="Arial"/>
          </w:rPr>
          <w:t xml:space="preserve"> </w:t>
        </w:r>
        <w:r w:rsidR="00A17FA7" w:rsidRPr="001A0AC7">
          <w:rPr>
            <w:rStyle w:val="af9"/>
            <w:rFonts w:cs="Arial" w:hint="eastAsia"/>
          </w:rPr>
          <w:t>绪</w:t>
        </w:r>
        <w:r w:rsidR="00A17FA7" w:rsidRPr="001A0AC7">
          <w:rPr>
            <w:rStyle w:val="af9"/>
            <w:rFonts w:cs="Arial"/>
          </w:rPr>
          <w:t xml:space="preserve">  </w:t>
        </w:r>
        <w:r w:rsidR="00A17FA7" w:rsidRPr="001A0AC7">
          <w:rPr>
            <w:rStyle w:val="af9"/>
            <w:rFonts w:cs="Arial" w:hint="eastAsia"/>
          </w:rPr>
          <w:t>论</w:t>
        </w:r>
        <w:r w:rsidR="00A17FA7">
          <w:rPr>
            <w:webHidden/>
          </w:rPr>
          <w:tab/>
        </w:r>
        <w:r w:rsidR="00A17FA7">
          <w:rPr>
            <w:webHidden/>
          </w:rPr>
          <w:fldChar w:fldCharType="begin"/>
        </w:r>
        <w:r w:rsidR="00A17FA7">
          <w:rPr>
            <w:webHidden/>
          </w:rPr>
          <w:instrText xml:space="preserve"> PAGEREF _Toc508828386 \h </w:instrText>
        </w:r>
        <w:r w:rsidR="00A17FA7">
          <w:rPr>
            <w:webHidden/>
          </w:rPr>
        </w:r>
        <w:r w:rsidR="00A17FA7">
          <w:rPr>
            <w:webHidden/>
          </w:rPr>
          <w:fldChar w:fldCharType="separate"/>
        </w:r>
        <w:r w:rsidR="001B744C">
          <w:rPr>
            <w:webHidden/>
          </w:rPr>
          <w:t>1</w:t>
        </w:r>
        <w:r w:rsidR="00A17FA7">
          <w:rPr>
            <w:webHidden/>
          </w:rPr>
          <w:fldChar w:fldCharType="end"/>
        </w:r>
      </w:hyperlink>
    </w:p>
    <w:p w:rsidR="00A17FA7" w:rsidRDefault="00E443E0" w:rsidP="00850B8B">
      <w:pPr>
        <w:pStyle w:val="24"/>
        <w:ind w:left="319"/>
        <w:rPr>
          <w:rFonts w:ascii="Calibri" w:hAnsi="Calibri" w:cs="Times New Roman"/>
          <w:sz w:val="21"/>
          <w:szCs w:val="22"/>
        </w:rPr>
      </w:pPr>
      <w:hyperlink w:anchor="_Toc508828387" w:history="1">
        <w:r w:rsidR="00A17FA7" w:rsidRPr="001A0AC7">
          <w:rPr>
            <w:rStyle w:val="af9"/>
            <w:rFonts w:cs="Arial"/>
            <w:snapToGrid w:val="0"/>
            <w:w w:val="0"/>
            <w:kern w:val="0"/>
          </w:rPr>
          <w:t>1.1</w:t>
        </w:r>
        <w:r w:rsidR="00A17FA7" w:rsidRPr="001A0AC7">
          <w:rPr>
            <w:rStyle w:val="af9"/>
            <w:rFonts w:cs="Arial"/>
          </w:rPr>
          <w:t xml:space="preserve"> </w:t>
        </w:r>
        <w:r w:rsidR="00A17FA7" w:rsidRPr="001A0AC7">
          <w:rPr>
            <w:rStyle w:val="af9"/>
            <w:rFonts w:cs="Arial" w:hint="eastAsia"/>
          </w:rPr>
          <w:t>课题背景及研究意义</w:t>
        </w:r>
        <w:r w:rsidR="00A17FA7">
          <w:rPr>
            <w:webHidden/>
          </w:rPr>
          <w:tab/>
        </w:r>
        <w:r w:rsidR="00A17FA7">
          <w:rPr>
            <w:webHidden/>
          </w:rPr>
          <w:fldChar w:fldCharType="begin"/>
        </w:r>
        <w:r w:rsidR="00A17FA7">
          <w:rPr>
            <w:webHidden/>
          </w:rPr>
          <w:instrText xml:space="preserve"> PAGEREF _Toc508828387 \h </w:instrText>
        </w:r>
        <w:r w:rsidR="00A17FA7">
          <w:rPr>
            <w:webHidden/>
          </w:rPr>
        </w:r>
        <w:r w:rsidR="00A17FA7">
          <w:rPr>
            <w:webHidden/>
          </w:rPr>
          <w:fldChar w:fldCharType="separate"/>
        </w:r>
        <w:r w:rsidR="001B744C">
          <w:rPr>
            <w:webHidden/>
          </w:rPr>
          <w:t>1</w:t>
        </w:r>
        <w:r w:rsidR="00A17FA7">
          <w:rPr>
            <w:webHidden/>
          </w:rPr>
          <w:fldChar w:fldCharType="end"/>
        </w:r>
      </w:hyperlink>
    </w:p>
    <w:p w:rsidR="00A17FA7" w:rsidRDefault="00E443E0">
      <w:pPr>
        <w:pStyle w:val="24"/>
        <w:ind w:left="319"/>
        <w:rPr>
          <w:rFonts w:ascii="Calibri" w:hAnsi="Calibri" w:cs="Times New Roman"/>
          <w:sz w:val="21"/>
          <w:szCs w:val="22"/>
        </w:rPr>
      </w:pPr>
      <w:hyperlink w:anchor="_Toc508828388" w:history="1">
        <w:r w:rsidR="00A17FA7" w:rsidRPr="001A0AC7">
          <w:rPr>
            <w:rStyle w:val="af9"/>
            <w:rFonts w:cs="Arial"/>
            <w:snapToGrid w:val="0"/>
            <w:w w:val="0"/>
            <w:kern w:val="0"/>
          </w:rPr>
          <w:t>1.2</w:t>
        </w:r>
        <w:r w:rsidR="00A17FA7" w:rsidRPr="001A0AC7">
          <w:rPr>
            <w:rStyle w:val="af9"/>
            <w:rFonts w:cs="Arial"/>
          </w:rPr>
          <w:t xml:space="preserve"> </w:t>
        </w:r>
        <w:r w:rsidR="00A17FA7" w:rsidRPr="001A0AC7">
          <w:rPr>
            <w:rStyle w:val="af9"/>
            <w:rFonts w:cs="Arial" w:hint="eastAsia"/>
          </w:rPr>
          <w:t>国内外研究现状</w:t>
        </w:r>
        <w:r w:rsidR="00A17FA7">
          <w:rPr>
            <w:webHidden/>
          </w:rPr>
          <w:tab/>
        </w:r>
        <w:r w:rsidR="00A17FA7">
          <w:rPr>
            <w:webHidden/>
          </w:rPr>
          <w:fldChar w:fldCharType="begin"/>
        </w:r>
        <w:r w:rsidR="00A17FA7">
          <w:rPr>
            <w:webHidden/>
          </w:rPr>
          <w:instrText xml:space="preserve"> PAGEREF _Toc508828388 \h </w:instrText>
        </w:r>
        <w:r w:rsidR="00A17FA7">
          <w:rPr>
            <w:webHidden/>
          </w:rPr>
        </w:r>
        <w:r w:rsidR="00A17FA7">
          <w:rPr>
            <w:webHidden/>
          </w:rPr>
          <w:fldChar w:fldCharType="separate"/>
        </w:r>
        <w:r w:rsidR="001B744C">
          <w:rPr>
            <w:webHidden/>
          </w:rPr>
          <w:t>2</w:t>
        </w:r>
        <w:r w:rsidR="00A17FA7">
          <w:rPr>
            <w:webHidden/>
          </w:rPr>
          <w:fldChar w:fldCharType="end"/>
        </w:r>
      </w:hyperlink>
    </w:p>
    <w:p w:rsidR="00A17FA7" w:rsidRDefault="00E443E0">
      <w:pPr>
        <w:pStyle w:val="24"/>
        <w:ind w:left="319"/>
        <w:rPr>
          <w:rFonts w:ascii="Calibri" w:hAnsi="Calibri" w:cs="Times New Roman"/>
          <w:sz w:val="21"/>
          <w:szCs w:val="22"/>
        </w:rPr>
      </w:pPr>
      <w:hyperlink w:anchor="_Toc508828389" w:history="1">
        <w:r w:rsidR="00A17FA7" w:rsidRPr="001A0AC7">
          <w:rPr>
            <w:rStyle w:val="af9"/>
            <w:rFonts w:cs="Arial"/>
            <w:snapToGrid w:val="0"/>
            <w:w w:val="0"/>
            <w:kern w:val="0"/>
          </w:rPr>
          <w:t>1.3</w:t>
        </w:r>
        <w:r w:rsidR="00A17FA7" w:rsidRPr="001A0AC7">
          <w:rPr>
            <w:rStyle w:val="af9"/>
            <w:rFonts w:cs="Arial"/>
          </w:rPr>
          <w:t xml:space="preserve"> </w:t>
        </w:r>
        <w:r w:rsidR="00A17FA7" w:rsidRPr="001A0AC7">
          <w:rPr>
            <w:rStyle w:val="af9"/>
            <w:rFonts w:cs="Arial" w:hint="eastAsia"/>
          </w:rPr>
          <w:t>现有算法存在的问题</w:t>
        </w:r>
        <w:r w:rsidR="00A17FA7">
          <w:rPr>
            <w:webHidden/>
          </w:rPr>
          <w:tab/>
        </w:r>
        <w:r w:rsidR="00A17FA7">
          <w:rPr>
            <w:webHidden/>
          </w:rPr>
          <w:fldChar w:fldCharType="begin"/>
        </w:r>
        <w:r w:rsidR="00A17FA7">
          <w:rPr>
            <w:webHidden/>
          </w:rPr>
          <w:instrText xml:space="preserve"> PAGEREF _Toc508828389 \h </w:instrText>
        </w:r>
        <w:r w:rsidR="00A17FA7">
          <w:rPr>
            <w:webHidden/>
          </w:rPr>
        </w:r>
        <w:r w:rsidR="00A17FA7">
          <w:rPr>
            <w:webHidden/>
          </w:rPr>
          <w:fldChar w:fldCharType="separate"/>
        </w:r>
        <w:r w:rsidR="001B744C">
          <w:rPr>
            <w:webHidden/>
          </w:rPr>
          <w:t>3</w:t>
        </w:r>
        <w:r w:rsidR="00A17FA7">
          <w:rPr>
            <w:webHidden/>
          </w:rPr>
          <w:fldChar w:fldCharType="end"/>
        </w:r>
      </w:hyperlink>
    </w:p>
    <w:p w:rsidR="00A17FA7" w:rsidRDefault="00E443E0">
      <w:pPr>
        <w:pStyle w:val="35"/>
        <w:rPr>
          <w:rFonts w:ascii="Calibri" w:hAnsi="Calibri" w:cs="Times New Roman"/>
          <w:sz w:val="21"/>
          <w:szCs w:val="22"/>
        </w:rPr>
      </w:pPr>
      <w:hyperlink w:anchor="_Toc508828390" w:history="1">
        <w:r w:rsidR="00A17FA7" w:rsidRPr="001A0AC7">
          <w:rPr>
            <w:rStyle w:val="af9"/>
            <w:rFonts w:cs="Arial"/>
          </w:rPr>
          <w:t xml:space="preserve">1.3.1 </w:t>
        </w:r>
        <w:r w:rsidR="00A17FA7" w:rsidRPr="001A0AC7">
          <w:rPr>
            <w:rStyle w:val="af9"/>
            <w:rFonts w:cs="Arial" w:hint="eastAsia"/>
          </w:rPr>
          <w:t>基于内容的算法</w:t>
        </w:r>
        <w:r w:rsidR="00A17FA7">
          <w:rPr>
            <w:webHidden/>
          </w:rPr>
          <w:tab/>
        </w:r>
        <w:r w:rsidR="00A17FA7">
          <w:rPr>
            <w:webHidden/>
          </w:rPr>
          <w:fldChar w:fldCharType="begin"/>
        </w:r>
        <w:r w:rsidR="00A17FA7">
          <w:rPr>
            <w:webHidden/>
          </w:rPr>
          <w:instrText xml:space="preserve"> PAGEREF _Toc508828390 \h </w:instrText>
        </w:r>
        <w:r w:rsidR="00A17FA7">
          <w:rPr>
            <w:webHidden/>
          </w:rPr>
        </w:r>
        <w:r w:rsidR="00A17FA7">
          <w:rPr>
            <w:webHidden/>
          </w:rPr>
          <w:fldChar w:fldCharType="separate"/>
        </w:r>
        <w:r w:rsidR="001B744C">
          <w:rPr>
            <w:webHidden/>
          </w:rPr>
          <w:t>4</w:t>
        </w:r>
        <w:r w:rsidR="00A17FA7">
          <w:rPr>
            <w:webHidden/>
          </w:rPr>
          <w:fldChar w:fldCharType="end"/>
        </w:r>
      </w:hyperlink>
    </w:p>
    <w:p w:rsidR="00A17FA7" w:rsidRDefault="00E443E0">
      <w:pPr>
        <w:pStyle w:val="35"/>
        <w:rPr>
          <w:rFonts w:ascii="Calibri" w:hAnsi="Calibri" w:cs="Times New Roman"/>
          <w:sz w:val="21"/>
          <w:szCs w:val="22"/>
        </w:rPr>
      </w:pPr>
      <w:hyperlink w:anchor="_Toc508828391" w:history="1">
        <w:r w:rsidR="00A17FA7" w:rsidRPr="001A0AC7">
          <w:rPr>
            <w:rStyle w:val="af9"/>
            <w:rFonts w:cs="Arial"/>
          </w:rPr>
          <w:t xml:space="preserve">1.3.2 </w:t>
        </w:r>
        <w:r w:rsidR="00A17FA7" w:rsidRPr="001A0AC7">
          <w:rPr>
            <w:rStyle w:val="af9"/>
            <w:rFonts w:cs="Arial" w:hint="eastAsia"/>
          </w:rPr>
          <w:t>协同过滤算法</w:t>
        </w:r>
        <w:r w:rsidR="00A17FA7">
          <w:rPr>
            <w:webHidden/>
          </w:rPr>
          <w:tab/>
        </w:r>
        <w:r w:rsidR="00A17FA7">
          <w:rPr>
            <w:webHidden/>
          </w:rPr>
          <w:fldChar w:fldCharType="begin"/>
        </w:r>
        <w:r w:rsidR="00A17FA7">
          <w:rPr>
            <w:webHidden/>
          </w:rPr>
          <w:instrText xml:space="preserve"> PAGEREF _Toc508828391 \h </w:instrText>
        </w:r>
        <w:r w:rsidR="00A17FA7">
          <w:rPr>
            <w:webHidden/>
          </w:rPr>
        </w:r>
        <w:r w:rsidR="00A17FA7">
          <w:rPr>
            <w:webHidden/>
          </w:rPr>
          <w:fldChar w:fldCharType="separate"/>
        </w:r>
        <w:r w:rsidR="001B744C">
          <w:rPr>
            <w:webHidden/>
          </w:rPr>
          <w:t>4</w:t>
        </w:r>
        <w:r w:rsidR="00A17FA7">
          <w:rPr>
            <w:webHidden/>
          </w:rPr>
          <w:fldChar w:fldCharType="end"/>
        </w:r>
      </w:hyperlink>
    </w:p>
    <w:p w:rsidR="00A17FA7" w:rsidRDefault="00E443E0">
      <w:pPr>
        <w:pStyle w:val="35"/>
        <w:rPr>
          <w:rFonts w:ascii="Calibri" w:hAnsi="Calibri" w:cs="Times New Roman"/>
          <w:sz w:val="21"/>
          <w:szCs w:val="22"/>
        </w:rPr>
      </w:pPr>
      <w:hyperlink w:anchor="_Toc508828392" w:history="1">
        <w:r w:rsidR="00A17FA7" w:rsidRPr="001A0AC7">
          <w:rPr>
            <w:rStyle w:val="af9"/>
            <w:rFonts w:cs="Arial"/>
          </w:rPr>
          <w:t xml:space="preserve">1.3.3 </w:t>
        </w:r>
        <w:r w:rsidR="00A17FA7" w:rsidRPr="001A0AC7">
          <w:rPr>
            <w:rStyle w:val="af9"/>
            <w:rFonts w:cs="Arial" w:hint="eastAsia"/>
          </w:rPr>
          <w:t>基于知识的算法</w:t>
        </w:r>
        <w:r w:rsidR="00A17FA7">
          <w:rPr>
            <w:webHidden/>
          </w:rPr>
          <w:tab/>
        </w:r>
        <w:r w:rsidR="00A17FA7">
          <w:rPr>
            <w:webHidden/>
          </w:rPr>
          <w:fldChar w:fldCharType="begin"/>
        </w:r>
        <w:r w:rsidR="00A17FA7">
          <w:rPr>
            <w:webHidden/>
          </w:rPr>
          <w:instrText xml:space="preserve"> PAGEREF _Toc508828392 \h </w:instrText>
        </w:r>
        <w:r w:rsidR="00A17FA7">
          <w:rPr>
            <w:webHidden/>
          </w:rPr>
        </w:r>
        <w:r w:rsidR="00A17FA7">
          <w:rPr>
            <w:webHidden/>
          </w:rPr>
          <w:fldChar w:fldCharType="separate"/>
        </w:r>
        <w:r w:rsidR="001B744C">
          <w:rPr>
            <w:webHidden/>
          </w:rPr>
          <w:t>4</w:t>
        </w:r>
        <w:r w:rsidR="00A17FA7">
          <w:rPr>
            <w:webHidden/>
          </w:rPr>
          <w:fldChar w:fldCharType="end"/>
        </w:r>
      </w:hyperlink>
    </w:p>
    <w:p w:rsidR="00A17FA7" w:rsidRDefault="00E443E0">
      <w:pPr>
        <w:pStyle w:val="35"/>
        <w:rPr>
          <w:rFonts w:ascii="Calibri" w:hAnsi="Calibri" w:cs="Times New Roman"/>
          <w:sz w:val="21"/>
          <w:szCs w:val="22"/>
        </w:rPr>
      </w:pPr>
      <w:hyperlink w:anchor="_Toc508828393" w:history="1">
        <w:r w:rsidR="00A17FA7" w:rsidRPr="001A0AC7">
          <w:rPr>
            <w:rStyle w:val="af9"/>
            <w:rFonts w:cs="Arial"/>
          </w:rPr>
          <w:t xml:space="preserve">1.3.4 </w:t>
        </w:r>
        <w:r w:rsidR="00A17FA7" w:rsidRPr="001A0AC7">
          <w:rPr>
            <w:rStyle w:val="af9"/>
            <w:rFonts w:cs="Arial" w:hint="eastAsia"/>
          </w:rPr>
          <w:t>基于人口统计学的算法</w:t>
        </w:r>
        <w:r w:rsidR="00A17FA7">
          <w:rPr>
            <w:webHidden/>
          </w:rPr>
          <w:tab/>
        </w:r>
        <w:r w:rsidR="00A17FA7">
          <w:rPr>
            <w:webHidden/>
          </w:rPr>
          <w:fldChar w:fldCharType="begin"/>
        </w:r>
        <w:r w:rsidR="00A17FA7">
          <w:rPr>
            <w:webHidden/>
          </w:rPr>
          <w:instrText xml:space="preserve"> PAGEREF _Toc508828393 \h </w:instrText>
        </w:r>
        <w:r w:rsidR="00A17FA7">
          <w:rPr>
            <w:webHidden/>
          </w:rPr>
        </w:r>
        <w:r w:rsidR="00A17FA7">
          <w:rPr>
            <w:webHidden/>
          </w:rPr>
          <w:fldChar w:fldCharType="separate"/>
        </w:r>
        <w:r w:rsidR="001B744C">
          <w:rPr>
            <w:webHidden/>
          </w:rPr>
          <w:t>5</w:t>
        </w:r>
        <w:r w:rsidR="00A17FA7">
          <w:rPr>
            <w:webHidden/>
          </w:rPr>
          <w:fldChar w:fldCharType="end"/>
        </w:r>
      </w:hyperlink>
    </w:p>
    <w:p w:rsidR="00A17FA7" w:rsidRDefault="00E443E0">
      <w:pPr>
        <w:pStyle w:val="35"/>
        <w:rPr>
          <w:rFonts w:ascii="Calibri" w:hAnsi="Calibri" w:cs="Times New Roman"/>
          <w:sz w:val="21"/>
          <w:szCs w:val="22"/>
        </w:rPr>
      </w:pPr>
      <w:hyperlink w:anchor="_Toc508828394" w:history="1">
        <w:r w:rsidR="00A17FA7" w:rsidRPr="001A0AC7">
          <w:rPr>
            <w:rStyle w:val="af9"/>
            <w:rFonts w:cs="Arial"/>
          </w:rPr>
          <w:t xml:space="preserve">1.3.5 </w:t>
        </w:r>
        <w:r w:rsidR="00A17FA7" w:rsidRPr="001A0AC7">
          <w:rPr>
            <w:rStyle w:val="af9"/>
            <w:rFonts w:cs="Arial" w:hint="eastAsia"/>
          </w:rPr>
          <w:t>混合推荐算法</w:t>
        </w:r>
        <w:r w:rsidR="00A17FA7">
          <w:rPr>
            <w:webHidden/>
          </w:rPr>
          <w:tab/>
        </w:r>
        <w:r w:rsidR="00A17FA7">
          <w:rPr>
            <w:webHidden/>
          </w:rPr>
          <w:fldChar w:fldCharType="begin"/>
        </w:r>
        <w:r w:rsidR="00A17FA7">
          <w:rPr>
            <w:webHidden/>
          </w:rPr>
          <w:instrText xml:space="preserve"> PAGEREF _Toc508828394 \h </w:instrText>
        </w:r>
        <w:r w:rsidR="00A17FA7">
          <w:rPr>
            <w:webHidden/>
          </w:rPr>
        </w:r>
        <w:r w:rsidR="00A17FA7">
          <w:rPr>
            <w:webHidden/>
          </w:rPr>
          <w:fldChar w:fldCharType="separate"/>
        </w:r>
        <w:r w:rsidR="001B744C">
          <w:rPr>
            <w:webHidden/>
          </w:rPr>
          <w:t>5</w:t>
        </w:r>
        <w:r w:rsidR="00A17FA7">
          <w:rPr>
            <w:webHidden/>
          </w:rPr>
          <w:fldChar w:fldCharType="end"/>
        </w:r>
      </w:hyperlink>
    </w:p>
    <w:p w:rsidR="00A17FA7" w:rsidRDefault="00E443E0" w:rsidP="00850B8B">
      <w:pPr>
        <w:pStyle w:val="24"/>
        <w:ind w:left="319"/>
        <w:rPr>
          <w:rFonts w:ascii="Calibri" w:hAnsi="Calibri" w:cs="Times New Roman"/>
          <w:sz w:val="21"/>
          <w:szCs w:val="22"/>
        </w:rPr>
      </w:pPr>
      <w:hyperlink w:anchor="_Toc508828395" w:history="1">
        <w:r w:rsidR="00A17FA7" w:rsidRPr="001A0AC7">
          <w:rPr>
            <w:rStyle w:val="af9"/>
            <w:rFonts w:cs="Arial"/>
            <w:snapToGrid w:val="0"/>
            <w:w w:val="0"/>
            <w:kern w:val="0"/>
          </w:rPr>
          <w:t>1.4</w:t>
        </w:r>
        <w:r w:rsidR="00A17FA7" w:rsidRPr="001A0AC7">
          <w:rPr>
            <w:rStyle w:val="af9"/>
            <w:rFonts w:cs="Arial"/>
          </w:rPr>
          <w:t xml:space="preserve"> </w:t>
        </w:r>
        <w:r w:rsidR="00A17FA7" w:rsidRPr="001A0AC7">
          <w:rPr>
            <w:rStyle w:val="af9"/>
            <w:rFonts w:cs="Arial" w:hint="eastAsia"/>
          </w:rPr>
          <w:t>论文研究内容</w:t>
        </w:r>
        <w:r w:rsidR="00A17FA7">
          <w:rPr>
            <w:webHidden/>
          </w:rPr>
          <w:tab/>
        </w:r>
        <w:r w:rsidR="00A17FA7">
          <w:rPr>
            <w:webHidden/>
          </w:rPr>
          <w:fldChar w:fldCharType="begin"/>
        </w:r>
        <w:r w:rsidR="00A17FA7">
          <w:rPr>
            <w:webHidden/>
          </w:rPr>
          <w:instrText xml:space="preserve"> PAGEREF _Toc508828395 \h </w:instrText>
        </w:r>
        <w:r w:rsidR="00A17FA7">
          <w:rPr>
            <w:webHidden/>
          </w:rPr>
        </w:r>
        <w:r w:rsidR="00A17FA7">
          <w:rPr>
            <w:webHidden/>
          </w:rPr>
          <w:fldChar w:fldCharType="separate"/>
        </w:r>
        <w:r w:rsidR="001B744C">
          <w:rPr>
            <w:webHidden/>
          </w:rPr>
          <w:t>5</w:t>
        </w:r>
        <w:r w:rsidR="00A17FA7">
          <w:rPr>
            <w:webHidden/>
          </w:rPr>
          <w:fldChar w:fldCharType="end"/>
        </w:r>
      </w:hyperlink>
    </w:p>
    <w:p w:rsidR="00A17FA7" w:rsidRDefault="00E443E0">
      <w:pPr>
        <w:pStyle w:val="24"/>
        <w:ind w:left="319"/>
        <w:rPr>
          <w:rFonts w:ascii="Calibri" w:hAnsi="Calibri" w:cs="Times New Roman"/>
          <w:sz w:val="21"/>
          <w:szCs w:val="22"/>
        </w:rPr>
      </w:pPr>
      <w:hyperlink w:anchor="_Toc508828396" w:history="1">
        <w:r w:rsidR="00A17FA7" w:rsidRPr="001A0AC7">
          <w:rPr>
            <w:rStyle w:val="af9"/>
            <w:rFonts w:cs="Arial"/>
            <w:snapToGrid w:val="0"/>
            <w:w w:val="0"/>
            <w:kern w:val="0"/>
          </w:rPr>
          <w:t>1.5</w:t>
        </w:r>
        <w:r w:rsidR="00A17FA7" w:rsidRPr="001A0AC7">
          <w:rPr>
            <w:rStyle w:val="af9"/>
            <w:rFonts w:cs="Arial"/>
          </w:rPr>
          <w:t xml:space="preserve"> </w:t>
        </w:r>
        <w:r w:rsidR="00A17FA7" w:rsidRPr="001A0AC7">
          <w:rPr>
            <w:rStyle w:val="af9"/>
            <w:rFonts w:cs="Arial" w:hint="eastAsia"/>
          </w:rPr>
          <w:t>论文的组织结构</w:t>
        </w:r>
        <w:r w:rsidR="00A17FA7">
          <w:rPr>
            <w:webHidden/>
          </w:rPr>
          <w:tab/>
        </w:r>
        <w:r w:rsidR="00A17FA7">
          <w:rPr>
            <w:webHidden/>
          </w:rPr>
          <w:fldChar w:fldCharType="begin"/>
        </w:r>
        <w:r w:rsidR="00A17FA7">
          <w:rPr>
            <w:webHidden/>
          </w:rPr>
          <w:instrText xml:space="preserve"> PAGEREF _Toc508828396 \h </w:instrText>
        </w:r>
        <w:r w:rsidR="00A17FA7">
          <w:rPr>
            <w:webHidden/>
          </w:rPr>
        </w:r>
        <w:r w:rsidR="00A17FA7">
          <w:rPr>
            <w:webHidden/>
          </w:rPr>
          <w:fldChar w:fldCharType="separate"/>
        </w:r>
        <w:r w:rsidR="001B744C">
          <w:rPr>
            <w:webHidden/>
          </w:rPr>
          <w:t>6</w:t>
        </w:r>
        <w:r w:rsidR="00A17FA7">
          <w:rPr>
            <w:webHidden/>
          </w:rPr>
          <w:fldChar w:fldCharType="end"/>
        </w:r>
      </w:hyperlink>
    </w:p>
    <w:p w:rsidR="00A17FA7" w:rsidRDefault="00E443E0">
      <w:pPr>
        <w:pStyle w:val="12"/>
        <w:rPr>
          <w:rFonts w:ascii="Calibri" w:eastAsia="宋体" w:hAnsi="Calibri" w:cs="Times New Roman"/>
          <w:sz w:val="21"/>
          <w:szCs w:val="22"/>
        </w:rPr>
      </w:pPr>
      <w:hyperlink w:anchor="_Toc508828397" w:history="1">
        <w:r w:rsidR="00A17FA7" w:rsidRPr="001A0AC7">
          <w:rPr>
            <w:rStyle w:val="af9"/>
            <w:rFonts w:cs="Arial" w:hint="eastAsia"/>
          </w:rPr>
          <w:t>第</w:t>
        </w:r>
        <w:r w:rsidR="00A17FA7" w:rsidRPr="001A0AC7">
          <w:rPr>
            <w:rStyle w:val="af9"/>
            <w:rFonts w:cs="Arial"/>
          </w:rPr>
          <w:t xml:space="preserve"> 2 </w:t>
        </w:r>
        <w:r w:rsidR="00A17FA7" w:rsidRPr="001A0AC7">
          <w:rPr>
            <w:rStyle w:val="af9"/>
            <w:rFonts w:cs="Arial" w:hint="eastAsia"/>
          </w:rPr>
          <w:t>章</w:t>
        </w:r>
        <w:r w:rsidR="00A17FA7" w:rsidRPr="001A0AC7">
          <w:rPr>
            <w:rStyle w:val="af9"/>
            <w:rFonts w:cs="Arial"/>
          </w:rPr>
          <w:t xml:space="preserve"> </w:t>
        </w:r>
        <w:r w:rsidR="00A17FA7" w:rsidRPr="001A0AC7">
          <w:rPr>
            <w:rStyle w:val="af9"/>
            <w:rFonts w:cs="Arial" w:hint="eastAsia"/>
          </w:rPr>
          <w:t>卷积矩阵分解相关理论研究</w:t>
        </w:r>
        <w:r w:rsidR="00A17FA7">
          <w:rPr>
            <w:webHidden/>
          </w:rPr>
          <w:tab/>
        </w:r>
        <w:r w:rsidR="00A17FA7">
          <w:rPr>
            <w:webHidden/>
          </w:rPr>
          <w:fldChar w:fldCharType="begin"/>
        </w:r>
        <w:r w:rsidR="00A17FA7">
          <w:rPr>
            <w:webHidden/>
          </w:rPr>
          <w:instrText xml:space="preserve"> PAGEREF _Toc508828397 \h </w:instrText>
        </w:r>
        <w:r w:rsidR="00A17FA7">
          <w:rPr>
            <w:webHidden/>
          </w:rPr>
        </w:r>
        <w:r w:rsidR="00A17FA7">
          <w:rPr>
            <w:webHidden/>
          </w:rPr>
          <w:fldChar w:fldCharType="separate"/>
        </w:r>
        <w:r w:rsidR="001B744C">
          <w:rPr>
            <w:webHidden/>
          </w:rPr>
          <w:t>7</w:t>
        </w:r>
        <w:r w:rsidR="00A17FA7">
          <w:rPr>
            <w:webHidden/>
          </w:rPr>
          <w:fldChar w:fldCharType="end"/>
        </w:r>
      </w:hyperlink>
    </w:p>
    <w:p w:rsidR="00A17FA7" w:rsidRDefault="00E443E0" w:rsidP="00850B8B">
      <w:pPr>
        <w:pStyle w:val="24"/>
        <w:ind w:left="319"/>
        <w:rPr>
          <w:rFonts w:ascii="Calibri" w:hAnsi="Calibri" w:cs="Times New Roman"/>
          <w:sz w:val="21"/>
          <w:szCs w:val="22"/>
        </w:rPr>
      </w:pPr>
      <w:hyperlink w:anchor="_Toc508828399" w:history="1">
        <w:r w:rsidR="00A17FA7" w:rsidRPr="001A0AC7">
          <w:rPr>
            <w:rStyle w:val="af9"/>
            <w:rFonts w:cs="Arial"/>
            <w:snapToGrid w:val="0"/>
            <w:w w:val="0"/>
            <w:kern w:val="0"/>
          </w:rPr>
          <w:t>2.1</w:t>
        </w:r>
        <w:r w:rsidR="00A17FA7" w:rsidRPr="001A0AC7">
          <w:rPr>
            <w:rStyle w:val="af9"/>
            <w:rFonts w:cs="Arial"/>
            <w:bCs/>
          </w:rPr>
          <w:t xml:space="preserve"> </w:t>
        </w:r>
        <w:r w:rsidR="00A17FA7" w:rsidRPr="001A0AC7">
          <w:rPr>
            <w:rStyle w:val="af9"/>
            <w:rFonts w:cs="Arial" w:hint="eastAsia"/>
            <w:bCs/>
          </w:rPr>
          <w:t>协同过滤推荐算法</w:t>
        </w:r>
        <w:r w:rsidR="00A17FA7">
          <w:rPr>
            <w:webHidden/>
          </w:rPr>
          <w:tab/>
        </w:r>
        <w:r w:rsidR="00A17FA7">
          <w:rPr>
            <w:webHidden/>
          </w:rPr>
          <w:fldChar w:fldCharType="begin"/>
        </w:r>
        <w:r w:rsidR="00A17FA7">
          <w:rPr>
            <w:webHidden/>
          </w:rPr>
          <w:instrText xml:space="preserve"> PAGEREF _Toc508828399 \h </w:instrText>
        </w:r>
        <w:r w:rsidR="00A17FA7">
          <w:rPr>
            <w:webHidden/>
          </w:rPr>
        </w:r>
        <w:r w:rsidR="00A17FA7">
          <w:rPr>
            <w:webHidden/>
          </w:rPr>
          <w:fldChar w:fldCharType="separate"/>
        </w:r>
        <w:r w:rsidR="001B744C">
          <w:rPr>
            <w:webHidden/>
          </w:rPr>
          <w:t>7</w:t>
        </w:r>
        <w:r w:rsidR="00A17FA7">
          <w:rPr>
            <w:webHidden/>
          </w:rPr>
          <w:fldChar w:fldCharType="end"/>
        </w:r>
      </w:hyperlink>
    </w:p>
    <w:p w:rsidR="00A17FA7" w:rsidRDefault="00E443E0">
      <w:pPr>
        <w:pStyle w:val="24"/>
        <w:ind w:left="319"/>
        <w:rPr>
          <w:rFonts w:ascii="Calibri" w:hAnsi="Calibri" w:cs="Times New Roman"/>
          <w:sz w:val="21"/>
          <w:szCs w:val="22"/>
        </w:rPr>
      </w:pPr>
      <w:hyperlink w:anchor="_Toc508828400" w:history="1">
        <w:r w:rsidR="00A17FA7" w:rsidRPr="001A0AC7">
          <w:rPr>
            <w:rStyle w:val="af9"/>
            <w:rFonts w:cs="Arial"/>
            <w:snapToGrid w:val="0"/>
            <w:w w:val="0"/>
            <w:kern w:val="0"/>
          </w:rPr>
          <w:t>2.2</w:t>
        </w:r>
        <w:r w:rsidR="00A17FA7" w:rsidRPr="001A0AC7">
          <w:rPr>
            <w:rStyle w:val="af9"/>
            <w:rFonts w:cs="Arial"/>
            <w:bCs/>
          </w:rPr>
          <w:t xml:space="preserve"> </w:t>
        </w:r>
        <w:r w:rsidR="00A17FA7" w:rsidRPr="001A0AC7">
          <w:rPr>
            <w:rStyle w:val="af9"/>
            <w:rFonts w:cs="Arial" w:hint="eastAsia"/>
            <w:bCs/>
          </w:rPr>
          <w:t>卷积神经网络</w:t>
        </w:r>
        <w:r w:rsidR="00A17FA7">
          <w:rPr>
            <w:webHidden/>
          </w:rPr>
          <w:tab/>
        </w:r>
        <w:r w:rsidR="00A17FA7">
          <w:rPr>
            <w:webHidden/>
          </w:rPr>
          <w:fldChar w:fldCharType="begin"/>
        </w:r>
        <w:r w:rsidR="00A17FA7">
          <w:rPr>
            <w:webHidden/>
          </w:rPr>
          <w:instrText xml:space="preserve"> PAGEREF _Toc508828400 \h </w:instrText>
        </w:r>
        <w:r w:rsidR="00A17FA7">
          <w:rPr>
            <w:webHidden/>
          </w:rPr>
        </w:r>
        <w:r w:rsidR="00A17FA7">
          <w:rPr>
            <w:webHidden/>
          </w:rPr>
          <w:fldChar w:fldCharType="separate"/>
        </w:r>
        <w:r w:rsidR="001B744C">
          <w:rPr>
            <w:webHidden/>
          </w:rPr>
          <w:t>10</w:t>
        </w:r>
        <w:r w:rsidR="00A17FA7">
          <w:rPr>
            <w:webHidden/>
          </w:rPr>
          <w:fldChar w:fldCharType="end"/>
        </w:r>
      </w:hyperlink>
    </w:p>
    <w:p w:rsidR="00A17FA7" w:rsidRDefault="00E443E0">
      <w:pPr>
        <w:pStyle w:val="24"/>
        <w:ind w:left="319"/>
        <w:rPr>
          <w:rFonts w:ascii="Calibri" w:hAnsi="Calibri" w:cs="Times New Roman"/>
          <w:sz w:val="21"/>
          <w:szCs w:val="22"/>
        </w:rPr>
      </w:pPr>
      <w:hyperlink w:anchor="_Toc508828401" w:history="1">
        <w:r w:rsidR="00A17FA7" w:rsidRPr="001A0AC7">
          <w:rPr>
            <w:rStyle w:val="af9"/>
            <w:rFonts w:cs="Arial"/>
            <w:snapToGrid w:val="0"/>
            <w:w w:val="0"/>
            <w:kern w:val="0"/>
          </w:rPr>
          <w:t>2.3</w:t>
        </w:r>
        <w:r w:rsidR="00A17FA7" w:rsidRPr="001A0AC7">
          <w:rPr>
            <w:rStyle w:val="af9"/>
            <w:rFonts w:cs="Arial"/>
            <w:bCs/>
          </w:rPr>
          <w:t xml:space="preserve"> </w:t>
        </w:r>
        <w:r w:rsidR="00A17FA7" w:rsidRPr="001A0AC7">
          <w:rPr>
            <w:rStyle w:val="af9"/>
            <w:rFonts w:cs="Arial" w:hint="eastAsia"/>
            <w:bCs/>
          </w:rPr>
          <w:t>词向量相关研究</w:t>
        </w:r>
        <w:r w:rsidR="00A17FA7">
          <w:rPr>
            <w:webHidden/>
          </w:rPr>
          <w:tab/>
        </w:r>
        <w:r w:rsidR="00A17FA7">
          <w:rPr>
            <w:webHidden/>
          </w:rPr>
          <w:fldChar w:fldCharType="begin"/>
        </w:r>
        <w:r w:rsidR="00A17FA7">
          <w:rPr>
            <w:webHidden/>
          </w:rPr>
          <w:instrText xml:space="preserve"> PAGEREF _Toc508828401 \h </w:instrText>
        </w:r>
        <w:r w:rsidR="00A17FA7">
          <w:rPr>
            <w:webHidden/>
          </w:rPr>
        </w:r>
        <w:r w:rsidR="00A17FA7">
          <w:rPr>
            <w:webHidden/>
          </w:rPr>
          <w:fldChar w:fldCharType="separate"/>
        </w:r>
        <w:r w:rsidR="001B744C">
          <w:rPr>
            <w:webHidden/>
          </w:rPr>
          <w:t>12</w:t>
        </w:r>
        <w:r w:rsidR="00A17FA7">
          <w:rPr>
            <w:webHidden/>
          </w:rPr>
          <w:fldChar w:fldCharType="end"/>
        </w:r>
      </w:hyperlink>
    </w:p>
    <w:p w:rsidR="00A17FA7" w:rsidRDefault="00E443E0">
      <w:pPr>
        <w:pStyle w:val="24"/>
        <w:ind w:left="319"/>
        <w:rPr>
          <w:rFonts w:ascii="Calibri" w:hAnsi="Calibri" w:cs="Times New Roman"/>
          <w:sz w:val="21"/>
          <w:szCs w:val="22"/>
        </w:rPr>
      </w:pPr>
      <w:hyperlink w:anchor="_Toc508828402" w:history="1">
        <w:r w:rsidR="00A17FA7" w:rsidRPr="001A0AC7">
          <w:rPr>
            <w:rStyle w:val="af9"/>
            <w:rFonts w:cs="Arial"/>
            <w:snapToGrid w:val="0"/>
            <w:w w:val="0"/>
            <w:kern w:val="0"/>
          </w:rPr>
          <w:t>2.4</w:t>
        </w:r>
        <w:r w:rsidR="00A17FA7" w:rsidRPr="001A0AC7">
          <w:rPr>
            <w:rStyle w:val="af9"/>
            <w:rFonts w:cs="Arial"/>
            <w:bCs/>
          </w:rPr>
          <w:t xml:space="preserve"> </w:t>
        </w:r>
        <w:r w:rsidR="00A17FA7" w:rsidRPr="001A0AC7">
          <w:rPr>
            <w:rStyle w:val="af9"/>
            <w:rFonts w:cs="Arial" w:hint="eastAsia"/>
            <w:bCs/>
          </w:rPr>
          <w:t>推荐系统评估方法</w:t>
        </w:r>
        <w:r w:rsidR="00A17FA7">
          <w:rPr>
            <w:webHidden/>
          </w:rPr>
          <w:tab/>
        </w:r>
        <w:r w:rsidR="00A17FA7">
          <w:rPr>
            <w:webHidden/>
          </w:rPr>
          <w:fldChar w:fldCharType="begin"/>
        </w:r>
        <w:r w:rsidR="00A17FA7">
          <w:rPr>
            <w:webHidden/>
          </w:rPr>
          <w:instrText xml:space="preserve"> PAGEREF _Toc508828402 \h </w:instrText>
        </w:r>
        <w:r w:rsidR="00A17FA7">
          <w:rPr>
            <w:webHidden/>
          </w:rPr>
        </w:r>
        <w:r w:rsidR="00A17FA7">
          <w:rPr>
            <w:webHidden/>
          </w:rPr>
          <w:fldChar w:fldCharType="separate"/>
        </w:r>
        <w:r w:rsidR="001B744C">
          <w:rPr>
            <w:webHidden/>
          </w:rPr>
          <w:t>14</w:t>
        </w:r>
        <w:r w:rsidR="00A17FA7">
          <w:rPr>
            <w:webHidden/>
          </w:rPr>
          <w:fldChar w:fldCharType="end"/>
        </w:r>
      </w:hyperlink>
    </w:p>
    <w:p w:rsidR="00A17FA7" w:rsidRDefault="00E443E0">
      <w:pPr>
        <w:pStyle w:val="24"/>
        <w:ind w:left="319"/>
        <w:rPr>
          <w:rFonts w:ascii="Calibri" w:hAnsi="Calibri" w:cs="Times New Roman"/>
          <w:sz w:val="21"/>
          <w:szCs w:val="22"/>
        </w:rPr>
      </w:pPr>
      <w:hyperlink w:anchor="_Toc508828403" w:history="1">
        <w:r w:rsidR="00A17FA7" w:rsidRPr="001A0AC7">
          <w:rPr>
            <w:rStyle w:val="af9"/>
            <w:rFonts w:cs="Arial"/>
            <w:snapToGrid w:val="0"/>
            <w:w w:val="0"/>
            <w:kern w:val="0"/>
          </w:rPr>
          <w:t>2.5</w:t>
        </w:r>
        <w:r w:rsidR="00A17FA7" w:rsidRPr="001A0AC7">
          <w:rPr>
            <w:rStyle w:val="af9"/>
            <w:rFonts w:cs="Arial"/>
            <w:bCs/>
          </w:rPr>
          <w:t xml:space="preserve"> </w:t>
        </w:r>
        <w:r w:rsidR="00A17FA7" w:rsidRPr="001A0AC7">
          <w:rPr>
            <w:rStyle w:val="af9"/>
            <w:rFonts w:cs="Arial" w:hint="eastAsia"/>
            <w:bCs/>
          </w:rPr>
          <w:t>本章小结</w:t>
        </w:r>
        <w:r w:rsidR="00A17FA7">
          <w:rPr>
            <w:webHidden/>
          </w:rPr>
          <w:tab/>
        </w:r>
        <w:r w:rsidR="00A17FA7">
          <w:rPr>
            <w:webHidden/>
          </w:rPr>
          <w:fldChar w:fldCharType="begin"/>
        </w:r>
        <w:r w:rsidR="00A17FA7">
          <w:rPr>
            <w:webHidden/>
          </w:rPr>
          <w:instrText xml:space="preserve"> PAGEREF _Toc508828403 \h </w:instrText>
        </w:r>
        <w:r w:rsidR="00A17FA7">
          <w:rPr>
            <w:webHidden/>
          </w:rPr>
        </w:r>
        <w:r w:rsidR="00A17FA7">
          <w:rPr>
            <w:webHidden/>
          </w:rPr>
          <w:fldChar w:fldCharType="separate"/>
        </w:r>
        <w:r w:rsidR="001B744C">
          <w:rPr>
            <w:webHidden/>
          </w:rPr>
          <w:t>16</w:t>
        </w:r>
        <w:r w:rsidR="00A17FA7">
          <w:rPr>
            <w:webHidden/>
          </w:rPr>
          <w:fldChar w:fldCharType="end"/>
        </w:r>
      </w:hyperlink>
    </w:p>
    <w:p w:rsidR="00A17FA7" w:rsidRDefault="00E443E0">
      <w:pPr>
        <w:pStyle w:val="12"/>
        <w:rPr>
          <w:rFonts w:ascii="Calibri" w:eastAsia="宋体" w:hAnsi="Calibri" w:cs="Times New Roman"/>
          <w:sz w:val="21"/>
          <w:szCs w:val="22"/>
        </w:rPr>
      </w:pPr>
      <w:hyperlink w:anchor="_Toc508828404" w:history="1">
        <w:r w:rsidR="00A17FA7" w:rsidRPr="001A0AC7">
          <w:rPr>
            <w:rStyle w:val="af9"/>
            <w:rFonts w:cs="Arial" w:hint="eastAsia"/>
          </w:rPr>
          <w:t>第</w:t>
        </w:r>
        <w:r w:rsidR="00A17FA7" w:rsidRPr="001A0AC7">
          <w:rPr>
            <w:rStyle w:val="af9"/>
            <w:rFonts w:cs="Arial"/>
          </w:rPr>
          <w:t xml:space="preserve"> 3 </w:t>
        </w:r>
        <w:r w:rsidR="00A17FA7" w:rsidRPr="001A0AC7">
          <w:rPr>
            <w:rStyle w:val="af9"/>
            <w:rFonts w:cs="Arial" w:hint="eastAsia"/>
          </w:rPr>
          <w:t>章</w:t>
        </w:r>
        <w:r w:rsidR="00A17FA7" w:rsidRPr="001A0AC7">
          <w:rPr>
            <w:rStyle w:val="af9"/>
            <w:rFonts w:cs="Arial"/>
          </w:rPr>
          <w:t xml:space="preserve"> </w:t>
        </w:r>
        <w:r w:rsidR="00A17FA7" w:rsidRPr="001A0AC7">
          <w:rPr>
            <w:rStyle w:val="af9"/>
            <w:rFonts w:cs="Arial" w:hint="eastAsia"/>
          </w:rPr>
          <w:t>卷积矩阵分解的模型改进</w:t>
        </w:r>
        <w:r w:rsidR="00A17FA7">
          <w:rPr>
            <w:webHidden/>
          </w:rPr>
          <w:tab/>
        </w:r>
        <w:r w:rsidR="00A17FA7">
          <w:rPr>
            <w:webHidden/>
          </w:rPr>
          <w:fldChar w:fldCharType="begin"/>
        </w:r>
        <w:r w:rsidR="00A17FA7">
          <w:rPr>
            <w:webHidden/>
          </w:rPr>
          <w:instrText xml:space="preserve"> PAGEREF _Toc508828404 \h </w:instrText>
        </w:r>
        <w:r w:rsidR="00A17FA7">
          <w:rPr>
            <w:webHidden/>
          </w:rPr>
        </w:r>
        <w:r w:rsidR="00A17FA7">
          <w:rPr>
            <w:webHidden/>
          </w:rPr>
          <w:fldChar w:fldCharType="separate"/>
        </w:r>
        <w:r w:rsidR="001B744C">
          <w:rPr>
            <w:webHidden/>
          </w:rPr>
          <w:t>17</w:t>
        </w:r>
        <w:r w:rsidR="00A17FA7">
          <w:rPr>
            <w:webHidden/>
          </w:rPr>
          <w:fldChar w:fldCharType="end"/>
        </w:r>
      </w:hyperlink>
    </w:p>
    <w:p w:rsidR="00A17FA7" w:rsidRDefault="00E443E0" w:rsidP="00850B8B">
      <w:pPr>
        <w:pStyle w:val="24"/>
        <w:ind w:left="319"/>
        <w:rPr>
          <w:rFonts w:ascii="Calibri" w:hAnsi="Calibri" w:cs="Times New Roman"/>
          <w:sz w:val="21"/>
          <w:szCs w:val="22"/>
        </w:rPr>
      </w:pPr>
      <w:hyperlink w:anchor="_Toc508828406" w:history="1">
        <w:r w:rsidR="00A17FA7" w:rsidRPr="001A0AC7">
          <w:rPr>
            <w:rStyle w:val="af9"/>
            <w:rFonts w:cs="Arial"/>
            <w:snapToGrid w:val="0"/>
            <w:w w:val="0"/>
            <w:kern w:val="0"/>
          </w:rPr>
          <w:t>3.1</w:t>
        </w:r>
        <w:r w:rsidR="00A17FA7" w:rsidRPr="001A0AC7">
          <w:rPr>
            <w:rStyle w:val="af9"/>
            <w:rFonts w:cs="Arial"/>
            <w:bCs/>
          </w:rPr>
          <w:t xml:space="preserve"> </w:t>
        </w:r>
        <w:r w:rsidR="00A17FA7" w:rsidRPr="001A0AC7">
          <w:rPr>
            <w:rStyle w:val="af9"/>
            <w:rFonts w:cs="Arial" w:hint="eastAsia"/>
            <w:bCs/>
          </w:rPr>
          <w:t>引言</w:t>
        </w:r>
        <w:r w:rsidR="00A17FA7">
          <w:rPr>
            <w:webHidden/>
          </w:rPr>
          <w:tab/>
        </w:r>
        <w:r w:rsidR="00A17FA7">
          <w:rPr>
            <w:webHidden/>
          </w:rPr>
          <w:fldChar w:fldCharType="begin"/>
        </w:r>
        <w:r w:rsidR="00A17FA7">
          <w:rPr>
            <w:webHidden/>
          </w:rPr>
          <w:instrText xml:space="preserve"> PAGEREF _Toc508828406 \h </w:instrText>
        </w:r>
        <w:r w:rsidR="00A17FA7">
          <w:rPr>
            <w:webHidden/>
          </w:rPr>
        </w:r>
        <w:r w:rsidR="00A17FA7">
          <w:rPr>
            <w:webHidden/>
          </w:rPr>
          <w:fldChar w:fldCharType="separate"/>
        </w:r>
        <w:r w:rsidR="001B744C">
          <w:rPr>
            <w:webHidden/>
          </w:rPr>
          <w:t>17</w:t>
        </w:r>
        <w:r w:rsidR="00A17FA7">
          <w:rPr>
            <w:webHidden/>
          </w:rPr>
          <w:fldChar w:fldCharType="end"/>
        </w:r>
      </w:hyperlink>
    </w:p>
    <w:p w:rsidR="00A17FA7" w:rsidRDefault="00E443E0">
      <w:pPr>
        <w:pStyle w:val="24"/>
        <w:ind w:left="319"/>
        <w:rPr>
          <w:rFonts w:ascii="Calibri" w:hAnsi="Calibri" w:cs="Times New Roman"/>
          <w:sz w:val="21"/>
          <w:szCs w:val="22"/>
        </w:rPr>
      </w:pPr>
      <w:hyperlink w:anchor="_Toc508828407" w:history="1">
        <w:r w:rsidR="00A17FA7" w:rsidRPr="001A0AC7">
          <w:rPr>
            <w:rStyle w:val="af9"/>
            <w:rFonts w:cs="Arial"/>
            <w:snapToGrid w:val="0"/>
            <w:w w:val="0"/>
            <w:kern w:val="0"/>
          </w:rPr>
          <w:t>3.2</w:t>
        </w:r>
        <w:r w:rsidR="00A17FA7" w:rsidRPr="001A0AC7">
          <w:rPr>
            <w:rStyle w:val="af9"/>
            <w:rFonts w:cs="Arial"/>
            <w:bCs/>
          </w:rPr>
          <w:t xml:space="preserve"> ConvMF</w:t>
        </w:r>
        <w:r w:rsidR="00A17FA7" w:rsidRPr="001A0AC7">
          <w:rPr>
            <w:rStyle w:val="af9"/>
            <w:rFonts w:cs="Arial" w:hint="eastAsia"/>
            <w:bCs/>
          </w:rPr>
          <w:t>模型介绍</w:t>
        </w:r>
        <w:r w:rsidR="00A17FA7">
          <w:rPr>
            <w:webHidden/>
          </w:rPr>
          <w:tab/>
        </w:r>
        <w:r w:rsidR="00A17FA7">
          <w:rPr>
            <w:webHidden/>
          </w:rPr>
          <w:fldChar w:fldCharType="begin"/>
        </w:r>
        <w:r w:rsidR="00A17FA7">
          <w:rPr>
            <w:webHidden/>
          </w:rPr>
          <w:instrText xml:space="preserve"> PAGEREF _Toc508828407 \h </w:instrText>
        </w:r>
        <w:r w:rsidR="00A17FA7">
          <w:rPr>
            <w:webHidden/>
          </w:rPr>
        </w:r>
        <w:r w:rsidR="00A17FA7">
          <w:rPr>
            <w:webHidden/>
          </w:rPr>
          <w:fldChar w:fldCharType="separate"/>
        </w:r>
        <w:r w:rsidR="001B744C">
          <w:rPr>
            <w:webHidden/>
          </w:rPr>
          <w:t>17</w:t>
        </w:r>
        <w:r w:rsidR="00A17FA7">
          <w:rPr>
            <w:webHidden/>
          </w:rPr>
          <w:fldChar w:fldCharType="end"/>
        </w:r>
      </w:hyperlink>
    </w:p>
    <w:p w:rsidR="00A17FA7" w:rsidRDefault="00E443E0">
      <w:pPr>
        <w:pStyle w:val="35"/>
        <w:rPr>
          <w:rFonts w:ascii="Calibri" w:hAnsi="Calibri" w:cs="Times New Roman"/>
          <w:sz w:val="21"/>
          <w:szCs w:val="22"/>
        </w:rPr>
      </w:pPr>
      <w:hyperlink w:anchor="_Toc508828408" w:history="1">
        <w:r w:rsidR="00A17FA7" w:rsidRPr="001A0AC7">
          <w:rPr>
            <w:rStyle w:val="af9"/>
            <w:rFonts w:cs="Arial"/>
          </w:rPr>
          <w:t>3.2.1 ConvMF</w:t>
        </w:r>
        <w:r w:rsidR="00A17FA7" w:rsidRPr="001A0AC7">
          <w:rPr>
            <w:rStyle w:val="af9"/>
            <w:rFonts w:cs="Arial" w:hint="eastAsia"/>
          </w:rPr>
          <w:t>的概率模型</w:t>
        </w:r>
        <w:r w:rsidR="00A17FA7">
          <w:rPr>
            <w:webHidden/>
          </w:rPr>
          <w:tab/>
        </w:r>
        <w:r w:rsidR="00A17FA7">
          <w:rPr>
            <w:webHidden/>
          </w:rPr>
          <w:fldChar w:fldCharType="begin"/>
        </w:r>
        <w:r w:rsidR="00A17FA7">
          <w:rPr>
            <w:webHidden/>
          </w:rPr>
          <w:instrText xml:space="preserve"> PAGEREF _Toc508828408 \h </w:instrText>
        </w:r>
        <w:r w:rsidR="00A17FA7">
          <w:rPr>
            <w:webHidden/>
          </w:rPr>
        </w:r>
        <w:r w:rsidR="00A17FA7">
          <w:rPr>
            <w:webHidden/>
          </w:rPr>
          <w:fldChar w:fldCharType="separate"/>
        </w:r>
        <w:r w:rsidR="001B744C">
          <w:rPr>
            <w:webHidden/>
          </w:rPr>
          <w:t>18</w:t>
        </w:r>
        <w:r w:rsidR="00A17FA7">
          <w:rPr>
            <w:webHidden/>
          </w:rPr>
          <w:fldChar w:fldCharType="end"/>
        </w:r>
      </w:hyperlink>
    </w:p>
    <w:p w:rsidR="00A17FA7" w:rsidRDefault="00E443E0">
      <w:pPr>
        <w:pStyle w:val="35"/>
        <w:rPr>
          <w:rFonts w:ascii="Calibri" w:hAnsi="Calibri" w:cs="Times New Roman"/>
          <w:sz w:val="21"/>
          <w:szCs w:val="22"/>
        </w:rPr>
      </w:pPr>
      <w:hyperlink w:anchor="_Toc508828409" w:history="1">
        <w:r w:rsidR="00A17FA7" w:rsidRPr="001A0AC7">
          <w:rPr>
            <w:rStyle w:val="af9"/>
            <w:rFonts w:cs="Arial"/>
          </w:rPr>
          <w:t xml:space="preserve">3.2.2 </w:t>
        </w:r>
        <w:r w:rsidR="00A17FA7" w:rsidRPr="001A0AC7">
          <w:rPr>
            <w:rStyle w:val="af9"/>
            <w:rFonts w:cs="Arial" w:hint="eastAsia"/>
          </w:rPr>
          <w:t>卷积神经网络模型架构</w:t>
        </w:r>
        <w:r w:rsidR="00A17FA7">
          <w:rPr>
            <w:webHidden/>
          </w:rPr>
          <w:tab/>
        </w:r>
        <w:r w:rsidR="00A17FA7">
          <w:rPr>
            <w:webHidden/>
          </w:rPr>
          <w:fldChar w:fldCharType="begin"/>
        </w:r>
        <w:r w:rsidR="00A17FA7">
          <w:rPr>
            <w:webHidden/>
          </w:rPr>
          <w:instrText xml:space="preserve"> PAGEREF _Toc508828409 \h </w:instrText>
        </w:r>
        <w:r w:rsidR="00A17FA7">
          <w:rPr>
            <w:webHidden/>
          </w:rPr>
        </w:r>
        <w:r w:rsidR="00A17FA7">
          <w:rPr>
            <w:webHidden/>
          </w:rPr>
          <w:fldChar w:fldCharType="separate"/>
        </w:r>
        <w:r w:rsidR="001B744C">
          <w:rPr>
            <w:webHidden/>
          </w:rPr>
          <w:t>19</w:t>
        </w:r>
        <w:r w:rsidR="00A17FA7">
          <w:rPr>
            <w:webHidden/>
          </w:rPr>
          <w:fldChar w:fldCharType="end"/>
        </w:r>
      </w:hyperlink>
    </w:p>
    <w:p w:rsidR="00A17FA7" w:rsidRDefault="00E443E0" w:rsidP="00850B8B">
      <w:pPr>
        <w:pStyle w:val="24"/>
        <w:ind w:left="319"/>
        <w:rPr>
          <w:rFonts w:ascii="Calibri" w:hAnsi="Calibri" w:cs="Times New Roman"/>
          <w:sz w:val="21"/>
          <w:szCs w:val="22"/>
        </w:rPr>
      </w:pPr>
      <w:hyperlink w:anchor="_Toc508828410" w:history="1">
        <w:r w:rsidR="00A17FA7" w:rsidRPr="001A0AC7">
          <w:rPr>
            <w:rStyle w:val="af9"/>
            <w:rFonts w:cs="Arial"/>
            <w:snapToGrid w:val="0"/>
            <w:w w:val="0"/>
            <w:kern w:val="0"/>
          </w:rPr>
          <w:t>3.3</w:t>
        </w:r>
        <w:r w:rsidR="00A17FA7" w:rsidRPr="001A0AC7">
          <w:rPr>
            <w:rStyle w:val="af9"/>
            <w:rFonts w:cs="Arial"/>
            <w:bCs/>
          </w:rPr>
          <w:t xml:space="preserve"> ConvMF</w:t>
        </w:r>
        <w:r w:rsidR="00A17FA7" w:rsidRPr="001A0AC7">
          <w:rPr>
            <w:rStyle w:val="af9"/>
            <w:rFonts w:cs="Arial" w:hint="eastAsia"/>
            <w:bCs/>
          </w:rPr>
          <w:t>模型改进</w:t>
        </w:r>
        <w:r w:rsidR="00A17FA7">
          <w:rPr>
            <w:webHidden/>
          </w:rPr>
          <w:tab/>
        </w:r>
        <w:r w:rsidR="00A17FA7">
          <w:rPr>
            <w:webHidden/>
          </w:rPr>
          <w:fldChar w:fldCharType="begin"/>
        </w:r>
        <w:r w:rsidR="00A17FA7">
          <w:rPr>
            <w:webHidden/>
          </w:rPr>
          <w:instrText xml:space="preserve"> PAGEREF _Toc508828410 \h </w:instrText>
        </w:r>
        <w:r w:rsidR="00A17FA7">
          <w:rPr>
            <w:webHidden/>
          </w:rPr>
        </w:r>
        <w:r w:rsidR="00A17FA7">
          <w:rPr>
            <w:webHidden/>
          </w:rPr>
          <w:fldChar w:fldCharType="separate"/>
        </w:r>
        <w:r w:rsidR="001B744C">
          <w:rPr>
            <w:webHidden/>
          </w:rPr>
          <w:t>21</w:t>
        </w:r>
        <w:r w:rsidR="00A17FA7">
          <w:rPr>
            <w:webHidden/>
          </w:rPr>
          <w:fldChar w:fldCharType="end"/>
        </w:r>
      </w:hyperlink>
    </w:p>
    <w:p w:rsidR="00A17FA7" w:rsidRDefault="00E443E0">
      <w:pPr>
        <w:pStyle w:val="24"/>
        <w:ind w:left="319"/>
        <w:rPr>
          <w:rFonts w:ascii="Calibri" w:hAnsi="Calibri" w:cs="Times New Roman"/>
          <w:sz w:val="21"/>
          <w:szCs w:val="22"/>
        </w:rPr>
      </w:pPr>
      <w:hyperlink w:anchor="_Toc508828411" w:history="1">
        <w:r w:rsidR="00A17FA7" w:rsidRPr="001A0AC7">
          <w:rPr>
            <w:rStyle w:val="af9"/>
            <w:rFonts w:cs="Arial"/>
            <w:snapToGrid w:val="0"/>
            <w:w w:val="0"/>
            <w:kern w:val="0"/>
          </w:rPr>
          <w:t>3.4</w:t>
        </w:r>
        <w:r w:rsidR="00A17FA7" w:rsidRPr="001A0AC7">
          <w:rPr>
            <w:rStyle w:val="af9"/>
            <w:rFonts w:cs="Arial"/>
            <w:bCs/>
          </w:rPr>
          <w:t xml:space="preserve"> </w:t>
        </w:r>
        <w:r w:rsidR="00A17FA7" w:rsidRPr="001A0AC7">
          <w:rPr>
            <w:rStyle w:val="af9"/>
            <w:rFonts w:cs="Arial" w:hint="eastAsia"/>
            <w:bCs/>
          </w:rPr>
          <w:t>本章小结</w:t>
        </w:r>
        <w:r w:rsidR="00A17FA7">
          <w:rPr>
            <w:webHidden/>
          </w:rPr>
          <w:tab/>
        </w:r>
        <w:r w:rsidR="00A17FA7">
          <w:rPr>
            <w:webHidden/>
          </w:rPr>
          <w:fldChar w:fldCharType="begin"/>
        </w:r>
        <w:r w:rsidR="00A17FA7">
          <w:rPr>
            <w:webHidden/>
          </w:rPr>
          <w:instrText xml:space="preserve"> PAGEREF _Toc508828411 \h </w:instrText>
        </w:r>
        <w:r w:rsidR="00A17FA7">
          <w:rPr>
            <w:webHidden/>
          </w:rPr>
        </w:r>
        <w:r w:rsidR="00A17FA7">
          <w:rPr>
            <w:webHidden/>
          </w:rPr>
          <w:fldChar w:fldCharType="separate"/>
        </w:r>
        <w:r w:rsidR="001B744C">
          <w:rPr>
            <w:webHidden/>
          </w:rPr>
          <w:t>25</w:t>
        </w:r>
        <w:r w:rsidR="00A17FA7">
          <w:rPr>
            <w:webHidden/>
          </w:rPr>
          <w:fldChar w:fldCharType="end"/>
        </w:r>
      </w:hyperlink>
    </w:p>
    <w:p w:rsidR="00A17FA7" w:rsidRDefault="00E443E0">
      <w:pPr>
        <w:pStyle w:val="12"/>
        <w:rPr>
          <w:rFonts w:ascii="Calibri" w:eastAsia="宋体" w:hAnsi="Calibri" w:cs="Times New Roman"/>
          <w:sz w:val="21"/>
          <w:szCs w:val="22"/>
        </w:rPr>
      </w:pPr>
      <w:hyperlink w:anchor="_Toc508828412" w:history="1">
        <w:r w:rsidR="00A17FA7" w:rsidRPr="001A0AC7">
          <w:rPr>
            <w:rStyle w:val="af9"/>
            <w:rFonts w:cs="Arial" w:hint="eastAsia"/>
          </w:rPr>
          <w:t>第</w:t>
        </w:r>
        <w:r w:rsidR="00A17FA7" w:rsidRPr="001A0AC7">
          <w:rPr>
            <w:rStyle w:val="af9"/>
            <w:rFonts w:cs="Arial"/>
          </w:rPr>
          <w:t xml:space="preserve"> 4 </w:t>
        </w:r>
        <w:r w:rsidR="00A17FA7" w:rsidRPr="001A0AC7">
          <w:rPr>
            <w:rStyle w:val="af9"/>
            <w:rFonts w:cs="Arial" w:hint="eastAsia"/>
          </w:rPr>
          <w:t>章</w:t>
        </w:r>
        <w:r w:rsidR="00A17FA7" w:rsidRPr="001A0AC7">
          <w:rPr>
            <w:rStyle w:val="af9"/>
            <w:rFonts w:cs="Arial"/>
          </w:rPr>
          <w:t xml:space="preserve"> </w:t>
        </w:r>
        <w:r w:rsidR="00A17FA7" w:rsidRPr="001A0AC7">
          <w:rPr>
            <w:rStyle w:val="af9"/>
            <w:rFonts w:cs="Arial" w:hint="eastAsia"/>
          </w:rPr>
          <w:t>预训练词向量及模型优化</w:t>
        </w:r>
        <w:r w:rsidR="00A17FA7">
          <w:rPr>
            <w:webHidden/>
          </w:rPr>
          <w:tab/>
        </w:r>
        <w:r w:rsidR="00A17FA7">
          <w:rPr>
            <w:webHidden/>
          </w:rPr>
          <w:fldChar w:fldCharType="begin"/>
        </w:r>
        <w:r w:rsidR="00A17FA7">
          <w:rPr>
            <w:webHidden/>
          </w:rPr>
          <w:instrText xml:space="preserve"> PAGEREF _Toc508828412 \h </w:instrText>
        </w:r>
        <w:r w:rsidR="00A17FA7">
          <w:rPr>
            <w:webHidden/>
          </w:rPr>
        </w:r>
        <w:r w:rsidR="00A17FA7">
          <w:rPr>
            <w:webHidden/>
          </w:rPr>
          <w:fldChar w:fldCharType="separate"/>
        </w:r>
        <w:r w:rsidR="001B744C">
          <w:rPr>
            <w:webHidden/>
          </w:rPr>
          <w:t>26</w:t>
        </w:r>
        <w:r w:rsidR="00A17FA7">
          <w:rPr>
            <w:webHidden/>
          </w:rPr>
          <w:fldChar w:fldCharType="end"/>
        </w:r>
      </w:hyperlink>
    </w:p>
    <w:p w:rsidR="00A17FA7" w:rsidRDefault="00E443E0" w:rsidP="00850B8B">
      <w:pPr>
        <w:pStyle w:val="24"/>
        <w:ind w:left="319"/>
        <w:rPr>
          <w:rFonts w:ascii="Calibri" w:hAnsi="Calibri" w:cs="Times New Roman"/>
          <w:sz w:val="21"/>
          <w:szCs w:val="22"/>
        </w:rPr>
      </w:pPr>
      <w:hyperlink w:anchor="_Toc508828414" w:history="1">
        <w:r w:rsidR="00A17FA7" w:rsidRPr="001A0AC7">
          <w:rPr>
            <w:rStyle w:val="af9"/>
            <w:rFonts w:cs="Arial"/>
            <w:snapToGrid w:val="0"/>
            <w:w w:val="0"/>
            <w:kern w:val="0"/>
          </w:rPr>
          <w:t>4.1</w:t>
        </w:r>
        <w:r w:rsidR="00A17FA7" w:rsidRPr="001A0AC7">
          <w:rPr>
            <w:rStyle w:val="af9"/>
            <w:rFonts w:cs="Arial"/>
            <w:bCs/>
          </w:rPr>
          <w:t xml:space="preserve"> </w:t>
        </w:r>
        <w:r w:rsidR="00A17FA7" w:rsidRPr="001A0AC7">
          <w:rPr>
            <w:rStyle w:val="af9"/>
            <w:rFonts w:cs="Arial" w:hint="eastAsia"/>
            <w:bCs/>
          </w:rPr>
          <w:t>引言</w:t>
        </w:r>
        <w:r w:rsidR="00A17FA7">
          <w:rPr>
            <w:webHidden/>
          </w:rPr>
          <w:tab/>
        </w:r>
        <w:r w:rsidR="00A17FA7">
          <w:rPr>
            <w:webHidden/>
          </w:rPr>
          <w:fldChar w:fldCharType="begin"/>
        </w:r>
        <w:r w:rsidR="00A17FA7">
          <w:rPr>
            <w:webHidden/>
          </w:rPr>
          <w:instrText xml:space="preserve"> PAGEREF _Toc508828414 \h </w:instrText>
        </w:r>
        <w:r w:rsidR="00A17FA7">
          <w:rPr>
            <w:webHidden/>
          </w:rPr>
        </w:r>
        <w:r w:rsidR="00A17FA7">
          <w:rPr>
            <w:webHidden/>
          </w:rPr>
          <w:fldChar w:fldCharType="separate"/>
        </w:r>
        <w:r w:rsidR="001B744C">
          <w:rPr>
            <w:webHidden/>
          </w:rPr>
          <w:t>26</w:t>
        </w:r>
        <w:r w:rsidR="00A17FA7">
          <w:rPr>
            <w:webHidden/>
          </w:rPr>
          <w:fldChar w:fldCharType="end"/>
        </w:r>
      </w:hyperlink>
    </w:p>
    <w:p w:rsidR="00A17FA7" w:rsidRDefault="00E443E0">
      <w:pPr>
        <w:pStyle w:val="24"/>
        <w:ind w:left="319"/>
        <w:rPr>
          <w:rFonts w:ascii="Calibri" w:hAnsi="Calibri" w:cs="Times New Roman"/>
          <w:sz w:val="21"/>
          <w:szCs w:val="22"/>
        </w:rPr>
      </w:pPr>
      <w:hyperlink w:anchor="_Toc508828415" w:history="1">
        <w:r w:rsidR="00A17FA7" w:rsidRPr="001A0AC7">
          <w:rPr>
            <w:rStyle w:val="af9"/>
            <w:rFonts w:cs="Arial"/>
            <w:snapToGrid w:val="0"/>
            <w:w w:val="0"/>
            <w:kern w:val="0"/>
          </w:rPr>
          <w:t>4.2</w:t>
        </w:r>
        <w:r w:rsidR="00A17FA7" w:rsidRPr="001A0AC7">
          <w:rPr>
            <w:rStyle w:val="af9"/>
            <w:rFonts w:cs="Arial"/>
            <w:bCs/>
          </w:rPr>
          <w:t xml:space="preserve"> </w:t>
        </w:r>
        <w:r w:rsidR="00A17FA7" w:rsidRPr="001A0AC7">
          <w:rPr>
            <w:rStyle w:val="af9"/>
            <w:rFonts w:cs="Arial" w:hint="eastAsia"/>
            <w:bCs/>
          </w:rPr>
          <w:t>词向量模型</w:t>
        </w:r>
        <w:r w:rsidR="00A17FA7">
          <w:rPr>
            <w:webHidden/>
          </w:rPr>
          <w:tab/>
        </w:r>
        <w:r w:rsidR="00A17FA7">
          <w:rPr>
            <w:webHidden/>
          </w:rPr>
          <w:fldChar w:fldCharType="begin"/>
        </w:r>
        <w:r w:rsidR="00A17FA7">
          <w:rPr>
            <w:webHidden/>
          </w:rPr>
          <w:instrText xml:space="preserve"> PAGEREF _Toc508828415 \h </w:instrText>
        </w:r>
        <w:r w:rsidR="00A17FA7">
          <w:rPr>
            <w:webHidden/>
          </w:rPr>
        </w:r>
        <w:r w:rsidR="00A17FA7">
          <w:rPr>
            <w:webHidden/>
          </w:rPr>
          <w:fldChar w:fldCharType="separate"/>
        </w:r>
        <w:r w:rsidR="001B744C">
          <w:rPr>
            <w:webHidden/>
          </w:rPr>
          <w:t>26</w:t>
        </w:r>
        <w:r w:rsidR="00A17FA7">
          <w:rPr>
            <w:webHidden/>
          </w:rPr>
          <w:fldChar w:fldCharType="end"/>
        </w:r>
      </w:hyperlink>
    </w:p>
    <w:p w:rsidR="00A17FA7" w:rsidRDefault="00E443E0">
      <w:pPr>
        <w:pStyle w:val="24"/>
        <w:ind w:left="319"/>
        <w:rPr>
          <w:rFonts w:ascii="Calibri" w:hAnsi="Calibri" w:cs="Times New Roman"/>
          <w:sz w:val="21"/>
          <w:szCs w:val="22"/>
        </w:rPr>
      </w:pPr>
      <w:hyperlink w:anchor="_Toc508828416" w:history="1">
        <w:r w:rsidR="00A17FA7" w:rsidRPr="001A0AC7">
          <w:rPr>
            <w:rStyle w:val="af9"/>
            <w:rFonts w:cs="Arial"/>
          </w:rPr>
          <w:t>4.3</w:t>
        </w:r>
        <w:r w:rsidR="00A17FA7" w:rsidRPr="001A0AC7">
          <w:rPr>
            <w:rStyle w:val="af9"/>
            <w:rFonts w:cs="Arial" w:hint="eastAsia"/>
          </w:rPr>
          <w:t>预训练词向量</w:t>
        </w:r>
        <w:r w:rsidR="00A17FA7">
          <w:rPr>
            <w:webHidden/>
          </w:rPr>
          <w:tab/>
        </w:r>
        <w:r w:rsidR="00A17FA7">
          <w:rPr>
            <w:webHidden/>
          </w:rPr>
          <w:fldChar w:fldCharType="begin"/>
        </w:r>
        <w:r w:rsidR="00A17FA7">
          <w:rPr>
            <w:webHidden/>
          </w:rPr>
          <w:instrText xml:space="preserve"> PAGEREF _Toc508828416 \h </w:instrText>
        </w:r>
        <w:r w:rsidR="00A17FA7">
          <w:rPr>
            <w:webHidden/>
          </w:rPr>
        </w:r>
        <w:r w:rsidR="00A17FA7">
          <w:rPr>
            <w:webHidden/>
          </w:rPr>
          <w:fldChar w:fldCharType="separate"/>
        </w:r>
        <w:r w:rsidR="001B744C">
          <w:rPr>
            <w:webHidden/>
          </w:rPr>
          <w:t>28</w:t>
        </w:r>
        <w:r w:rsidR="00A17FA7">
          <w:rPr>
            <w:webHidden/>
          </w:rPr>
          <w:fldChar w:fldCharType="end"/>
        </w:r>
      </w:hyperlink>
    </w:p>
    <w:p w:rsidR="00A17FA7" w:rsidRDefault="00E443E0">
      <w:pPr>
        <w:pStyle w:val="35"/>
        <w:rPr>
          <w:rFonts w:ascii="Calibri" w:hAnsi="Calibri" w:cs="Times New Roman"/>
          <w:sz w:val="21"/>
          <w:szCs w:val="22"/>
        </w:rPr>
      </w:pPr>
      <w:hyperlink w:anchor="_Toc508828417" w:history="1">
        <w:r w:rsidR="00A17FA7" w:rsidRPr="001A0AC7">
          <w:rPr>
            <w:rStyle w:val="af9"/>
          </w:rPr>
          <w:t>4.3.1</w:t>
        </w:r>
        <w:r w:rsidR="00A17FA7" w:rsidRPr="001A0AC7">
          <w:rPr>
            <w:rStyle w:val="af9"/>
            <w:rFonts w:hint="eastAsia"/>
          </w:rPr>
          <w:t>数据预处理</w:t>
        </w:r>
        <w:r w:rsidR="00A17FA7">
          <w:rPr>
            <w:webHidden/>
          </w:rPr>
          <w:tab/>
        </w:r>
        <w:r w:rsidR="00A17FA7">
          <w:rPr>
            <w:webHidden/>
          </w:rPr>
          <w:fldChar w:fldCharType="begin"/>
        </w:r>
        <w:r w:rsidR="00A17FA7">
          <w:rPr>
            <w:webHidden/>
          </w:rPr>
          <w:instrText xml:space="preserve"> PAGEREF _Toc508828417 \h </w:instrText>
        </w:r>
        <w:r w:rsidR="00A17FA7">
          <w:rPr>
            <w:webHidden/>
          </w:rPr>
        </w:r>
        <w:r w:rsidR="00A17FA7">
          <w:rPr>
            <w:webHidden/>
          </w:rPr>
          <w:fldChar w:fldCharType="separate"/>
        </w:r>
        <w:r w:rsidR="001B744C">
          <w:rPr>
            <w:webHidden/>
          </w:rPr>
          <w:t>28</w:t>
        </w:r>
        <w:r w:rsidR="00A17FA7">
          <w:rPr>
            <w:webHidden/>
          </w:rPr>
          <w:fldChar w:fldCharType="end"/>
        </w:r>
      </w:hyperlink>
    </w:p>
    <w:p w:rsidR="00A17FA7" w:rsidRDefault="00E443E0">
      <w:pPr>
        <w:pStyle w:val="35"/>
        <w:rPr>
          <w:rFonts w:ascii="Calibri" w:hAnsi="Calibri" w:cs="Times New Roman"/>
          <w:sz w:val="21"/>
          <w:szCs w:val="22"/>
        </w:rPr>
      </w:pPr>
      <w:hyperlink w:anchor="_Toc508828418" w:history="1">
        <w:r w:rsidR="00A17FA7" w:rsidRPr="001A0AC7">
          <w:rPr>
            <w:rStyle w:val="af9"/>
          </w:rPr>
          <w:t>4.3.2</w:t>
        </w:r>
        <w:r w:rsidR="00A17FA7" w:rsidRPr="001A0AC7">
          <w:rPr>
            <w:rStyle w:val="af9"/>
            <w:rFonts w:hint="eastAsia"/>
          </w:rPr>
          <w:t>实验分析</w:t>
        </w:r>
        <w:r w:rsidR="00A17FA7">
          <w:rPr>
            <w:webHidden/>
          </w:rPr>
          <w:tab/>
        </w:r>
        <w:r w:rsidR="00A17FA7">
          <w:rPr>
            <w:webHidden/>
          </w:rPr>
          <w:fldChar w:fldCharType="begin"/>
        </w:r>
        <w:r w:rsidR="00A17FA7">
          <w:rPr>
            <w:webHidden/>
          </w:rPr>
          <w:instrText xml:space="preserve"> PAGEREF _Toc508828418 \h </w:instrText>
        </w:r>
        <w:r w:rsidR="00A17FA7">
          <w:rPr>
            <w:webHidden/>
          </w:rPr>
        </w:r>
        <w:r w:rsidR="00A17FA7">
          <w:rPr>
            <w:webHidden/>
          </w:rPr>
          <w:fldChar w:fldCharType="separate"/>
        </w:r>
        <w:r w:rsidR="001B744C">
          <w:rPr>
            <w:webHidden/>
          </w:rPr>
          <w:t>29</w:t>
        </w:r>
        <w:r w:rsidR="00A17FA7">
          <w:rPr>
            <w:webHidden/>
          </w:rPr>
          <w:fldChar w:fldCharType="end"/>
        </w:r>
      </w:hyperlink>
    </w:p>
    <w:p w:rsidR="00A17FA7" w:rsidRDefault="00E443E0" w:rsidP="00850B8B">
      <w:pPr>
        <w:pStyle w:val="24"/>
        <w:ind w:left="319"/>
        <w:rPr>
          <w:rFonts w:ascii="Calibri" w:hAnsi="Calibri" w:cs="Times New Roman"/>
          <w:sz w:val="21"/>
          <w:szCs w:val="22"/>
        </w:rPr>
      </w:pPr>
      <w:hyperlink w:anchor="_Toc508828419" w:history="1">
        <w:r w:rsidR="00A17FA7" w:rsidRPr="001A0AC7">
          <w:rPr>
            <w:rStyle w:val="af9"/>
            <w:rFonts w:cs="Arial"/>
            <w:bCs/>
          </w:rPr>
          <w:t>4.4</w:t>
        </w:r>
        <w:r w:rsidR="00A17FA7" w:rsidRPr="001A0AC7">
          <w:rPr>
            <w:rStyle w:val="af9"/>
            <w:rFonts w:cs="Arial" w:hint="eastAsia"/>
            <w:bCs/>
          </w:rPr>
          <w:t>模型优化</w:t>
        </w:r>
        <w:r w:rsidR="00A17FA7">
          <w:rPr>
            <w:webHidden/>
          </w:rPr>
          <w:tab/>
        </w:r>
        <w:r w:rsidR="00A17FA7">
          <w:rPr>
            <w:webHidden/>
          </w:rPr>
          <w:fldChar w:fldCharType="begin"/>
        </w:r>
        <w:r w:rsidR="00A17FA7">
          <w:rPr>
            <w:webHidden/>
          </w:rPr>
          <w:instrText xml:space="preserve"> PAGEREF _Toc508828419 \h </w:instrText>
        </w:r>
        <w:r w:rsidR="00A17FA7">
          <w:rPr>
            <w:webHidden/>
          </w:rPr>
        </w:r>
        <w:r w:rsidR="00A17FA7">
          <w:rPr>
            <w:webHidden/>
          </w:rPr>
          <w:fldChar w:fldCharType="separate"/>
        </w:r>
        <w:r w:rsidR="001B744C">
          <w:rPr>
            <w:webHidden/>
          </w:rPr>
          <w:t>30</w:t>
        </w:r>
        <w:r w:rsidR="00A17FA7">
          <w:rPr>
            <w:webHidden/>
          </w:rPr>
          <w:fldChar w:fldCharType="end"/>
        </w:r>
      </w:hyperlink>
    </w:p>
    <w:p w:rsidR="00A17FA7" w:rsidRDefault="00E443E0">
      <w:pPr>
        <w:pStyle w:val="35"/>
        <w:rPr>
          <w:rFonts w:ascii="Calibri" w:hAnsi="Calibri" w:cs="Times New Roman"/>
          <w:sz w:val="21"/>
          <w:szCs w:val="22"/>
        </w:rPr>
      </w:pPr>
      <w:hyperlink w:anchor="_Toc508828420" w:history="1">
        <w:r w:rsidR="00A17FA7" w:rsidRPr="001A0AC7">
          <w:rPr>
            <w:rStyle w:val="af9"/>
          </w:rPr>
          <w:t>4.4.1</w:t>
        </w:r>
        <w:r w:rsidR="00A17FA7" w:rsidRPr="001A0AC7">
          <w:rPr>
            <w:rStyle w:val="af9"/>
            <w:rFonts w:hint="eastAsia"/>
          </w:rPr>
          <w:t>模型复杂度分析</w:t>
        </w:r>
        <w:r w:rsidR="00A17FA7">
          <w:rPr>
            <w:webHidden/>
          </w:rPr>
          <w:tab/>
        </w:r>
        <w:r w:rsidR="00A17FA7">
          <w:rPr>
            <w:webHidden/>
          </w:rPr>
          <w:fldChar w:fldCharType="begin"/>
        </w:r>
        <w:r w:rsidR="00A17FA7">
          <w:rPr>
            <w:webHidden/>
          </w:rPr>
          <w:instrText xml:space="preserve"> PAGEREF _Toc508828420 \h </w:instrText>
        </w:r>
        <w:r w:rsidR="00A17FA7">
          <w:rPr>
            <w:webHidden/>
          </w:rPr>
        </w:r>
        <w:r w:rsidR="00A17FA7">
          <w:rPr>
            <w:webHidden/>
          </w:rPr>
          <w:fldChar w:fldCharType="separate"/>
        </w:r>
        <w:r w:rsidR="001B744C">
          <w:rPr>
            <w:webHidden/>
          </w:rPr>
          <w:t>32</w:t>
        </w:r>
        <w:r w:rsidR="00A17FA7">
          <w:rPr>
            <w:webHidden/>
          </w:rPr>
          <w:fldChar w:fldCharType="end"/>
        </w:r>
      </w:hyperlink>
    </w:p>
    <w:p w:rsidR="00A17FA7" w:rsidRDefault="00E443E0" w:rsidP="00850B8B">
      <w:pPr>
        <w:pStyle w:val="24"/>
        <w:ind w:left="319"/>
        <w:rPr>
          <w:rFonts w:ascii="Calibri" w:hAnsi="Calibri" w:cs="Times New Roman"/>
          <w:sz w:val="21"/>
          <w:szCs w:val="22"/>
        </w:rPr>
      </w:pPr>
      <w:hyperlink w:anchor="_Toc508828421" w:history="1">
        <w:r w:rsidR="00A17FA7" w:rsidRPr="001A0AC7">
          <w:rPr>
            <w:rStyle w:val="af9"/>
            <w:rFonts w:cs="Arial"/>
            <w:bCs/>
          </w:rPr>
          <w:t>4.5</w:t>
        </w:r>
        <w:r w:rsidR="00A17FA7" w:rsidRPr="001A0AC7">
          <w:rPr>
            <w:rStyle w:val="af9"/>
            <w:rFonts w:cs="Arial" w:hint="eastAsia"/>
            <w:bCs/>
          </w:rPr>
          <w:t>本章小结</w:t>
        </w:r>
        <w:r w:rsidR="00A17FA7">
          <w:rPr>
            <w:webHidden/>
          </w:rPr>
          <w:tab/>
        </w:r>
        <w:r w:rsidR="00A17FA7">
          <w:rPr>
            <w:webHidden/>
          </w:rPr>
          <w:fldChar w:fldCharType="begin"/>
        </w:r>
        <w:r w:rsidR="00A17FA7">
          <w:rPr>
            <w:webHidden/>
          </w:rPr>
          <w:instrText xml:space="preserve"> PAGEREF _Toc508828421 \h </w:instrText>
        </w:r>
        <w:r w:rsidR="00A17FA7">
          <w:rPr>
            <w:webHidden/>
          </w:rPr>
        </w:r>
        <w:r w:rsidR="00A17FA7">
          <w:rPr>
            <w:webHidden/>
          </w:rPr>
          <w:fldChar w:fldCharType="separate"/>
        </w:r>
        <w:r w:rsidR="001B744C">
          <w:rPr>
            <w:webHidden/>
          </w:rPr>
          <w:t>32</w:t>
        </w:r>
        <w:r w:rsidR="00A17FA7">
          <w:rPr>
            <w:webHidden/>
          </w:rPr>
          <w:fldChar w:fldCharType="end"/>
        </w:r>
      </w:hyperlink>
    </w:p>
    <w:p w:rsidR="00A17FA7" w:rsidRDefault="00E443E0">
      <w:pPr>
        <w:pStyle w:val="12"/>
        <w:rPr>
          <w:rFonts w:ascii="Calibri" w:eastAsia="宋体" w:hAnsi="Calibri" w:cs="Times New Roman"/>
          <w:sz w:val="21"/>
          <w:szCs w:val="22"/>
        </w:rPr>
      </w:pPr>
      <w:hyperlink w:anchor="_Toc508828422" w:history="1">
        <w:r w:rsidR="00A17FA7" w:rsidRPr="001A0AC7">
          <w:rPr>
            <w:rStyle w:val="af9"/>
            <w:rFonts w:cs="Arial" w:hint="eastAsia"/>
          </w:rPr>
          <w:t>第</w:t>
        </w:r>
        <w:r w:rsidR="00A17FA7" w:rsidRPr="001A0AC7">
          <w:rPr>
            <w:rStyle w:val="af9"/>
            <w:rFonts w:cs="Arial"/>
          </w:rPr>
          <w:t xml:space="preserve"> 5 </w:t>
        </w:r>
        <w:r w:rsidR="00A17FA7" w:rsidRPr="001A0AC7">
          <w:rPr>
            <w:rStyle w:val="af9"/>
            <w:rFonts w:cs="Arial" w:hint="eastAsia"/>
          </w:rPr>
          <w:t>章</w:t>
        </w:r>
        <w:r w:rsidR="00A17FA7" w:rsidRPr="001A0AC7">
          <w:rPr>
            <w:rStyle w:val="af9"/>
            <w:rFonts w:cs="Arial"/>
          </w:rPr>
          <w:t xml:space="preserve"> </w:t>
        </w:r>
        <w:r w:rsidR="00A17FA7" w:rsidRPr="001A0AC7">
          <w:rPr>
            <w:rStyle w:val="af9"/>
            <w:rFonts w:cs="Arial" w:hint="eastAsia"/>
          </w:rPr>
          <w:t>实验及结果分析</w:t>
        </w:r>
        <w:r w:rsidR="00A17FA7">
          <w:rPr>
            <w:webHidden/>
          </w:rPr>
          <w:tab/>
        </w:r>
        <w:r w:rsidR="00A17FA7">
          <w:rPr>
            <w:webHidden/>
          </w:rPr>
          <w:fldChar w:fldCharType="begin"/>
        </w:r>
        <w:r w:rsidR="00A17FA7">
          <w:rPr>
            <w:webHidden/>
          </w:rPr>
          <w:instrText xml:space="preserve"> PAGEREF _Toc508828422 \h </w:instrText>
        </w:r>
        <w:r w:rsidR="00A17FA7">
          <w:rPr>
            <w:webHidden/>
          </w:rPr>
        </w:r>
        <w:r w:rsidR="00A17FA7">
          <w:rPr>
            <w:webHidden/>
          </w:rPr>
          <w:fldChar w:fldCharType="separate"/>
        </w:r>
        <w:r w:rsidR="001B744C">
          <w:rPr>
            <w:webHidden/>
          </w:rPr>
          <w:t>33</w:t>
        </w:r>
        <w:r w:rsidR="00A17FA7">
          <w:rPr>
            <w:webHidden/>
          </w:rPr>
          <w:fldChar w:fldCharType="end"/>
        </w:r>
      </w:hyperlink>
    </w:p>
    <w:p w:rsidR="00A17FA7" w:rsidRDefault="00E443E0" w:rsidP="00850B8B">
      <w:pPr>
        <w:pStyle w:val="24"/>
        <w:ind w:left="319"/>
        <w:rPr>
          <w:rFonts w:ascii="Calibri" w:hAnsi="Calibri" w:cs="Times New Roman"/>
          <w:sz w:val="21"/>
          <w:szCs w:val="22"/>
        </w:rPr>
      </w:pPr>
      <w:hyperlink w:anchor="_Toc508828424" w:history="1">
        <w:r w:rsidR="00A17FA7" w:rsidRPr="001A0AC7">
          <w:rPr>
            <w:rStyle w:val="af9"/>
            <w:rFonts w:cs="Arial"/>
            <w:snapToGrid w:val="0"/>
            <w:w w:val="0"/>
            <w:kern w:val="0"/>
          </w:rPr>
          <w:t>5.1</w:t>
        </w:r>
        <w:r w:rsidR="00A17FA7" w:rsidRPr="001A0AC7">
          <w:rPr>
            <w:rStyle w:val="af9"/>
            <w:rFonts w:cs="Arial"/>
            <w:bCs/>
          </w:rPr>
          <w:t xml:space="preserve"> </w:t>
        </w:r>
        <w:r w:rsidR="00A17FA7" w:rsidRPr="001A0AC7">
          <w:rPr>
            <w:rStyle w:val="af9"/>
            <w:rFonts w:cs="Arial" w:hint="eastAsia"/>
            <w:bCs/>
          </w:rPr>
          <w:t>实验环境及软件</w:t>
        </w:r>
        <w:r w:rsidR="00A17FA7">
          <w:rPr>
            <w:webHidden/>
          </w:rPr>
          <w:tab/>
        </w:r>
        <w:r w:rsidR="00A17FA7">
          <w:rPr>
            <w:webHidden/>
          </w:rPr>
          <w:fldChar w:fldCharType="begin"/>
        </w:r>
        <w:r w:rsidR="00A17FA7">
          <w:rPr>
            <w:webHidden/>
          </w:rPr>
          <w:instrText xml:space="preserve"> PAGEREF _Toc508828424 \h </w:instrText>
        </w:r>
        <w:r w:rsidR="00A17FA7">
          <w:rPr>
            <w:webHidden/>
          </w:rPr>
        </w:r>
        <w:r w:rsidR="00A17FA7">
          <w:rPr>
            <w:webHidden/>
          </w:rPr>
          <w:fldChar w:fldCharType="separate"/>
        </w:r>
        <w:r w:rsidR="001B744C">
          <w:rPr>
            <w:webHidden/>
          </w:rPr>
          <w:t>33</w:t>
        </w:r>
        <w:r w:rsidR="00A17FA7">
          <w:rPr>
            <w:webHidden/>
          </w:rPr>
          <w:fldChar w:fldCharType="end"/>
        </w:r>
      </w:hyperlink>
    </w:p>
    <w:p w:rsidR="00A17FA7" w:rsidRDefault="00E443E0">
      <w:pPr>
        <w:pStyle w:val="35"/>
        <w:rPr>
          <w:rFonts w:ascii="Calibri" w:hAnsi="Calibri" w:cs="Times New Roman"/>
          <w:sz w:val="21"/>
          <w:szCs w:val="22"/>
        </w:rPr>
      </w:pPr>
      <w:hyperlink w:anchor="_Toc508828425" w:history="1">
        <w:r w:rsidR="00A17FA7" w:rsidRPr="001A0AC7">
          <w:rPr>
            <w:rStyle w:val="af9"/>
          </w:rPr>
          <w:t>5.1.1</w:t>
        </w:r>
        <w:r w:rsidR="00A17FA7" w:rsidRPr="001A0AC7">
          <w:rPr>
            <w:rStyle w:val="af9"/>
            <w:rFonts w:hint="eastAsia"/>
          </w:rPr>
          <w:t>实验环境</w:t>
        </w:r>
        <w:r w:rsidR="00A17FA7">
          <w:rPr>
            <w:webHidden/>
          </w:rPr>
          <w:tab/>
        </w:r>
        <w:r w:rsidR="00A17FA7">
          <w:rPr>
            <w:webHidden/>
          </w:rPr>
          <w:fldChar w:fldCharType="begin"/>
        </w:r>
        <w:r w:rsidR="00A17FA7">
          <w:rPr>
            <w:webHidden/>
          </w:rPr>
          <w:instrText xml:space="preserve"> PAGEREF _Toc508828425 \h </w:instrText>
        </w:r>
        <w:r w:rsidR="00A17FA7">
          <w:rPr>
            <w:webHidden/>
          </w:rPr>
        </w:r>
        <w:r w:rsidR="00A17FA7">
          <w:rPr>
            <w:webHidden/>
          </w:rPr>
          <w:fldChar w:fldCharType="separate"/>
        </w:r>
        <w:r w:rsidR="001B744C">
          <w:rPr>
            <w:webHidden/>
          </w:rPr>
          <w:t>33</w:t>
        </w:r>
        <w:r w:rsidR="00A17FA7">
          <w:rPr>
            <w:webHidden/>
          </w:rPr>
          <w:fldChar w:fldCharType="end"/>
        </w:r>
      </w:hyperlink>
    </w:p>
    <w:p w:rsidR="00A17FA7" w:rsidRDefault="00E443E0">
      <w:pPr>
        <w:pStyle w:val="35"/>
        <w:rPr>
          <w:rFonts w:ascii="Calibri" w:hAnsi="Calibri" w:cs="Times New Roman"/>
          <w:sz w:val="21"/>
          <w:szCs w:val="22"/>
        </w:rPr>
      </w:pPr>
      <w:hyperlink w:anchor="_Toc508828426" w:history="1">
        <w:r w:rsidR="00A17FA7" w:rsidRPr="001A0AC7">
          <w:rPr>
            <w:rStyle w:val="af9"/>
          </w:rPr>
          <w:t>5.2.2</w:t>
        </w:r>
        <w:r w:rsidR="00A17FA7" w:rsidRPr="001A0AC7">
          <w:rPr>
            <w:rStyle w:val="af9"/>
            <w:rFonts w:hint="eastAsia"/>
          </w:rPr>
          <w:t>实验软件</w:t>
        </w:r>
        <w:r w:rsidR="00A17FA7">
          <w:rPr>
            <w:webHidden/>
          </w:rPr>
          <w:tab/>
        </w:r>
        <w:r w:rsidR="00A17FA7">
          <w:rPr>
            <w:webHidden/>
          </w:rPr>
          <w:fldChar w:fldCharType="begin"/>
        </w:r>
        <w:r w:rsidR="00A17FA7">
          <w:rPr>
            <w:webHidden/>
          </w:rPr>
          <w:instrText xml:space="preserve"> PAGEREF _Toc508828426 \h </w:instrText>
        </w:r>
        <w:r w:rsidR="00A17FA7">
          <w:rPr>
            <w:webHidden/>
          </w:rPr>
        </w:r>
        <w:r w:rsidR="00A17FA7">
          <w:rPr>
            <w:webHidden/>
          </w:rPr>
          <w:fldChar w:fldCharType="separate"/>
        </w:r>
        <w:r w:rsidR="001B744C">
          <w:rPr>
            <w:webHidden/>
          </w:rPr>
          <w:t>33</w:t>
        </w:r>
        <w:r w:rsidR="00A17FA7">
          <w:rPr>
            <w:webHidden/>
          </w:rPr>
          <w:fldChar w:fldCharType="end"/>
        </w:r>
      </w:hyperlink>
    </w:p>
    <w:p w:rsidR="00A17FA7" w:rsidRDefault="00E443E0" w:rsidP="00850B8B">
      <w:pPr>
        <w:pStyle w:val="24"/>
        <w:ind w:left="319"/>
        <w:rPr>
          <w:rFonts w:ascii="Calibri" w:hAnsi="Calibri" w:cs="Times New Roman"/>
          <w:sz w:val="21"/>
          <w:szCs w:val="22"/>
        </w:rPr>
      </w:pPr>
      <w:hyperlink w:anchor="_Toc508828427" w:history="1">
        <w:r w:rsidR="00A17FA7" w:rsidRPr="001A0AC7">
          <w:rPr>
            <w:rStyle w:val="af9"/>
            <w:rFonts w:cs="Arial"/>
            <w:snapToGrid w:val="0"/>
            <w:w w:val="0"/>
            <w:kern w:val="0"/>
          </w:rPr>
          <w:t>5.2</w:t>
        </w:r>
        <w:r w:rsidR="00A17FA7" w:rsidRPr="001A0AC7">
          <w:rPr>
            <w:rStyle w:val="af9"/>
            <w:rFonts w:cs="Arial"/>
            <w:bCs/>
          </w:rPr>
          <w:t xml:space="preserve"> </w:t>
        </w:r>
        <w:r w:rsidR="00A17FA7" w:rsidRPr="001A0AC7">
          <w:rPr>
            <w:rStyle w:val="af9"/>
            <w:rFonts w:cs="Arial" w:hint="eastAsia"/>
            <w:bCs/>
          </w:rPr>
          <w:t>推荐质量评价方法</w:t>
        </w:r>
        <w:r w:rsidR="00A17FA7">
          <w:rPr>
            <w:webHidden/>
          </w:rPr>
          <w:tab/>
        </w:r>
        <w:r w:rsidR="00A17FA7">
          <w:rPr>
            <w:webHidden/>
          </w:rPr>
          <w:fldChar w:fldCharType="begin"/>
        </w:r>
        <w:r w:rsidR="00A17FA7">
          <w:rPr>
            <w:webHidden/>
          </w:rPr>
          <w:instrText xml:space="preserve"> PAGEREF _Toc508828427 \h </w:instrText>
        </w:r>
        <w:r w:rsidR="00A17FA7">
          <w:rPr>
            <w:webHidden/>
          </w:rPr>
        </w:r>
        <w:r w:rsidR="00A17FA7">
          <w:rPr>
            <w:webHidden/>
          </w:rPr>
          <w:fldChar w:fldCharType="separate"/>
        </w:r>
        <w:r w:rsidR="001B744C">
          <w:rPr>
            <w:webHidden/>
          </w:rPr>
          <w:t>33</w:t>
        </w:r>
        <w:r w:rsidR="00A17FA7">
          <w:rPr>
            <w:webHidden/>
          </w:rPr>
          <w:fldChar w:fldCharType="end"/>
        </w:r>
      </w:hyperlink>
    </w:p>
    <w:p w:rsidR="00A17FA7" w:rsidRDefault="00E443E0">
      <w:pPr>
        <w:pStyle w:val="24"/>
        <w:ind w:left="319"/>
        <w:rPr>
          <w:rFonts w:ascii="Calibri" w:hAnsi="Calibri" w:cs="Times New Roman"/>
          <w:sz w:val="21"/>
          <w:szCs w:val="22"/>
        </w:rPr>
      </w:pPr>
      <w:hyperlink w:anchor="_Toc508828428" w:history="1">
        <w:r w:rsidR="00A17FA7" w:rsidRPr="001A0AC7">
          <w:rPr>
            <w:rStyle w:val="af9"/>
            <w:rFonts w:cs="Arial"/>
            <w:snapToGrid w:val="0"/>
            <w:w w:val="0"/>
            <w:kern w:val="0"/>
          </w:rPr>
          <w:t>5.3</w:t>
        </w:r>
        <w:r w:rsidR="00A17FA7" w:rsidRPr="001A0AC7">
          <w:rPr>
            <w:rStyle w:val="af9"/>
            <w:rFonts w:cs="Arial"/>
            <w:bCs/>
          </w:rPr>
          <w:t xml:space="preserve"> </w:t>
        </w:r>
        <w:r w:rsidR="00A17FA7" w:rsidRPr="001A0AC7">
          <w:rPr>
            <w:rStyle w:val="af9"/>
            <w:rFonts w:cs="Arial" w:hint="eastAsia"/>
            <w:bCs/>
          </w:rPr>
          <w:t>实验数据</w:t>
        </w:r>
        <w:r w:rsidR="00A17FA7">
          <w:rPr>
            <w:webHidden/>
          </w:rPr>
          <w:tab/>
        </w:r>
        <w:r w:rsidR="00A17FA7">
          <w:rPr>
            <w:webHidden/>
          </w:rPr>
          <w:fldChar w:fldCharType="begin"/>
        </w:r>
        <w:r w:rsidR="00A17FA7">
          <w:rPr>
            <w:webHidden/>
          </w:rPr>
          <w:instrText xml:space="preserve"> PAGEREF _Toc508828428 \h </w:instrText>
        </w:r>
        <w:r w:rsidR="00A17FA7">
          <w:rPr>
            <w:webHidden/>
          </w:rPr>
        </w:r>
        <w:r w:rsidR="00A17FA7">
          <w:rPr>
            <w:webHidden/>
          </w:rPr>
          <w:fldChar w:fldCharType="separate"/>
        </w:r>
        <w:r w:rsidR="001B744C">
          <w:rPr>
            <w:webHidden/>
          </w:rPr>
          <w:t>33</w:t>
        </w:r>
        <w:r w:rsidR="00A17FA7">
          <w:rPr>
            <w:webHidden/>
          </w:rPr>
          <w:fldChar w:fldCharType="end"/>
        </w:r>
      </w:hyperlink>
    </w:p>
    <w:p w:rsidR="00A17FA7" w:rsidRDefault="00E443E0">
      <w:pPr>
        <w:pStyle w:val="24"/>
        <w:ind w:left="319"/>
        <w:rPr>
          <w:rFonts w:ascii="Calibri" w:hAnsi="Calibri" w:cs="Times New Roman"/>
          <w:sz w:val="21"/>
          <w:szCs w:val="22"/>
        </w:rPr>
      </w:pPr>
      <w:hyperlink w:anchor="_Toc508828429" w:history="1">
        <w:r w:rsidR="00A17FA7" w:rsidRPr="001A0AC7">
          <w:rPr>
            <w:rStyle w:val="af9"/>
            <w:rFonts w:cs="Arial"/>
            <w:snapToGrid w:val="0"/>
            <w:w w:val="0"/>
            <w:kern w:val="0"/>
          </w:rPr>
          <w:t>5.4</w:t>
        </w:r>
        <w:r w:rsidR="00A17FA7" w:rsidRPr="001A0AC7">
          <w:rPr>
            <w:rStyle w:val="af9"/>
            <w:rFonts w:cs="Arial"/>
            <w:bCs/>
          </w:rPr>
          <w:t xml:space="preserve"> </w:t>
        </w:r>
        <w:r w:rsidR="00A17FA7" w:rsidRPr="001A0AC7">
          <w:rPr>
            <w:rStyle w:val="af9"/>
            <w:rFonts w:cs="Arial" w:hint="eastAsia"/>
            <w:bCs/>
          </w:rPr>
          <w:t>实验步骤</w:t>
        </w:r>
        <w:r w:rsidR="00A17FA7">
          <w:rPr>
            <w:webHidden/>
          </w:rPr>
          <w:tab/>
        </w:r>
        <w:r w:rsidR="00A17FA7">
          <w:rPr>
            <w:webHidden/>
          </w:rPr>
          <w:fldChar w:fldCharType="begin"/>
        </w:r>
        <w:r w:rsidR="00A17FA7">
          <w:rPr>
            <w:webHidden/>
          </w:rPr>
          <w:instrText xml:space="preserve"> PAGEREF _Toc508828429 \h </w:instrText>
        </w:r>
        <w:r w:rsidR="00A17FA7">
          <w:rPr>
            <w:webHidden/>
          </w:rPr>
        </w:r>
        <w:r w:rsidR="00A17FA7">
          <w:rPr>
            <w:webHidden/>
          </w:rPr>
          <w:fldChar w:fldCharType="separate"/>
        </w:r>
        <w:r w:rsidR="001B744C">
          <w:rPr>
            <w:webHidden/>
          </w:rPr>
          <w:t>34</w:t>
        </w:r>
        <w:r w:rsidR="00A17FA7">
          <w:rPr>
            <w:webHidden/>
          </w:rPr>
          <w:fldChar w:fldCharType="end"/>
        </w:r>
      </w:hyperlink>
    </w:p>
    <w:p w:rsidR="00A17FA7" w:rsidRDefault="00E443E0">
      <w:pPr>
        <w:pStyle w:val="35"/>
        <w:rPr>
          <w:rFonts w:ascii="Calibri" w:hAnsi="Calibri" w:cs="Times New Roman"/>
          <w:sz w:val="21"/>
          <w:szCs w:val="22"/>
        </w:rPr>
      </w:pPr>
      <w:hyperlink w:anchor="_Toc508828430" w:history="1">
        <w:r w:rsidR="00A17FA7" w:rsidRPr="001A0AC7">
          <w:rPr>
            <w:rStyle w:val="af9"/>
          </w:rPr>
          <w:t>5.4.1</w:t>
        </w:r>
        <w:r w:rsidR="00A17FA7" w:rsidRPr="001A0AC7">
          <w:rPr>
            <w:rStyle w:val="af9"/>
            <w:rFonts w:hint="eastAsia"/>
          </w:rPr>
          <w:t>数据预处理</w:t>
        </w:r>
        <w:r w:rsidR="00A17FA7">
          <w:rPr>
            <w:webHidden/>
          </w:rPr>
          <w:tab/>
        </w:r>
        <w:r w:rsidR="00A17FA7">
          <w:rPr>
            <w:webHidden/>
          </w:rPr>
          <w:fldChar w:fldCharType="begin"/>
        </w:r>
        <w:r w:rsidR="00A17FA7">
          <w:rPr>
            <w:webHidden/>
          </w:rPr>
          <w:instrText xml:space="preserve"> PAGEREF _Toc508828430 \h </w:instrText>
        </w:r>
        <w:r w:rsidR="00A17FA7">
          <w:rPr>
            <w:webHidden/>
          </w:rPr>
        </w:r>
        <w:r w:rsidR="00A17FA7">
          <w:rPr>
            <w:webHidden/>
          </w:rPr>
          <w:fldChar w:fldCharType="separate"/>
        </w:r>
        <w:r w:rsidR="001B744C">
          <w:rPr>
            <w:webHidden/>
          </w:rPr>
          <w:t>34</w:t>
        </w:r>
        <w:r w:rsidR="00A17FA7">
          <w:rPr>
            <w:webHidden/>
          </w:rPr>
          <w:fldChar w:fldCharType="end"/>
        </w:r>
      </w:hyperlink>
    </w:p>
    <w:p w:rsidR="00A17FA7" w:rsidRDefault="00E443E0">
      <w:pPr>
        <w:pStyle w:val="35"/>
        <w:rPr>
          <w:rFonts w:ascii="Calibri" w:hAnsi="Calibri" w:cs="Times New Roman"/>
          <w:sz w:val="21"/>
          <w:szCs w:val="22"/>
        </w:rPr>
      </w:pPr>
      <w:hyperlink w:anchor="_Toc508828431" w:history="1">
        <w:r w:rsidR="00A17FA7" w:rsidRPr="001A0AC7">
          <w:rPr>
            <w:rStyle w:val="af9"/>
          </w:rPr>
          <w:t>5.4.2</w:t>
        </w:r>
        <w:r w:rsidR="00A17FA7" w:rsidRPr="001A0AC7">
          <w:rPr>
            <w:rStyle w:val="af9"/>
            <w:rFonts w:hint="eastAsia"/>
          </w:rPr>
          <w:t>实验细节</w:t>
        </w:r>
        <w:r w:rsidR="00A17FA7">
          <w:rPr>
            <w:webHidden/>
          </w:rPr>
          <w:tab/>
        </w:r>
        <w:r w:rsidR="00A17FA7">
          <w:rPr>
            <w:webHidden/>
          </w:rPr>
          <w:fldChar w:fldCharType="begin"/>
        </w:r>
        <w:r w:rsidR="00A17FA7">
          <w:rPr>
            <w:webHidden/>
          </w:rPr>
          <w:instrText xml:space="preserve"> PAGEREF _Toc508828431 \h </w:instrText>
        </w:r>
        <w:r w:rsidR="00A17FA7">
          <w:rPr>
            <w:webHidden/>
          </w:rPr>
        </w:r>
        <w:r w:rsidR="00A17FA7">
          <w:rPr>
            <w:webHidden/>
          </w:rPr>
          <w:fldChar w:fldCharType="separate"/>
        </w:r>
        <w:r w:rsidR="001B744C">
          <w:rPr>
            <w:webHidden/>
          </w:rPr>
          <w:t>35</w:t>
        </w:r>
        <w:r w:rsidR="00A17FA7">
          <w:rPr>
            <w:webHidden/>
          </w:rPr>
          <w:fldChar w:fldCharType="end"/>
        </w:r>
      </w:hyperlink>
    </w:p>
    <w:p w:rsidR="00A17FA7" w:rsidRDefault="00E443E0" w:rsidP="00850B8B">
      <w:pPr>
        <w:pStyle w:val="24"/>
        <w:ind w:left="319"/>
        <w:rPr>
          <w:rFonts w:ascii="Calibri" w:hAnsi="Calibri" w:cs="Times New Roman"/>
          <w:sz w:val="21"/>
          <w:szCs w:val="22"/>
        </w:rPr>
      </w:pPr>
      <w:hyperlink w:anchor="_Toc508828432" w:history="1">
        <w:r w:rsidR="00A17FA7" w:rsidRPr="001A0AC7">
          <w:rPr>
            <w:rStyle w:val="af9"/>
            <w:rFonts w:cs="Arial"/>
            <w:snapToGrid w:val="0"/>
            <w:w w:val="0"/>
            <w:kern w:val="0"/>
          </w:rPr>
          <w:t>5.5</w:t>
        </w:r>
        <w:r w:rsidR="00A17FA7" w:rsidRPr="001A0AC7">
          <w:rPr>
            <w:rStyle w:val="af9"/>
            <w:rFonts w:cs="Arial"/>
            <w:bCs/>
          </w:rPr>
          <w:t xml:space="preserve"> </w:t>
        </w:r>
        <w:r w:rsidR="00A17FA7" w:rsidRPr="001A0AC7">
          <w:rPr>
            <w:rStyle w:val="af9"/>
            <w:rFonts w:cs="Arial" w:hint="eastAsia"/>
            <w:bCs/>
          </w:rPr>
          <w:t>实验分析</w:t>
        </w:r>
        <w:r w:rsidR="00A17FA7">
          <w:rPr>
            <w:webHidden/>
          </w:rPr>
          <w:tab/>
        </w:r>
        <w:r w:rsidR="00A17FA7">
          <w:rPr>
            <w:webHidden/>
          </w:rPr>
          <w:fldChar w:fldCharType="begin"/>
        </w:r>
        <w:r w:rsidR="00A17FA7">
          <w:rPr>
            <w:webHidden/>
          </w:rPr>
          <w:instrText xml:space="preserve"> PAGEREF _Toc508828432 \h </w:instrText>
        </w:r>
        <w:r w:rsidR="00A17FA7">
          <w:rPr>
            <w:webHidden/>
          </w:rPr>
        </w:r>
        <w:r w:rsidR="00A17FA7">
          <w:rPr>
            <w:webHidden/>
          </w:rPr>
          <w:fldChar w:fldCharType="separate"/>
        </w:r>
        <w:r w:rsidR="001B744C">
          <w:rPr>
            <w:webHidden/>
          </w:rPr>
          <w:t>35</w:t>
        </w:r>
        <w:r w:rsidR="00A17FA7">
          <w:rPr>
            <w:webHidden/>
          </w:rPr>
          <w:fldChar w:fldCharType="end"/>
        </w:r>
      </w:hyperlink>
    </w:p>
    <w:p w:rsidR="00A17FA7" w:rsidRDefault="00E443E0">
      <w:pPr>
        <w:pStyle w:val="24"/>
        <w:ind w:left="319"/>
        <w:rPr>
          <w:rFonts w:ascii="Calibri" w:hAnsi="Calibri" w:cs="Times New Roman"/>
          <w:sz w:val="21"/>
          <w:szCs w:val="22"/>
        </w:rPr>
      </w:pPr>
      <w:hyperlink w:anchor="_Toc508828433" w:history="1">
        <w:r w:rsidR="00A17FA7" w:rsidRPr="001A0AC7">
          <w:rPr>
            <w:rStyle w:val="af9"/>
            <w:rFonts w:cs="Arial"/>
            <w:snapToGrid w:val="0"/>
            <w:w w:val="0"/>
            <w:kern w:val="0"/>
          </w:rPr>
          <w:t>5.6</w:t>
        </w:r>
        <w:r w:rsidR="00A17FA7" w:rsidRPr="001A0AC7">
          <w:rPr>
            <w:rStyle w:val="af9"/>
            <w:rFonts w:cs="Arial"/>
            <w:bCs/>
          </w:rPr>
          <w:t xml:space="preserve"> </w:t>
        </w:r>
        <w:r w:rsidR="00A17FA7" w:rsidRPr="001A0AC7">
          <w:rPr>
            <w:rStyle w:val="af9"/>
            <w:rFonts w:cs="Arial" w:hint="eastAsia"/>
            <w:bCs/>
          </w:rPr>
          <w:t>本章小结</w:t>
        </w:r>
        <w:r w:rsidR="00A17FA7">
          <w:rPr>
            <w:webHidden/>
          </w:rPr>
          <w:tab/>
        </w:r>
        <w:r w:rsidR="00A17FA7">
          <w:rPr>
            <w:webHidden/>
          </w:rPr>
          <w:fldChar w:fldCharType="begin"/>
        </w:r>
        <w:r w:rsidR="00A17FA7">
          <w:rPr>
            <w:webHidden/>
          </w:rPr>
          <w:instrText xml:space="preserve"> PAGEREF _Toc508828433 \h </w:instrText>
        </w:r>
        <w:r w:rsidR="00A17FA7">
          <w:rPr>
            <w:webHidden/>
          </w:rPr>
        </w:r>
        <w:r w:rsidR="00A17FA7">
          <w:rPr>
            <w:webHidden/>
          </w:rPr>
          <w:fldChar w:fldCharType="separate"/>
        </w:r>
        <w:r w:rsidR="001B744C">
          <w:rPr>
            <w:webHidden/>
          </w:rPr>
          <w:t>36</w:t>
        </w:r>
        <w:r w:rsidR="00A17FA7">
          <w:rPr>
            <w:webHidden/>
          </w:rPr>
          <w:fldChar w:fldCharType="end"/>
        </w:r>
      </w:hyperlink>
    </w:p>
    <w:p w:rsidR="00A17FA7" w:rsidRDefault="00E443E0">
      <w:pPr>
        <w:pStyle w:val="12"/>
        <w:rPr>
          <w:rFonts w:ascii="Calibri" w:eastAsia="宋体" w:hAnsi="Calibri" w:cs="Times New Roman"/>
          <w:sz w:val="21"/>
          <w:szCs w:val="22"/>
        </w:rPr>
      </w:pPr>
      <w:hyperlink w:anchor="_Toc508828434" w:history="1">
        <w:r w:rsidR="00A17FA7" w:rsidRPr="001A0AC7">
          <w:rPr>
            <w:rStyle w:val="af9"/>
            <w:rFonts w:cs="Arial" w:hint="eastAsia"/>
          </w:rPr>
          <w:t>结</w:t>
        </w:r>
        <w:r w:rsidR="00A17FA7" w:rsidRPr="001A0AC7">
          <w:rPr>
            <w:rStyle w:val="af9"/>
            <w:rFonts w:cs="Arial"/>
          </w:rPr>
          <w:t xml:space="preserve">  </w:t>
        </w:r>
        <w:r w:rsidR="00A17FA7" w:rsidRPr="001A0AC7">
          <w:rPr>
            <w:rStyle w:val="af9"/>
            <w:rFonts w:cs="Arial" w:hint="eastAsia"/>
          </w:rPr>
          <w:t>论</w:t>
        </w:r>
        <w:r w:rsidR="00A17FA7">
          <w:rPr>
            <w:webHidden/>
          </w:rPr>
          <w:tab/>
        </w:r>
        <w:r w:rsidR="00A17FA7">
          <w:rPr>
            <w:webHidden/>
          </w:rPr>
          <w:fldChar w:fldCharType="begin"/>
        </w:r>
        <w:r w:rsidR="00A17FA7">
          <w:rPr>
            <w:webHidden/>
          </w:rPr>
          <w:instrText xml:space="preserve"> PAGEREF _Toc508828434 \h </w:instrText>
        </w:r>
        <w:r w:rsidR="00A17FA7">
          <w:rPr>
            <w:webHidden/>
          </w:rPr>
        </w:r>
        <w:r w:rsidR="00A17FA7">
          <w:rPr>
            <w:webHidden/>
          </w:rPr>
          <w:fldChar w:fldCharType="separate"/>
        </w:r>
        <w:r w:rsidR="001B744C">
          <w:rPr>
            <w:webHidden/>
          </w:rPr>
          <w:t>38</w:t>
        </w:r>
        <w:r w:rsidR="00A17FA7">
          <w:rPr>
            <w:webHidden/>
          </w:rPr>
          <w:fldChar w:fldCharType="end"/>
        </w:r>
      </w:hyperlink>
    </w:p>
    <w:p w:rsidR="00A17FA7" w:rsidRDefault="00E443E0">
      <w:pPr>
        <w:pStyle w:val="12"/>
        <w:rPr>
          <w:rFonts w:ascii="Calibri" w:eastAsia="宋体" w:hAnsi="Calibri" w:cs="Times New Roman"/>
          <w:sz w:val="21"/>
          <w:szCs w:val="22"/>
        </w:rPr>
      </w:pPr>
      <w:hyperlink w:anchor="_Toc508828435" w:history="1">
        <w:r w:rsidR="00A17FA7" w:rsidRPr="001A0AC7">
          <w:rPr>
            <w:rStyle w:val="af9"/>
            <w:rFonts w:cs="Arial" w:hint="eastAsia"/>
          </w:rPr>
          <w:t>参考文献</w:t>
        </w:r>
        <w:r w:rsidR="00A17FA7">
          <w:rPr>
            <w:webHidden/>
          </w:rPr>
          <w:tab/>
        </w:r>
        <w:r w:rsidR="00A17FA7">
          <w:rPr>
            <w:webHidden/>
          </w:rPr>
          <w:fldChar w:fldCharType="begin"/>
        </w:r>
        <w:r w:rsidR="00A17FA7">
          <w:rPr>
            <w:webHidden/>
          </w:rPr>
          <w:instrText xml:space="preserve"> PAGEREF _Toc508828435 \h </w:instrText>
        </w:r>
        <w:r w:rsidR="00A17FA7">
          <w:rPr>
            <w:webHidden/>
          </w:rPr>
        </w:r>
        <w:r w:rsidR="00A17FA7">
          <w:rPr>
            <w:webHidden/>
          </w:rPr>
          <w:fldChar w:fldCharType="separate"/>
        </w:r>
        <w:r w:rsidR="001B744C">
          <w:rPr>
            <w:webHidden/>
          </w:rPr>
          <w:t>40</w:t>
        </w:r>
        <w:r w:rsidR="00A17FA7">
          <w:rPr>
            <w:webHidden/>
          </w:rPr>
          <w:fldChar w:fldCharType="end"/>
        </w:r>
      </w:hyperlink>
    </w:p>
    <w:p w:rsidR="00A17FA7" w:rsidRDefault="00E443E0">
      <w:pPr>
        <w:pStyle w:val="12"/>
        <w:rPr>
          <w:rFonts w:ascii="Calibri" w:eastAsia="宋体" w:hAnsi="Calibri" w:cs="Times New Roman"/>
          <w:sz w:val="21"/>
          <w:szCs w:val="22"/>
        </w:rPr>
      </w:pPr>
      <w:hyperlink w:anchor="_Toc508828436" w:history="1">
        <w:r w:rsidR="00A17FA7" w:rsidRPr="001A0AC7">
          <w:rPr>
            <w:rStyle w:val="af9"/>
            <w:rFonts w:cs="Arial" w:hint="eastAsia"/>
          </w:rPr>
          <w:t>攻读硕士学位期间承担的科研任务与主要成果</w:t>
        </w:r>
        <w:r w:rsidR="00A17FA7">
          <w:rPr>
            <w:webHidden/>
          </w:rPr>
          <w:tab/>
        </w:r>
        <w:r w:rsidR="00A17FA7">
          <w:rPr>
            <w:webHidden/>
          </w:rPr>
          <w:fldChar w:fldCharType="begin"/>
        </w:r>
        <w:r w:rsidR="00A17FA7">
          <w:rPr>
            <w:webHidden/>
          </w:rPr>
          <w:instrText xml:space="preserve"> PAGEREF _Toc508828436 \h </w:instrText>
        </w:r>
        <w:r w:rsidR="00A17FA7">
          <w:rPr>
            <w:webHidden/>
          </w:rPr>
        </w:r>
        <w:r w:rsidR="00A17FA7">
          <w:rPr>
            <w:webHidden/>
          </w:rPr>
          <w:fldChar w:fldCharType="separate"/>
        </w:r>
        <w:r w:rsidR="001B744C">
          <w:rPr>
            <w:webHidden/>
          </w:rPr>
          <w:t>45</w:t>
        </w:r>
        <w:r w:rsidR="00A17FA7">
          <w:rPr>
            <w:webHidden/>
          </w:rPr>
          <w:fldChar w:fldCharType="end"/>
        </w:r>
      </w:hyperlink>
    </w:p>
    <w:p w:rsidR="00A17FA7" w:rsidRDefault="00E443E0">
      <w:pPr>
        <w:pStyle w:val="12"/>
        <w:rPr>
          <w:rFonts w:ascii="Calibri" w:eastAsia="宋体" w:hAnsi="Calibri" w:cs="Times New Roman"/>
          <w:sz w:val="21"/>
          <w:szCs w:val="22"/>
        </w:rPr>
      </w:pPr>
      <w:hyperlink w:anchor="_Toc508828437" w:history="1">
        <w:r w:rsidR="00A17FA7" w:rsidRPr="001A0AC7">
          <w:rPr>
            <w:rStyle w:val="af9"/>
            <w:rFonts w:cs="Arial" w:hint="eastAsia"/>
          </w:rPr>
          <w:t>致</w:t>
        </w:r>
        <w:r w:rsidR="00A17FA7" w:rsidRPr="001A0AC7">
          <w:rPr>
            <w:rStyle w:val="af9"/>
            <w:rFonts w:cs="Arial"/>
          </w:rPr>
          <w:t xml:space="preserve">  </w:t>
        </w:r>
        <w:r w:rsidR="00A17FA7" w:rsidRPr="001A0AC7">
          <w:rPr>
            <w:rStyle w:val="af9"/>
            <w:rFonts w:cs="Arial" w:hint="eastAsia"/>
          </w:rPr>
          <w:t>谢</w:t>
        </w:r>
        <w:r w:rsidR="00A17FA7">
          <w:rPr>
            <w:webHidden/>
          </w:rPr>
          <w:tab/>
        </w:r>
        <w:r w:rsidR="00A17FA7">
          <w:rPr>
            <w:webHidden/>
          </w:rPr>
          <w:fldChar w:fldCharType="begin"/>
        </w:r>
        <w:r w:rsidR="00A17FA7">
          <w:rPr>
            <w:webHidden/>
          </w:rPr>
          <w:instrText xml:space="preserve"> PAGEREF _Toc508828437 \h </w:instrText>
        </w:r>
        <w:r w:rsidR="00A17FA7">
          <w:rPr>
            <w:webHidden/>
          </w:rPr>
        </w:r>
        <w:r w:rsidR="00A17FA7">
          <w:rPr>
            <w:webHidden/>
          </w:rPr>
          <w:fldChar w:fldCharType="separate"/>
        </w:r>
        <w:r w:rsidR="001B744C">
          <w:rPr>
            <w:webHidden/>
          </w:rPr>
          <w:t>46</w:t>
        </w:r>
        <w:r w:rsidR="00A17FA7">
          <w:rPr>
            <w:webHidden/>
          </w:rPr>
          <w:fldChar w:fldCharType="end"/>
        </w:r>
      </w:hyperlink>
    </w:p>
    <w:p w:rsidR="00A17FA7" w:rsidRDefault="00E443E0">
      <w:pPr>
        <w:pStyle w:val="12"/>
        <w:rPr>
          <w:rFonts w:ascii="Calibri" w:eastAsia="宋体" w:hAnsi="Calibri" w:cs="Times New Roman"/>
          <w:sz w:val="21"/>
          <w:szCs w:val="22"/>
        </w:rPr>
      </w:pPr>
      <w:hyperlink w:anchor="_Toc508828438" w:history="1">
        <w:r w:rsidR="00A17FA7" w:rsidRPr="001A0AC7">
          <w:rPr>
            <w:rStyle w:val="af9"/>
            <w:rFonts w:cs="Arial" w:hint="eastAsia"/>
          </w:rPr>
          <w:t>作者简介</w:t>
        </w:r>
        <w:r w:rsidR="00A17FA7">
          <w:rPr>
            <w:webHidden/>
          </w:rPr>
          <w:tab/>
        </w:r>
        <w:r w:rsidR="00A17FA7">
          <w:rPr>
            <w:webHidden/>
          </w:rPr>
          <w:fldChar w:fldCharType="begin"/>
        </w:r>
        <w:r w:rsidR="00A17FA7">
          <w:rPr>
            <w:webHidden/>
          </w:rPr>
          <w:instrText xml:space="preserve"> PAGEREF _Toc508828438 \h </w:instrText>
        </w:r>
        <w:r w:rsidR="00A17FA7">
          <w:rPr>
            <w:webHidden/>
          </w:rPr>
        </w:r>
        <w:r w:rsidR="00A17FA7">
          <w:rPr>
            <w:webHidden/>
          </w:rPr>
          <w:fldChar w:fldCharType="separate"/>
        </w:r>
        <w:r w:rsidR="001B744C">
          <w:rPr>
            <w:webHidden/>
          </w:rPr>
          <w:t>47</w:t>
        </w:r>
        <w:r w:rsidR="00A17FA7">
          <w:rPr>
            <w:webHidden/>
          </w:rPr>
          <w:fldChar w:fldCharType="end"/>
        </w:r>
      </w:hyperlink>
    </w:p>
    <w:p w:rsidR="00A17FA7" w:rsidRDefault="00A17FA7">
      <w:r>
        <w:fldChar w:fldCharType="end"/>
      </w:r>
    </w:p>
    <w:p w:rsidR="00A17FA7" w:rsidRDefault="00A17FA7" w:rsidP="00850B8B">
      <w:pPr>
        <w:ind w:left="1039" w:hangingChars="489" w:hanging="1039"/>
      </w:pPr>
    </w:p>
    <w:p w:rsidR="00A17FA7" w:rsidRDefault="00A17FA7">
      <w:pPr>
        <w:ind w:left="1186" w:hangingChars="489" w:hanging="1186"/>
        <w:rPr>
          <w:rStyle w:val="afb"/>
          <w:b w:val="0"/>
          <w:color w:val="000000"/>
          <w:sz w:val="24"/>
        </w:rPr>
        <w:sectPr w:rsidR="00A17FA7" w:rsidSect="00B660A1">
          <w:headerReference w:type="default" r:id="rId16"/>
          <w:pgSz w:w="11906" w:h="16838"/>
          <w:pgMar w:top="1701" w:right="1588" w:bottom="1701" w:left="1588" w:header="1418" w:footer="1418" w:gutter="0"/>
          <w:pgNumType w:fmt="upperRoman"/>
          <w:cols w:space="720"/>
          <w:docGrid w:type="linesAndChars" w:linePitch="447" w:charSpace="512"/>
        </w:sectPr>
      </w:pPr>
      <w:r>
        <w:rPr>
          <w:rStyle w:val="afb"/>
          <w:b w:val="0"/>
          <w:color w:val="000000"/>
          <w:sz w:val="24"/>
        </w:rPr>
        <w:br w:type="page"/>
      </w:r>
    </w:p>
    <w:p w:rsidR="00A17FA7" w:rsidRPr="00684D0A" w:rsidRDefault="00A17FA7" w:rsidP="00894C73">
      <w:pPr>
        <w:pStyle w:val="1"/>
        <w:spacing w:before="447" w:after="357"/>
        <w:rPr>
          <w:color w:val="000000"/>
          <w:szCs w:val="36"/>
        </w:rPr>
      </w:pPr>
      <w:bookmarkStart w:id="28" w:name="_Toc476602555"/>
      <w:bookmarkStart w:id="29" w:name="_Toc508828386"/>
      <w:proofErr w:type="gramStart"/>
      <w:r w:rsidRPr="00684D0A">
        <w:rPr>
          <w:rFonts w:hint="eastAsia"/>
          <w:szCs w:val="36"/>
        </w:rPr>
        <w:lastRenderedPageBreak/>
        <w:t>绪</w:t>
      </w:r>
      <w:proofErr w:type="gramEnd"/>
      <w:r w:rsidRPr="00684D0A">
        <w:rPr>
          <w:szCs w:val="36"/>
        </w:rPr>
        <w:t xml:space="preserve">  </w:t>
      </w:r>
      <w:r w:rsidRPr="00684D0A">
        <w:rPr>
          <w:rFonts w:hint="eastAsia"/>
          <w:szCs w:val="36"/>
        </w:rPr>
        <w:t>论</w:t>
      </w:r>
      <w:bookmarkEnd w:id="27"/>
      <w:bookmarkEnd w:id="28"/>
      <w:bookmarkEnd w:id="29"/>
    </w:p>
    <w:p w:rsidR="00A17FA7" w:rsidRPr="00D22BE9" w:rsidRDefault="00A17FA7" w:rsidP="00FD707B">
      <w:pPr>
        <w:pStyle w:val="2"/>
        <w:spacing w:before="223" w:after="223"/>
        <w:ind w:left="817" w:hangingChars="270" w:hanging="817"/>
      </w:pPr>
      <w:bookmarkStart w:id="30" w:name="_Toc476341117"/>
      <w:bookmarkStart w:id="31" w:name="_Toc476602556"/>
      <w:bookmarkStart w:id="32" w:name="_Toc508828387"/>
      <w:r w:rsidRPr="00D22BE9">
        <w:rPr>
          <w:rFonts w:hint="eastAsia"/>
        </w:rPr>
        <w:t>课题背景及研究意义</w:t>
      </w:r>
      <w:bookmarkEnd w:id="30"/>
      <w:bookmarkEnd w:id="31"/>
      <w:bookmarkEnd w:id="32"/>
    </w:p>
    <w:p w:rsidR="00A17FA7" w:rsidRPr="000338B3" w:rsidRDefault="00A17FA7" w:rsidP="006F26E6">
      <w:pPr>
        <w:pStyle w:val="aff8"/>
        <w:ind w:firstLineChars="0" w:firstLine="420"/>
        <w:rPr>
          <w:szCs w:val="24"/>
        </w:rPr>
      </w:pPr>
      <w:bookmarkStart w:id="33" w:name="_Toc476341118"/>
      <w:bookmarkStart w:id="34" w:name="_Toc476602557"/>
      <w:r>
        <w:rPr>
          <w:rFonts w:hint="eastAsia"/>
          <w:szCs w:val="24"/>
        </w:rPr>
        <w:t>近年来，互联网飞速发展，数据信息也爆发式的增长，大量的数据信息在满足人们需求的同时也造成了严重的“信息过载”</w:t>
      </w:r>
      <w:r>
        <w:rPr>
          <w:szCs w:val="24"/>
        </w:rPr>
        <w:t>(</w:t>
      </w:r>
      <w:r w:rsidRPr="00491627">
        <w:rPr>
          <w:rFonts w:ascii="Times New Roman" w:hAnsi="Times New Roman"/>
          <w:szCs w:val="24"/>
        </w:rPr>
        <w:t>information Overload</w:t>
      </w:r>
      <w:r>
        <w:rPr>
          <w:szCs w:val="24"/>
        </w:rPr>
        <w:t>)</w:t>
      </w:r>
      <w:r>
        <w:rPr>
          <w:rFonts w:hint="eastAsia"/>
          <w:szCs w:val="24"/>
        </w:rPr>
        <w:t>问题。推荐系统根据用户的需求，帮助人们从信息的海洋中筛选出有用的信息，有效解决了“信息过载”</w:t>
      </w:r>
      <w:r w:rsidR="00850B8B">
        <w:rPr>
          <w:rFonts w:hint="eastAsia"/>
          <w:szCs w:val="24"/>
        </w:rPr>
        <w:t>的</w:t>
      </w:r>
      <w:r>
        <w:rPr>
          <w:rFonts w:hint="eastAsia"/>
          <w:szCs w:val="24"/>
        </w:rPr>
        <w:t>问题。目前，不同类型的推荐系统已经应用于</w:t>
      </w:r>
      <w:r w:rsidR="00850B8B">
        <w:rPr>
          <w:rFonts w:hint="eastAsia"/>
          <w:szCs w:val="24"/>
        </w:rPr>
        <w:t>各个</w:t>
      </w:r>
      <w:r>
        <w:rPr>
          <w:rFonts w:hint="eastAsia"/>
          <w:szCs w:val="24"/>
        </w:rPr>
        <w:t>领域，影响着人们生活的方方面面。比如，阿里巴巴和亚</w:t>
      </w:r>
      <w:proofErr w:type="gramStart"/>
      <w:r>
        <w:rPr>
          <w:rFonts w:hint="eastAsia"/>
          <w:szCs w:val="24"/>
        </w:rPr>
        <w:t>马逊将推荐</w:t>
      </w:r>
      <w:proofErr w:type="gramEnd"/>
      <w:r>
        <w:rPr>
          <w:rFonts w:hint="eastAsia"/>
          <w:szCs w:val="24"/>
        </w:rPr>
        <w:t>系统应用于电子商务领域为用户推荐</w:t>
      </w:r>
      <w:r w:rsidR="00850B8B">
        <w:rPr>
          <w:rFonts w:hint="eastAsia"/>
          <w:szCs w:val="24"/>
        </w:rPr>
        <w:t>他们</w:t>
      </w:r>
      <w:r>
        <w:rPr>
          <w:rFonts w:hint="eastAsia"/>
          <w:szCs w:val="24"/>
        </w:rPr>
        <w:t>感兴趣的商品；</w:t>
      </w:r>
      <w:r w:rsidRPr="00491627">
        <w:rPr>
          <w:rFonts w:ascii="Times New Roman" w:hAnsi="Times New Roman"/>
          <w:szCs w:val="24"/>
        </w:rPr>
        <w:t>Facebook</w:t>
      </w:r>
      <w:r>
        <w:rPr>
          <w:rFonts w:hint="eastAsia"/>
          <w:szCs w:val="24"/>
        </w:rPr>
        <w:t>、微博、</w:t>
      </w:r>
      <w:proofErr w:type="gramStart"/>
      <w:r>
        <w:rPr>
          <w:rFonts w:hint="eastAsia"/>
          <w:szCs w:val="24"/>
        </w:rPr>
        <w:t>腾讯等</w:t>
      </w:r>
      <w:proofErr w:type="gramEnd"/>
      <w:r>
        <w:rPr>
          <w:rFonts w:hint="eastAsia"/>
          <w:szCs w:val="24"/>
        </w:rPr>
        <w:t>将推荐系统应用于社交网络；网</w:t>
      </w:r>
      <w:proofErr w:type="gramStart"/>
      <w:r>
        <w:rPr>
          <w:rFonts w:hint="eastAsia"/>
          <w:szCs w:val="24"/>
        </w:rPr>
        <w:t>易</w:t>
      </w:r>
      <w:r w:rsidR="00850B8B">
        <w:rPr>
          <w:rFonts w:hint="eastAsia"/>
          <w:szCs w:val="24"/>
        </w:rPr>
        <w:t>云</w:t>
      </w:r>
      <w:r>
        <w:rPr>
          <w:rFonts w:hint="eastAsia"/>
          <w:szCs w:val="24"/>
        </w:rPr>
        <w:t>音乐</w:t>
      </w:r>
      <w:proofErr w:type="gramEnd"/>
      <w:r>
        <w:rPr>
          <w:rFonts w:hint="eastAsia"/>
          <w:szCs w:val="24"/>
        </w:rPr>
        <w:t>根据用户的口味给用户推荐其可能感兴趣的歌曲。</w:t>
      </w:r>
    </w:p>
    <w:p w:rsidR="00A17FA7" w:rsidRDefault="00A17FA7" w:rsidP="006F26E6">
      <w:pPr>
        <w:pStyle w:val="aff8"/>
        <w:ind w:firstLineChars="0" w:firstLine="420"/>
        <w:rPr>
          <w:szCs w:val="24"/>
        </w:rPr>
      </w:pPr>
      <w:r>
        <w:rPr>
          <w:rFonts w:hint="eastAsia"/>
          <w:szCs w:val="24"/>
        </w:rPr>
        <w:t>推荐算法作为推荐系统的核心，主要包括</w:t>
      </w:r>
      <w:r w:rsidR="00FD3A7E">
        <w:rPr>
          <w:rFonts w:hint="eastAsia"/>
          <w:szCs w:val="24"/>
        </w:rPr>
        <w:t>基于</w:t>
      </w:r>
      <w:r>
        <w:rPr>
          <w:rFonts w:hint="eastAsia"/>
          <w:szCs w:val="24"/>
        </w:rPr>
        <w:t>协调过滤</w:t>
      </w:r>
      <w:r w:rsidR="00FD3A7E">
        <w:rPr>
          <w:rFonts w:hint="eastAsia"/>
          <w:szCs w:val="24"/>
        </w:rPr>
        <w:t>的推荐</w:t>
      </w:r>
      <w:r>
        <w:rPr>
          <w:rFonts w:hint="eastAsia"/>
          <w:szCs w:val="24"/>
        </w:rPr>
        <w:t>、基于内容的推荐和混合推荐算法。其中，协同过滤是</w:t>
      </w:r>
      <w:proofErr w:type="gramStart"/>
      <w:r>
        <w:rPr>
          <w:rFonts w:hint="eastAsia"/>
          <w:szCs w:val="24"/>
        </w:rPr>
        <w:t>最</w:t>
      </w:r>
      <w:proofErr w:type="gramEnd"/>
      <w:r>
        <w:rPr>
          <w:rFonts w:hint="eastAsia"/>
          <w:szCs w:val="24"/>
        </w:rPr>
        <w:t>经典也是应用最广泛的算法。过去几年，推荐系统在各行各业都取得了很大的成果，特别是在电子商务领域。</w:t>
      </w:r>
      <w:r>
        <w:rPr>
          <w:rFonts w:ascii="Times New Roman" w:hAnsi="Times New Roman"/>
          <w:szCs w:val="24"/>
        </w:rPr>
        <w:t>Amazon</w:t>
      </w:r>
      <w:r>
        <w:rPr>
          <w:rFonts w:hint="eastAsia"/>
          <w:szCs w:val="24"/>
        </w:rPr>
        <w:t>使用推荐技术来为其用户进行商品推荐，并由此带来了</w:t>
      </w:r>
      <w:r w:rsidRPr="00491627">
        <w:rPr>
          <w:rFonts w:ascii="Times New Roman" w:hAnsi="Times New Roman"/>
          <w:szCs w:val="24"/>
        </w:rPr>
        <w:t>35%</w:t>
      </w:r>
      <w:r>
        <w:rPr>
          <w:rFonts w:hint="eastAsia"/>
          <w:szCs w:val="24"/>
        </w:rPr>
        <w:t>的销售额增长。电子商务服务中的用户和项目数量的爆炸式增长增加了用户对项目评分数据的稀疏性。最终，这种稀疏性降低了传统协同过滤技术的评分预测精度。为了提高准确度，一些推荐技术提出不仅要考虑评分信息，还要考虑用户的人口统计信息、社会网络和项目描述文件等辅助信息。</w:t>
      </w:r>
      <w:r>
        <w:rPr>
          <w:szCs w:val="24"/>
        </w:rPr>
        <w:t xml:space="preserve"> </w:t>
      </w:r>
    </w:p>
    <w:p w:rsidR="00A17FA7" w:rsidRDefault="00A17FA7" w:rsidP="006F26E6">
      <w:pPr>
        <w:pStyle w:val="aff8"/>
        <w:ind w:firstLineChars="0" w:firstLine="0"/>
        <w:rPr>
          <w:szCs w:val="24"/>
        </w:rPr>
      </w:pPr>
      <w:r>
        <w:rPr>
          <w:szCs w:val="24"/>
        </w:rPr>
        <w:tab/>
      </w:r>
      <w:r w:rsidRPr="00491627">
        <w:rPr>
          <w:rFonts w:ascii="Times New Roman" w:hAnsi="Times New Roman"/>
          <w:szCs w:val="24"/>
        </w:rPr>
        <w:t>2006</w:t>
      </w:r>
      <w:r>
        <w:rPr>
          <w:rFonts w:hint="eastAsia"/>
          <w:szCs w:val="24"/>
        </w:rPr>
        <w:t>年</w:t>
      </w:r>
      <w:r w:rsidRPr="00491627">
        <w:rPr>
          <w:rFonts w:ascii="Times New Roman" w:hAnsi="Times New Roman"/>
          <w:szCs w:val="24"/>
        </w:rPr>
        <w:t>Hinton</w:t>
      </w:r>
      <w:r>
        <w:rPr>
          <w:rFonts w:hint="eastAsia"/>
          <w:szCs w:val="24"/>
        </w:rPr>
        <w:t>等人提出了深度学习的概念。很快深度学习</w:t>
      </w:r>
      <w:r w:rsidR="00FD3A7E">
        <w:rPr>
          <w:rFonts w:hint="eastAsia"/>
          <w:szCs w:val="24"/>
        </w:rPr>
        <w:t>就</w:t>
      </w:r>
      <w:r>
        <w:rPr>
          <w:rFonts w:hint="eastAsia"/>
          <w:szCs w:val="24"/>
        </w:rPr>
        <w:t>成为</w:t>
      </w:r>
      <w:r w:rsidR="00FD3A7E">
        <w:rPr>
          <w:rFonts w:hint="eastAsia"/>
          <w:szCs w:val="24"/>
        </w:rPr>
        <w:t>了</w:t>
      </w:r>
      <w:r>
        <w:rPr>
          <w:rFonts w:hint="eastAsia"/>
          <w:szCs w:val="24"/>
        </w:rPr>
        <w:t>机器学习领域</w:t>
      </w:r>
      <w:r w:rsidR="00FD3A7E">
        <w:rPr>
          <w:rFonts w:hint="eastAsia"/>
          <w:szCs w:val="24"/>
        </w:rPr>
        <w:t>中</w:t>
      </w:r>
      <w:r>
        <w:rPr>
          <w:rFonts w:hint="eastAsia"/>
          <w:szCs w:val="24"/>
        </w:rPr>
        <w:t>一个热门的研究方向。深度学习的概念来源于人工神经网络的研究。含</w:t>
      </w:r>
      <w:proofErr w:type="gramStart"/>
      <w:r>
        <w:rPr>
          <w:rFonts w:hint="eastAsia"/>
          <w:szCs w:val="24"/>
        </w:rPr>
        <w:t>多</w:t>
      </w:r>
      <w:r w:rsidR="00FD3A7E">
        <w:rPr>
          <w:rFonts w:hint="eastAsia"/>
          <w:szCs w:val="24"/>
        </w:rPr>
        <w:t>个</w:t>
      </w:r>
      <w:r>
        <w:rPr>
          <w:rFonts w:hint="eastAsia"/>
          <w:szCs w:val="24"/>
        </w:rPr>
        <w:t>隐层的</w:t>
      </w:r>
      <w:proofErr w:type="gramEnd"/>
      <w:r>
        <w:rPr>
          <w:rFonts w:hint="eastAsia"/>
          <w:szCs w:val="24"/>
        </w:rPr>
        <w:t>多层感知器就是一种深度学习结构。深度学习通过组合低层特征形成更加抽象的高层</w:t>
      </w:r>
      <w:r w:rsidR="00FD3A7E">
        <w:rPr>
          <w:rFonts w:hint="eastAsia"/>
          <w:szCs w:val="24"/>
        </w:rPr>
        <w:t>来</w:t>
      </w:r>
      <w:r>
        <w:rPr>
          <w:rFonts w:hint="eastAsia"/>
          <w:szCs w:val="24"/>
        </w:rPr>
        <w:t>表示属性类别或特征，以发现数据的分布式特征表示。近年来，深度学习在图像处理、语音识别和自然语言处理等方面取得了革命性的进展。</w:t>
      </w:r>
    </w:p>
    <w:p w:rsidR="00A17FA7" w:rsidRDefault="00A17FA7" w:rsidP="006F26E6">
      <w:pPr>
        <w:pStyle w:val="aff8"/>
        <w:ind w:firstLineChars="0" w:firstLine="0"/>
        <w:rPr>
          <w:szCs w:val="24"/>
        </w:rPr>
      </w:pPr>
      <w:r>
        <w:rPr>
          <w:szCs w:val="24"/>
        </w:rPr>
        <w:tab/>
      </w:r>
      <w:r>
        <w:rPr>
          <w:rFonts w:hint="eastAsia"/>
          <w:szCs w:val="24"/>
        </w:rPr>
        <w:t>将深度学习应用于推荐系统，一方面，深度学习可以学习用户和项目相关的海量数据</w:t>
      </w:r>
      <w:r w:rsidR="00FD3A7E">
        <w:rPr>
          <w:rFonts w:hint="eastAsia"/>
          <w:szCs w:val="24"/>
        </w:rPr>
        <w:t>，</w:t>
      </w:r>
      <w:r>
        <w:rPr>
          <w:rFonts w:hint="eastAsia"/>
          <w:szCs w:val="24"/>
        </w:rPr>
        <w:t>从样本中学习数据集的本质特征，获取用户和项目的深层次表示。另一方面，深度学习通过从多</w:t>
      </w:r>
      <w:r w:rsidR="00FD3A7E">
        <w:rPr>
          <w:rFonts w:hint="eastAsia"/>
          <w:szCs w:val="24"/>
        </w:rPr>
        <w:t>源</w:t>
      </w:r>
      <w:r>
        <w:rPr>
          <w:rFonts w:hint="eastAsia"/>
          <w:szCs w:val="24"/>
        </w:rPr>
        <w:t>异构数据中进行</w:t>
      </w:r>
      <w:proofErr w:type="gramStart"/>
      <w:r>
        <w:rPr>
          <w:rFonts w:hint="eastAsia"/>
          <w:szCs w:val="24"/>
        </w:rPr>
        <w:t>自特征</w:t>
      </w:r>
      <w:proofErr w:type="gramEnd"/>
      <w:r>
        <w:rPr>
          <w:rFonts w:hint="eastAsia"/>
          <w:szCs w:val="24"/>
        </w:rPr>
        <w:t>学习，将不同数据映射到一个相同的隐空间</w:t>
      </w:r>
      <w:r w:rsidR="00FD3A7E">
        <w:rPr>
          <w:rFonts w:hint="eastAsia"/>
          <w:szCs w:val="24"/>
        </w:rPr>
        <w:t>，</w:t>
      </w:r>
      <w:r>
        <w:rPr>
          <w:rFonts w:hint="eastAsia"/>
          <w:szCs w:val="24"/>
        </w:rPr>
        <w:t>能够获得数据的同一表征，在此基础上融合传统推荐方法进行推荐，能够有效利用多源异构数据，缓解数据稀疏、冷启动和预测精度下降的问题。</w:t>
      </w:r>
    </w:p>
    <w:p w:rsidR="00A17FA7" w:rsidRDefault="00A17FA7" w:rsidP="006F26E6">
      <w:pPr>
        <w:pStyle w:val="aff8"/>
        <w:ind w:firstLineChars="0" w:firstLine="0"/>
        <w:rPr>
          <w:noProof/>
          <w:szCs w:val="24"/>
        </w:rPr>
      </w:pPr>
      <w:r>
        <w:rPr>
          <w:noProof/>
          <w:szCs w:val="24"/>
        </w:rPr>
        <w:lastRenderedPageBreak/>
        <w:tab/>
      </w:r>
      <w:r>
        <w:rPr>
          <w:rFonts w:hint="eastAsia"/>
          <w:noProof/>
          <w:szCs w:val="24"/>
        </w:rPr>
        <w:t>以往的工作证明，深度学习在推荐系统中学习到的特征具有代表性，且对于解决推荐系统中数据稀疏问题具有有效性，可以提高学习性能。实际应用中，推荐系统的数据是复杂且稀疏的，基于矩阵分解的协同过滤方法很难学习到有效的特征信息。目前基于深度学习的推荐算法还比较少，但是初步的论文成果已经证明它们在实际数据应用中的有效性。因此，研究基于深度学习的推荐算法将是一个具有现实意义的问题。</w:t>
      </w:r>
    </w:p>
    <w:p w:rsidR="00A17FA7" w:rsidRDefault="00A17FA7" w:rsidP="00FD707B">
      <w:pPr>
        <w:pStyle w:val="2"/>
        <w:spacing w:before="223" w:after="223"/>
        <w:ind w:left="817" w:hangingChars="270" w:hanging="817"/>
      </w:pPr>
      <w:bookmarkStart w:id="35" w:name="_Toc508828388"/>
      <w:r w:rsidRPr="00182C40">
        <w:rPr>
          <w:rFonts w:hint="eastAsia"/>
        </w:rPr>
        <w:t>国内外研究现状</w:t>
      </w:r>
      <w:bookmarkEnd w:id="33"/>
      <w:bookmarkEnd w:id="34"/>
      <w:bookmarkEnd w:id="35"/>
    </w:p>
    <w:p w:rsidR="00A17FA7" w:rsidRPr="00491627" w:rsidRDefault="00A17FA7">
      <w:pPr>
        <w:pStyle w:val="aff8"/>
        <w:rPr>
          <w:noProof/>
          <w:szCs w:val="24"/>
        </w:rPr>
      </w:pPr>
      <w:bookmarkStart w:id="36" w:name="_Toc476341119"/>
      <w:bookmarkStart w:id="37" w:name="_Toc476602558"/>
      <w:r w:rsidRPr="00491627">
        <w:rPr>
          <w:rFonts w:hint="eastAsia"/>
          <w:noProof/>
          <w:szCs w:val="24"/>
        </w:rPr>
        <w:t>目前，对推荐算法的研究越来越广泛。根据推荐算法所使用信息和知识来源</w:t>
      </w:r>
      <w:r w:rsidR="00B60139">
        <w:rPr>
          <w:rFonts w:hint="eastAsia"/>
          <w:noProof/>
          <w:szCs w:val="24"/>
        </w:rPr>
        <w:t>的不同</w:t>
      </w:r>
      <w:r w:rsidRPr="00491627">
        <w:rPr>
          <w:rFonts w:hint="eastAsia"/>
          <w:noProof/>
          <w:szCs w:val="24"/>
        </w:rPr>
        <w:t>，推荐算法被分成很多类别。主流的推荐算法被分成下面五个类别：基于内容的推荐算法，基于协同过滤</w:t>
      </w:r>
      <w:r w:rsidRPr="00491627">
        <w:rPr>
          <w:noProof/>
          <w:szCs w:val="24"/>
        </w:rPr>
        <w:t>(</w:t>
      </w:r>
      <w:r w:rsidRPr="00491627">
        <w:rPr>
          <w:rFonts w:ascii="Times New Roman" w:hAnsi="Times New Roman"/>
          <w:noProof/>
          <w:szCs w:val="24"/>
        </w:rPr>
        <w:t>Collaborative filtering</w:t>
      </w:r>
      <w:r w:rsidRPr="00491627">
        <w:rPr>
          <w:noProof/>
          <w:szCs w:val="24"/>
        </w:rPr>
        <w:t xml:space="preserve">, </w:t>
      </w:r>
      <w:r w:rsidRPr="00491627">
        <w:rPr>
          <w:rFonts w:hint="eastAsia"/>
          <w:noProof/>
          <w:szCs w:val="24"/>
        </w:rPr>
        <w:t>简称</w:t>
      </w:r>
      <w:r w:rsidRPr="00491627">
        <w:rPr>
          <w:rFonts w:ascii="Times New Roman" w:hAnsi="Times New Roman"/>
          <w:noProof/>
          <w:szCs w:val="24"/>
        </w:rPr>
        <w:t>CF</w:t>
      </w:r>
      <w:r w:rsidRPr="00491627">
        <w:rPr>
          <w:noProof/>
          <w:szCs w:val="24"/>
        </w:rPr>
        <w:t>)</w:t>
      </w:r>
      <w:r w:rsidRPr="00491627">
        <w:rPr>
          <w:rFonts w:hint="eastAsia"/>
          <w:noProof/>
          <w:szCs w:val="24"/>
        </w:rPr>
        <w:t>推荐算法，基于知识的推荐算法，基于人口统计学的推荐算法和混合推荐算法。其中协同过滤是当下最流行的推荐方法之一，该技术在不同的方向上都引起了研究者的广泛关注。</w:t>
      </w:r>
    </w:p>
    <w:p w:rsidR="00A17FA7" w:rsidRPr="00491627" w:rsidRDefault="00A17FA7">
      <w:pPr>
        <w:pStyle w:val="aff8"/>
        <w:rPr>
          <w:noProof/>
          <w:szCs w:val="24"/>
        </w:rPr>
      </w:pPr>
      <w:r w:rsidRPr="00491627">
        <w:rPr>
          <w:rFonts w:hint="eastAsia"/>
          <w:noProof/>
          <w:szCs w:val="24"/>
        </w:rPr>
        <w:t>协同过滤推荐算法</w:t>
      </w:r>
      <w:r w:rsidR="00850B8B">
        <w:fldChar w:fldCharType="begin"/>
      </w:r>
      <w:r w:rsidR="00850B8B">
        <w:instrText xml:space="preserve"> REF _Ref508022363 \r \h  \* MERGEFORMAT </w:instrText>
      </w:r>
      <w:r w:rsidR="00850B8B">
        <w:fldChar w:fldCharType="separate"/>
      </w:r>
      <w:r w:rsidR="001B744C" w:rsidRPr="001B744C">
        <w:rPr>
          <w:noProof/>
          <w:szCs w:val="24"/>
          <w:vertAlign w:val="superscript"/>
        </w:rPr>
        <w:t>[1</w:t>
      </w:r>
      <w:r w:rsidR="001B744C" w:rsidRPr="001B744C">
        <w:rPr>
          <w:noProof/>
          <w:vanish/>
          <w:szCs w:val="24"/>
          <w:vertAlign w:val="superscript"/>
        </w:rPr>
        <w:t>]</w:t>
      </w:r>
      <w:r w:rsidR="00850B8B">
        <w:fldChar w:fldCharType="end"/>
      </w:r>
      <w:r>
        <w:rPr>
          <w:noProof/>
          <w:szCs w:val="24"/>
          <w:vertAlign w:val="superscript"/>
        </w:rPr>
        <w:t>,</w:t>
      </w:r>
      <w:r w:rsidR="00850B8B">
        <w:fldChar w:fldCharType="begin"/>
      </w:r>
      <w:r w:rsidR="00850B8B">
        <w:instrText xml:space="preserve"> REF _Ref508022365 \r \h  \* MERGEFORMAT </w:instrText>
      </w:r>
      <w:r w:rsidR="00850B8B">
        <w:fldChar w:fldCharType="separate"/>
      </w:r>
      <w:r w:rsidR="001B744C" w:rsidRPr="001B744C">
        <w:rPr>
          <w:noProof/>
          <w:vanish/>
          <w:szCs w:val="24"/>
          <w:vertAlign w:val="superscript"/>
        </w:rPr>
        <w:t>[</w:t>
      </w:r>
      <w:r w:rsidR="001B744C" w:rsidRPr="001B744C">
        <w:rPr>
          <w:noProof/>
          <w:szCs w:val="24"/>
          <w:vertAlign w:val="superscript"/>
        </w:rPr>
        <w:t>2]</w:t>
      </w:r>
      <w:r w:rsidR="00850B8B">
        <w:fldChar w:fldCharType="end"/>
      </w:r>
      <w:r w:rsidR="00B60139">
        <w:rPr>
          <w:rFonts w:hint="eastAsia"/>
        </w:rPr>
        <w:t>的思想是首先</w:t>
      </w:r>
      <w:r w:rsidRPr="00491627">
        <w:rPr>
          <w:rFonts w:hint="eastAsia"/>
          <w:noProof/>
          <w:szCs w:val="24"/>
        </w:rPr>
        <w:t>寻找与目标用户有相似兴趣的用户群体，</w:t>
      </w:r>
      <w:r w:rsidR="00B60139">
        <w:rPr>
          <w:rFonts w:hint="eastAsia"/>
          <w:noProof/>
          <w:szCs w:val="24"/>
        </w:rPr>
        <w:t>然后</w:t>
      </w:r>
      <w:r w:rsidRPr="00491627">
        <w:rPr>
          <w:rFonts w:hint="eastAsia"/>
          <w:noProof/>
          <w:szCs w:val="24"/>
        </w:rPr>
        <w:t>再根据这些用户过去喜欢过的商品对目标用户进行推荐，也就是说用户获得的推荐是基于和他有着相似兴趣爱好的人群。协同过滤的原理是，根据用户对商品或者信息的喜好，发现商品或者内容本身的相关性，或者发现用户的相关性，然后基于这些关联性进行推荐。基于协同过滤的推荐算法</w:t>
      </w:r>
      <w:r w:rsidR="00917800">
        <w:rPr>
          <w:rFonts w:hint="eastAsia"/>
          <w:noProof/>
          <w:szCs w:val="24"/>
        </w:rPr>
        <w:t>又</w:t>
      </w:r>
      <w:r w:rsidRPr="00491627">
        <w:rPr>
          <w:rFonts w:hint="eastAsia"/>
          <w:noProof/>
          <w:szCs w:val="24"/>
        </w:rPr>
        <w:t>可以分为三个子类：基于用户的推荐</w:t>
      </w:r>
      <w:r w:rsidR="00917800">
        <w:rPr>
          <w:rFonts w:hint="eastAsia"/>
          <w:noProof/>
          <w:szCs w:val="24"/>
        </w:rPr>
        <w:t>算法</w:t>
      </w:r>
      <w:r w:rsidRPr="00491627">
        <w:rPr>
          <w:noProof/>
          <w:szCs w:val="24"/>
        </w:rPr>
        <w:t>(</w:t>
      </w:r>
      <w:r>
        <w:rPr>
          <w:rFonts w:ascii="Times New Roman" w:hAnsi="Times New Roman"/>
          <w:noProof/>
          <w:szCs w:val="24"/>
        </w:rPr>
        <w:t xml:space="preserve">User-based CF </w:t>
      </w:r>
      <w:r w:rsidRPr="00491627">
        <w:rPr>
          <w:rFonts w:ascii="Times New Roman" w:hAnsi="Times New Roman"/>
          <w:noProof/>
          <w:szCs w:val="24"/>
        </w:rPr>
        <w:t>Recommendation</w:t>
      </w:r>
      <w:r w:rsidRPr="00491627">
        <w:rPr>
          <w:noProof/>
          <w:szCs w:val="24"/>
        </w:rPr>
        <w:t>)</w:t>
      </w:r>
      <w:r w:rsidRPr="00491627">
        <w:rPr>
          <w:rFonts w:hint="eastAsia"/>
          <w:noProof/>
          <w:szCs w:val="24"/>
        </w:rPr>
        <w:t>，基于商品的推荐</w:t>
      </w:r>
      <w:r w:rsidR="00917800">
        <w:rPr>
          <w:rFonts w:hint="eastAsia"/>
          <w:noProof/>
          <w:szCs w:val="24"/>
        </w:rPr>
        <w:t>算法</w:t>
      </w:r>
      <w:r w:rsidRPr="00491627">
        <w:rPr>
          <w:noProof/>
          <w:szCs w:val="24"/>
        </w:rPr>
        <w:t>(</w:t>
      </w:r>
      <w:r w:rsidRPr="00491627">
        <w:rPr>
          <w:rFonts w:ascii="Times New Roman" w:hAnsi="Times New Roman"/>
          <w:noProof/>
          <w:szCs w:val="24"/>
        </w:rPr>
        <w:t>Item-based CF Recommendation</w:t>
      </w:r>
      <w:r w:rsidRPr="00491627">
        <w:rPr>
          <w:noProof/>
          <w:szCs w:val="24"/>
        </w:rPr>
        <w:t>)</w:t>
      </w:r>
      <w:r w:rsidRPr="00491627">
        <w:rPr>
          <w:rFonts w:hint="eastAsia"/>
          <w:noProof/>
          <w:szCs w:val="24"/>
        </w:rPr>
        <w:t>和基于模型的推荐</w:t>
      </w:r>
      <w:r w:rsidR="00917800">
        <w:rPr>
          <w:rFonts w:hint="eastAsia"/>
          <w:noProof/>
          <w:szCs w:val="24"/>
        </w:rPr>
        <w:t>算法</w:t>
      </w:r>
      <w:r w:rsidRPr="00491627">
        <w:rPr>
          <w:noProof/>
          <w:szCs w:val="24"/>
        </w:rPr>
        <w:t>(</w:t>
      </w:r>
      <w:r w:rsidRPr="00491627">
        <w:rPr>
          <w:rFonts w:ascii="Times New Roman" w:hAnsi="Times New Roman"/>
          <w:noProof/>
          <w:szCs w:val="24"/>
        </w:rPr>
        <w:t>Model-based CF Recommendation</w:t>
      </w:r>
      <w:r w:rsidRPr="00491627">
        <w:rPr>
          <w:noProof/>
          <w:szCs w:val="24"/>
        </w:rPr>
        <w:t>)</w:t>
      </w:r>
      <w:r w:rsidRPr="00491627">
        <w:rPr>
          <w:rFonts w:hint="eastAsia"/>
          <w:noProof/>
          <w:szCs w:val="24"/>
        </w:rPr>
        <w:t>。</w:t>
      </w:r>
    </w:p>
    <w:p w:rsidR="00A17FA7" w:rsidRPr="00491627" w:rsidRDefault="00A17FA7">
      <w:pPr>
        <w:pStyle w:val="aff8"/>
        <w:rPr>
          <w:noProof/>
          <w:szCs w:val="24"/>
        </w:rPr>
      </w:pPr>
      <w:r w:rsidRPr="00491627">
        <w:rPr>
          <w:rFonts w:hint="eastAsia"/>
          <w:noProof/>
          <w:szCs w:val="24"/>
        </w:rPr>
        <w:t>基于用户的协同过滤</w:t>
      </w:r>
      <w:r w:rsidR="00917800">
        <w:rPr>
          <w:rFonts w:hint="eastAsia"/>
          <w:noProof/>
          <w:szCs w:val="24"/>
        </w:rPr>
        <w:t>推荐</w:t>
      </w:r>
      <w:r w:rsidRPr="00491627">
        <w:rPr>
          <w:rFonts w:hint="eastAsia"/>
          <w:noProof/>
          <w:szCs w:val="24"/>
        </w:rPr>
        <w:t>算法</w:t>
      </w:r>
      <w:r w:rsidR="00850B8B">
        <w:fldChar w:fldCharType="begin"/>
      </w:r>
      <w:r w:rsidR="00850B8B">
        <w:instrText xml:space="preserve"> REF _Ref508022460 \r \h  \* MERGEFORMAT </w:instrText>
      </w:r>
      <w:r w:rsidR="00850B8B">
        <w:fldChar w:fldCharType="separate"/>
      </w:r>
      <w:r w:rsidR="001B744C" w:rsidRPr="001B744C">
        <w:rPr>
          <w:noProof/>
          <w:szCs w:val="24"/>
          <w:vertAlign w:val="superscript"/>
        </w:rPr>
        <w:t>[3]</w:t>
      </w:r>
      <w:r w:rsidR="00850B8B">
        <w:fldChar w:fldCharType="end"/>
      </w:r>
      <w:r w:rsidRPr="00491627">
        <w:rPr>
          <w:rFonts w:hint="eastAsia"/>
          <w:noProof/>
          <w:szCs w:val="24"/>
        </w:rPr>
        <w:t>的基本原理是，根据用户对物品或信息的偏好，发现与当前用户口味和兴趣相似的“邻居”用户群</w:t>
      </w:r>
      <w:r w:rsidRPr="00491627">
        <w:rPr>
          <w:noProof/>
          <w:szCs w:val="24"/>
        </w:rPr>
        <w:t>(</w:t>
      </w:r>
      <w:r w:rsidRPr="00491627">
        <w:rPr>
          <w:rFonts w:hint="eastAsia"/>
          <w:noProof/>
          <w:szCs w:val="24"/>
        </w:rPr>
        <w:t>一般采用</w:t>
      </w:r>
      <w:r w:rsidRPr="00491627">
        <w:rPr>
          <w:rFonts w:ascii="Times New Roman" w:hAnsi="Times New Roman"/>
          <w:noProof/>
          <w:szCs w:val="24"/>
        </w:rPr>
        <w:t>k</w:t>
      </w:r>
      <w:r w:rsidRPr="00491627">
        <w:rPr>
          <w:noProof/>
          <w:szCs w:val="24"/>
        </w:rPr>
        <w:t>-</w:t>
      </w:r>
      <w:r w:rsidR="00917800">
        <w:rPr>
          <w:rFonts w:hint="eastAsia"/>
          <w:noProof/>
          <w:szCs w:val="24"/>
        </w:rPr>
        <w:t>近</w:t>
      </w:r>
      <w:r w:rsidRPr="00491627">
        <w:rPr>
          <w:rFonts w:hint="eastAsia"/>
          <w:noProof/>
          <w:szCs w:val="24"/>
        </w:rPr>
        <w:t>邻算法</w:t>
      </w:r>
      <w:r w:rsidRPr="00491627">
        <w:rPr>
          <w:noProof/>
          <w:szCs w:val="24"/>
        </w:rPr>
        <w:t>)</w:t>
      </w:r>
      <w:r w:rsidRPr="00491627">
        <w:rPr>
          <w:rFonts w:hint="eastAsia"/>
          <w:noProof/>
          <w:szCs w:val="24"/>
        </w:rPr>
        <w:t>，然后，基于这</w:t>
      </w:r>
      <w:r w:rsidR="00917800">
        <w:rPr>
          <w:rFonts w:ascii="Times New Roman" w:hAnsi="Times New Roman" w:hint="eastAsia"/>
          <w:noProof/>
          <w:szCs w:val="24"/>
        </w:rPr>
        <w:t>k</w:t>
      </w:r>
      <w:r w:rsidRPr="00491627">
        <w:rPr>
          <w:rFonts w:hint="eastAsia"/>
          <w:noProof/>
          <w:szCs w:val="24"/>
        </w:rPr>
        <w:t>个近邻的历史偏好信息，为当前用户进行推荐。基于商品的协同过滤</w:t>
      </w:r>
      <w:r w:rsidR="00917800">
        <w:rPr>
          <w:rFonts w:hint="eastAsia"/>
          <w:noProof/>
          <w:szCs w:val="24"/>
        </w:rPr>
        <w:t>推荐</w:t>
      </w:r>
      <w:r w:rsidRPr="00491627">
        <w:rPr>
          <w:rFonts w:hint="eastAsia"/>
          <w:noProof/>
          <w:szCs w:val="24"/>
        </w:rPr>
        <w:t>算法</w:t>
      </w:r>
      <w:r w:rsidR="00850B8B">
        <w:fldChar w:fldCharType="begin"/>
      </w:r>
      <w:r w:rsidR="00850B8B">
        <w:instrText xml:space="preserve"> REF _Ref508022514 \r \h  \* MERGEFORMAT </w:instrText>
      </w:r>
      <w:r w:rsidR="00850B8B">
        <w:fldChar w:fldCharType="separate"/>
      </w:r>
      <w:r w:rsidR="001B744C" w:rsidRPr="001B744C">
        <w:rPr>
          <w:noProof/>
          <w:szCs w:val="24"/>
          <w:vertAlign w:val="superscript"/>
        </w:rPr>
        <w:t>[4</w:t>
      </w:r>
      <w:r w:rsidR="001B744C" w:rsidRPr="001B744C">
        <w:rPr>
          <w:noProof/>
          <w:vanish/>
          <w:szCs w:val="24"/>
          <w:vertAlign w:val="superscript"/>
        </w:rPr>
        <w:t>]</w:t>
      </w:r>
      <w:r w:rsidR="00850B8B">
        <w:fldChar w:fldCharType="end"/>
      </w:r>
      <w:r w:rsidR="00850B8B">
        <w:fldChar w:fldCharType="begin"/>
      </w:r>
      <w:r w:rsidR="00850B8B">
        <w:instrText xml:space="preserve"> REF _Ref508022563 \r \h  \* MERGEFORMAT </w:instrText>
      </w:r>
      <w:r w:rsidR="00850B8B">
        <w:fldChar w:fldCharType="separate"/>
      </w:r>
      <w:r w:rsidR="001B744C" w:rsidRPr="001B744C">
        <w:rPr>
          <w:noProof/>
          <w:vanish/>
          <w:szCs w:val="24"/>
          <w:vertAlign w:val="superscript"/>
        </w:rPr>
        <w:t>[</w:t>
      </w:r>
      <w:r w:rsidR="001B744C" w:rsidRPr="001B744C">
        <w:rPr>
          <w:noProof/>
          <w:szCs w:val="24"/>
          <w:vertAlign w:val="superscript"/>
        </w:rPr>
        <w:t>5]</w:t>
      </w:r>
      <w:r w:rsidR="00850B8B">
        <w:fldChar w:fldCharType="end"/>
      </w:r>
      <w:r w:rsidRPr="00491627">
        <w:rPr>
          <w:rFonts w:hint="eastAsia"/>
          <w:noProof/>
          <w:szCs w:val="24"/>
        </w:rPr>
        <w:t>的基本原理与此类似，它使用所有用户对商品或信息的偏好，发现商品和商品之间的相似度，然后根据用户的历史偏好信息，将类似的商品推荐给用户。基于模型的协同过滤</w:t>
      </w:r>
      <w:r w:rsidR="00917800">
        <w:rPr>
          <w:rFonts w:hint="eastAsia"/>
          <w:noProof/>
          <w:szCs w:val="24"/>
        </w:rPr>
        <w:t>推荐</w:t>
      </w:r>
      <w:r w:rsidRPr="00491627">
        <w:rPr>
          <w:rFonts w:hint="eastAsia"/>
          <w:noProof/>
          <w:szCs w:val="24"/>
        </w:rPr>
        <w:t>算法</w:t>
      </w:r>
      <w:r w:rsidR="00850B8B">
        <w:fldChar w:fldCharType="begin"/>
      </w:r>
      <w:r w:rsidR="00850B8B">
        <w:instrText xml:space="preserve"> REF _Ref508022620 \r \h  \* MERGEFORMAT </w:instrText>
      </w:r>
      <w:r w:rsidR="00850B8B">
        <w:fldChar w:fldCharType="separate"/>
      </w:r>
      <w:r w:rsidR="001B744C" w:rsidRPr="001B744C">
        <w:rPr>
          <w:noProof/>
          <w:szCs w:val="24"/>
          <w:vertAlign w:val="superscript"/>
        </w:rPr>
        <w:t>[6]</w:t>
      </w:r>
      <w:r w:rsidR="00850B8B">
        <w:fldChar w:fldCharType="end"/>
      </w:r>
      <w:r w:rsidRPr="00491627">
        <w:rPr>
          <w:rFonts w:hint="eastAsia"/>
          <w:noProof/>
          <w:szCs w:val="24"/>
        </w:rPr>
        <w:t>是</w:t>
      </w:r>
      <w:r w:rsidR="00917800">
        <w:rPr>
          <w:rFonts w:hint="eastAsia"/>
          <w:noProof/>
          <w:szCs w:val="24"/>
        </w:rPr>
        <w:t>利用</w:t>
      </w:r>
      <w:r w:rsidRPr="00491627">
        <w:rPr>
          <w:rFonts w:hint="eastAsia"/>
          <w:noProof/>
          <w:szCs w:val="24"/>
        </w:rPr>
        <w:t>基于用户样本的用户喜好信息，通过模型训练</w:t>
      </w:r>
      <w:r w:rsidRPr="00491627">
        <w:rPr>
          <w:noProof/>
          <w:szCs w:val="24"/>
        </w:rPr>
        <w:t>(</w:t>
      </w:r>
      <w:r w:rsidRPr="00491627">
        <w:rPr>
          <w:rFonts w:hint="eastAsia"/>
          <w:noProof/>
          <w:szCs w:val="24"/>
        </w:rPr>
        <w:t>如贝叶斯模型，聚类模型或依赖网络模型</w:t>
      </w:r>
      <w:r w:rsidRPr="00491627">
        <w:rPr>
          <w:noProof/>
          <w:szCs w:val="24"/>
        </w:rPr>
        <w:t>)</w:t>
      </w:r>
      <w:r w:rsidRPr="00491627">
        <w:rPr>
          <w:rFonts w:hint="eastAsia"/>
          <w:noProof/>
          <w:szCs w:val="24"/>
        </w:rPr>
        <w:t>来学习用户的兴趣偏好，由此来进行相似商品的推荐。</w:t>
      </w:r>
    </w:p>
    <w:p w:rsidR="00A17FA7" w:rsidRPr="00491627" w:rsidRDefault="00A17FA7">
      <w:pPr>
        <w:pStyle w:val="aff8"/>
        <w:rPr>
          <w:noProof/>
          <w:szCs w:val="24"/>
        </w:rPr>
      </w:pPr>
      <w:r w:rsidRPr="00491627">
        <w:rPr>
          <w:rFonts w:hint="eastAsia"/>
          <w:noProof/>
          <w:szCs w:val="24"/>
        </w:rPr>
        <w:t>在各种不同的协同过滤技术中，矩阵分解</w:t>
      </w:r>
      <w:r w:rsidRPr="00491627">
        <w:rPr>
          <w:noProof/>
          <w:szCs w:val="24"/>
        </w:rPr>
        <w:t>(</w:t>
      </w:r>
      <w:r w:rsidRPr="00491627">
        <w:rPr>
          <w:rFonts w:ascii="Times New Roman" w:hAnsi="Times New Roman"/>
          <w:noProof/>
          <w:szCs w:val="24"/>
        </w:rPr>
        <w:t>Matrix factorization</w:t>
      </w:r>
      <w:r w:rsidRPr="00491627">
        <w:rPr>
          <w:rFonts w:hint="eastAsia"/>
          <w:noProof/>
          <w:szCs w:val="24"/>
        </w:rPr>
        <w:t>，简称</w:t>
      </w:r>
      <w:r w:rsidRPr="00491627">
        <w:rPr>
          <w:rFonts w:ascii="Times New Roman" w:hAnsi="Times New Roman"/>
          <w:noProof/>
          <w:szCs w:val="24"/>
        </w:rPr>
        <w:t>MF</w:t>
      </w:r>
      <w:r w:rsidRPr="00491627">
        <w:rPr>
          <w:noProof/>
          <w:szCs w:val="24"/>
        </w:rPr>
        <w:t>)</w:t>
      </w:r>
      <w:r w:rsidRPr="00491627">
        <w:rPr>
          <w:rFonts w:hint="eastAsia"/>
          <w:noProof/>
          <w:szCs w:val="24"/>
        </w:rPr>
        <w:t>是基于模型的协同过滤</w:t>
      </w:r>
      <w:r w:rsidR="00917800">
        <w:rPr>
          <w:rFonts w:hint="eastAsia"/>
          <w:noProof/>
          <w:szCs w:val="24"/>
        </w:rPr>
        <w:t>算法</w:t>
      </w:r>
      <w:r w:rsidRPr="00491627">
        <w:rPr>
          <w:rFonts w:hint="eastAsia"/>
          <w:noProof/>
          <w:szCs w:val="24"/>
        </w:rPr>
        <w:t>中最热门的一种。矩阵分解方法通过</w:t>
      </w:r>
      <w:r w:rsidR="00917800">
        <w:rPr>
          <w:rFonts w:hint="eastAsia"/>
          <w:noProof/>
          <w:szCs w:val="24"/>
        </w:rPr>
        <w:t>将</w:t>
      </w:r>
      <w:r w:rsidRPr="00491627">
        <w:rPr>
          <w:rFonts w:hint="eastAsia"/>
          <w:noProof/>
          <w:szCs w:val="24"/>
        </w:rPr>
        <w:t>用户</w:t>
      </w:r>
      <w:r w:rsidRPr="00491627">
        <w:rPr>
          <w:noProof/>
          <w:szCs w:val="24"/>
        </w:rPr>
        <w:t>-</w:t>
      </w:r>
      <w:r w:rsidRPr="00491627">
        <w:rPr>
          <w:rFonts w:hint="eastAsia"/>
          <w:noProof/>
          <w:szCs w:val="24"/>
        </w:rPr>
        <w:t>项目评分矩阵分解</w:t>
      </w:r>
      <w:r w:rsidRPr="00491627">
        <w:rPr>
          <w:rFonts w:hint="eastAsia"/>
          <w:noProof/>
          <w:szCs w:val="24"/>
        </w:rPr>
        <w:lastRenderedPageBreak/>
        <w:t>成一个</w:t>
      </w:r>
      <w:r w:rsidR="00917800">
        <w:rPr>
          <w:rFonts w:hint="eastAsia"/>
          <w:noProof/>
          <w:szCs w:val="24"/>
        </w:rPr>
        <w:t>与</w:t>
      </w:r>
      <w:r w:rsidRPr="00491627">
        <w:rPr>
          <w:rFonts w:hint="eastAsia"/>
          <w:noProof/>
          <w:szCs w:val="24"/>
        </w:rPr>
        <w:t>用户相关的低秩矩阵</w:t>
      </w:r>
      <w:r w:rsidRPr="00491627">
        <w:rPr>
          <w:noProof/>
          <w:szCs w:val="24"/>
        </w:rPr>
        <w:t>(</w:t>
      </w:r>
      <w:r w:rsidRPr="00491627">
        <w:rPr>
          <w:rFonts w:hint="eastAsia"/>
          <w:noProof/>
          <w:szCs w:val="24"/>
        </w:rPr>
        <w:t>用户特征矩阵</w:t>
      </w:r>
      <w:r w:rsidRPr="00491627">
        <w:rPr>
          <w:noProof/>
          <w:szCs w:val="24"/>
        </w:rPr>
        <w:t>)</w:t>
      </w:r>
      <w:r w:rsidRPr="00491627">
        <w:rPr>
          <w:rFonts w:hint="eastAsia"/>
          <w:noProof/>
          <w:szCs w:val="24"/>
        </w:rPr>
        <w:t>和一个</w:t>
      </w:r>
      <w:r w:rsidR="00917800">
        <w:rPr>
          <w:rFonts w:hint="eastAsia"/>
          <w:noProof/>
          <w:szCs w:val="24"/>
        </w:rPr>
        <w:t>与</w:t>
      </w:r>
      <w:r w:rsidRPr="00491627">
        <w:rPr>
          <w:rFonts w:hint="eastAsia"/>
          <w:noProof/>
          <w:szCs w:val="24"/>
        </w:rPr>
        <w:t>商品相关的低秩矩阵</w:t>
      </w:r>
      <w:r w:rsidRPr="00491627">
        <w:rPr>
          <w:noProof/>
          <w:szCs w:val="24"/>
        </w:rPr>
        <w:t>(</w:t>
      </w:r>
      <w:r w:rsidRPr="00491627">
        <w:rPr>
          <w:rFonts w:hint="eastAsia"/>
          <w:noProof/>
          <w:szCs w:val="24"/>
        </w:rPr>
        <w:t>商品特征矩阵</w:t>
      </w:r>
      <w:r w:rsidRPr="00491627">
        <w:rPr>
          <w:noProof/>
          <w:szCs w:val="24"/>
        </w:rPr>
        <w:t>)</w:t>
      </w:r>
      <w:r w:rsidRPr="00491627">
        <w:rPr>
          <w:rFonts w:hint="eastAsia"/>
          <w:noProof/>
          <w:szCs w:val="24"/>
        </w:rPr>
        <w:t>，并使用分解后的两个低秩矩阵的乘积来拟合原评分矩阵，</w:t>
      </w:r>
      <w:r w:rsidR="00917800">
        <w:rPr>
          <w:rFonts w:hint="eastAsia"/>
          <w:noProof/>
          <w:szCs w:val="24"/>
        </w:rPr>
        <w:t>来</w:t>
      </w:r>
      <w:r w:rsidRPr="00491627">
        <w:rPr>
          <w:rFonts w:hint="eastAsia"/>
          <w:noProof/>
          <w:szCs w:val="24"/>
        </w:rPr>
        <w:t>对没有评分的用户</w:t>
      </w:r>
      <w:r w:rsidRPr="00491627">
        <w:rPr>
          <w:noProof/>
          <w:szCs w:val="24"/>
        </w:rPr>
        <w:t>-</w:t>
      </w:r>
      <w:r w:rsidRPr="00491627">
        <w:rPr>
          <w:rFonts w:hint="eastAsia"/>
          <w:noProof/>
          <w:szCs w:val="24"/>
        </w:rPr>
        <w:t>项目进行预测。一些</w:t>
      </w:r>
      <w:r w:rsidR="00917800">
        <w:rPr>
          <w:rFonts w:hint="eastAsia"/>
          <w:noProof/>
          <w:szCs w:val="24"/>
        </w:rPr>
        <w:t>算法</w:t>
      </w:r>
      <w:r w:rsidRPr="00491627">
        <w:rPr>
          <w:rFonts w:hint="eastAsia"/>
          <w:noProof/>
          <w:szCs w:val="24"/>
        </w:rPr>
        <w:t>改进工作已经被应用到该方法上，</w:t>
      </w:r>
      <w:r w:rsidR="00917800">
        <w:rPr>
          <w:rFonts w:hint="eastAsia"/>
          <w:noProof/>
          <w:szCs w:val="24"/>
        </w:rPr>
        <w:t>比</w:t>
      </w:r>
      <w:r w:rsidRPr="00491627">
        <w:rPr>
          <w:rFonts w:hint="eastAsia"/>
          <w:noProof/>
          <w:szCs w:val="24"/>
        </w:rPr>
        <w:t>如带权重的矩阵分解方法</w:t>
      </w:r>
      <w:r w:rsidR="00850B8B">
        <w:fldChar w:fldCharType="begin"/>
      </w:r>
      <w:r w:rsidR="00850B8B">
        <w:instrText xml:space="preserve"> REF _Ref508022682 \r \h  \* MERGEFORMAT </w:instrText>
      </w:r>
      <w:r w:rsidR="00850B8B">
        <w:fldChar w:fldCharType="separate"/>
      </w:r>
      <w:r w:rsidR="001B744C" w:rsidRPr="001B744C">
        <w:rPr>
          <w:noProof/>
          <w:szCs w:val="24"/>
          <w:vertAlign w:val="superscript"/>
        </w:rPr>
        <w:t>[7]</w:t>
      </w:r>
      <w:r w:rsidR="00850B8B">
        <w:fldChar w:fldCharType="end"/>
      </w:r>
      <w:r w:rsidRPr="00491627">
        <w:rPr>
          <w:rFonts w:hint="eastAsia"/>
          <w:noProof/>
          <w:szCs w:val="24"/>
        </w:rPr>
        <w:t>、基于非负矩阵的矩阵分解方法</w:t>
      </w:r>
      <w:r w:rsidR="00850B8B">
        <w:fldChar w:fldCharType="begin"/>
      </w:r>
      <w:r w:rsidR="00850B8B">
        <w:instrText xml:space="preserve"> REF _Ref508023121 \r \h  \* MERGEFORMAT </w:instrText>
      </w:r>
      <w:r w:rsidR="00850B8B">
        <w:fldChar w:fldCharType="separate"/>
      </w:r>
      <w:r w:rsidR="001B744C" w:rsidRPr="001B744C">
        <w:rPr>
          <w:noProof/>
          <w:szCs w:val="24"/>
          <w:vertAlign w:val="superscript"/>
        </w:rPr>
        <w:t>[8]</w:t>
      </w:r>
      <w:r w:rsidR="00850B8B">
        <w:fldChar w:fldCharType="end"/>
      </w:r>
      <w:r w:rsidRPr="00491627">
        <w:rPr>
          <w:rFonts w:hint="eastAsia"/>
          <w:noProof/>
          <w:szCs w:val="24"/>
        </w:rPr>
        <w:t>，和基于矩阵局部性的矩阵分解方法</w:t>
      </w:r>
      <w:r w:rsidR="00850B8B">
        <w:fldChar w:fldCharType="begin"/>
      </w:r>
      <w:r w:rsidR="00850B8B">
        <w:instrText xml:space="preserve"> REF _Ref508023131 \r \h  \* MERGEFORMAT </w:instrText>
      </w:r>
      <w:r w:rsidR="00850B8B">
        <w:fldChar w:fldCharType="separate"/>
      </w:r>
      <w:r w:rsidR="001B744C" w:rsidRPr="001B744C">
        <w:rPr>
          <w:noProof/>
          <w:szCs w:val="24"/>
          <w:vertAlign w:val="superscript"/>
        </w:rPr>
        <w:t>[9]</w:t>
      </w:r>
      <w:r w:rsidR="00850B8B">
        <w:fldChar w:fldCharType="end"/>
      </w:r>
      <w:r w:rsidRPr="00491627">
        <w:rPr>
          <w:rFonts w:hint="eastAsia"/>
          <w:noProof/>
          <w:szCs w:val="24"/>
        </w:rPr>
        <w:t>等，这些方法都展示了其在推荐系统上的效果。</w:t>
      </w:r>
    </w:p>
    <w:p w:rsidR="00A17FA7" w:rsidRDefault="00A17FA7">
      <w:pPr>
        <w:pStyle w:val="aff8"/>
        <w:rPr>
          <w:noProof/>
          <w:szCs w:val="24"/>
        </w:rPr>
      </w:pPr>
      <w:r w:rsidRPr="00491627">
        <w:rPr>
          <w:rFonts w:hint="eastAsia"/>
          <w:noProof/>
          <w:szCs w:val="24"/>
        </w:rPr>
        <w:t>深度学习是机器学习</w:t>
      </w:r>
      <w:r w:rsidR="0096006B">
        <w:rPr>
          <w:rFonts w:hint="eastAsia"/>
          <w:noProof/>
          <w:szCs w:val="24"/>
        </w:rPr>
        <w:t>领域中</w:t>
      </w:r>
      <w:r w:rsidRPr="00491627">
        <w:rPr>
          <w:rFonts w:hint="eastAsia"/>
          <w:noProof/>
          <w:szCs w:val="24"/>
        </w:rPr>
        <w:t>近年来关注度非常</w:t>
      </w:r>
      <w:r w:rsidR="0096006B">
        <w:rPr>
          <w:rFonts w:hint="eastAsia"/>
          <w:noProof/>
          <w:szCs w:val="24"/>
        </w:rPr>
        <w:t>高</w:t>
      </w:r>
      <w:r w:rsidRPr="00491627">
        <w:rPr>
          <w:rFonts w:hint="eastAsia"/>
          <w:noProof/>
          <w:szCs w:val="24"/>
        </w:rPr>
        <w:t>的研究领域，是由多个层次或多个非线性信息处理模块组成的模型，是一种监督和非监督学习方法在深度模型的更高抽象层次里的特征表示。</w:t>
      </w:r>
      <w:r w:rsidR="00917800" w:rsidRPr="00491627">
        <w:rPr>
          <w:rFonts w:hint="eastAsia"/>
          <w:noProof/>
          <w:szCs w:val="24"/>
        </w:rPr>
        <w:t>近些年来，深度学习技术已经被证明在自然语言处理、计算机视觉和语音识别中能够学习到很好的数据特征表示。</w:t>
      </w:r>
      <w:r w:rsidR="0096006B">
        <w:rPr>
          <w:rFonts w:hint="eastAsia"/>
          <w:noProof/>
          <w:szCs w:val="24"/>
        </w:rPr>
        <w:t>深度学习算法中应用最为广泛的是卷积神经网络</w:t>
      </w:r>
      <w:r w:rsidR="0096006B" w:rsidRPr="0094446C">
        <w:rPr>
          <w:rFonts w:ascii="Times New Roman" w:hAnsi="Times New Roman"/>
          <w:noProof/>
          <w:szCs w:val="24"/>
        </w:rPr>
        <w:t>(CNN)</w:t>
      </w:r>
      <w:r w:rsidR="0096006B">
        <w:rPr>
          <w:rFonts w:hint="eastAsia"/>
          <w:noProof/>
          <w:szCs w:val="24"/>
        </w:rPr>
        <w:t>和循环神经网络</w:t>
      </w:r>
      <w:r w:rsidR="0096006B" w:rsidRPr="0094446C">
        <w:rPr>
          <w:rFonts w:ascii="Times New Roman" w:hAnsi="Times New Roman"/>
          <w:noProof/>
          <w:szCs w:val="24"/>
        </w:rPr>
        <w:t>(RNN)</w:t>
      </w:r>
      <w:r w:rsidR="0096006B">
        <w:rPr>
          <w:rFonts w:hint="eastAsia"/>
          <w:noProof/>
          <w:szCs w:val="24"/>
        </w:rPr>
        <w:t>。其中</w:t>
      </w:r>
      <w:r w:rsidRPr="00491627">
        <w:rPr>
          <w:rFonts w:hint="eastAsia"/>
          <w:noProof/>
          <w:szCs w:val="24"/>
        </w:rPr>
        <w:t>卷积神经网络</w:t>
      </w:r>
      <w:r w:rsidRPr="00491627">
        <w:rPr>
          <w:noProof/>
          <w:szCs w:val="24"/>
        </w:rPr>
        <w:t>(</w:t>
      </w:r>
      <w:r w:rsidRPr="00491627">
        <w:rPr>
          <w:rFonts w:ascii="Times New Roman" w:hAnsi="Times New Roman"/>
          <w:noProof/>
          <w:szCs w:val="24"/>
        </w:rPr>
        <w:t>CNN</w:t>
      </w:r>
      <w:r w:rsidRPr="00491627">
        <w:rPr>
          <w:noProof/>
          <w:szCs w:val="24"/>
        </w:rPr>
        <w:t>)</w:t>
      </w:r>
      <w:r w:rsidRPr="00491627">
        <w:rPr>
          <w:rFonts w:hint="eastAsia"/>
          <w:noProof/>
          <w:szCs w:val="24"/>
        </w:rPr>
        <w:t>是一种深度判别模型。其基本结构是，每个模块都由一个卷积层和一个采样层构成。这些模块通常相互堆叠，一个模块在另一个模块的上方，这样形成了一个深度模型。卷积层的权值共享和采样层对卷积层输出进行子采样，</w:t>
      </w:r>
      <w:r w:rsidR="0096006B">
        <w:rPr>
          <w:rFonts w:hint="eastAsia"/>
          <w:noProof/>
          <w:szCs w:val="24"/>
        </w:rPr>
        <w:t>都</w:t>
      </w:r>
      <w:r w:rsidRPr="00491627">
        <w:rPr>
          <w:rFonts w:hint="eastAsia"/>
          <w:noProof/>
          <w:szCs w:val="24"/>
        </w:rPr>
        <w:t>有效减少了下一层的数据率。卷积层共享的权值和采样层的池化过程，使得</w:t>
      </w:r>
      <w:r w:rsidRPr="00491627">
        <w:rPr>
          <w:rFonts w:ascii="Times New Roman" w:hAnsi="Times New Roman"/>
          <w:noProof/>
          <w:szCs w:val="24"/>
        </w:rPr>
        <w:t>CNN</w:t>
      </w:r>
      <w:r w:rsidRPr="00491627">
        <w:rPr>
          <w:rFonts w:hint="eastAsia"/>
          <w:noProof/>
          <w:szCs w:val="24"/>
        </w:rPr>
        <w:t>有一些抗扭曲的能力，即有一定的不变性。目前，</w:t>
      </w:r>
      <w:r w:rsidRPr="00491627">
        <w:rPr>
          <w:rFonts w:ascii="Times New Roman" w:hAnsi="Times New Roman"/>
          <w:noProof/>
          <w:szCs w:val="24"/>
        </w:rPr>
        <w:t>CNN</w:t>
      </w:r>
      <w:r w:rsidRPr="00491627">
        <w:rPr>
          <w:rFonts w:hint="eastAsia"/>
          <w:noProof/>
          <w:szCs w:val="24"/>
        </w:rPr>
        <w:t>已经在计算机视觉和图像识别</w:t>
      </w:r>
      <w:r w:rsidR="00850B8B">
        <w:fldChar w:fldCharType="begin"/>
      </w:r>
      <w:r w:rsidR="00850B8B">
        <w:instrText xml:space="preserve"> REF _Ref508023370 \r \h  \* MERGEFORMAT </w:instrText>
      </w:r>
      <w:r w:rsidR="00850B8B">
        <w:fldChar w:fldCharType="separate"/>
      </w:r>
      <w:r w:rsidR="001B744C" w:rsidRPr="001B744C">
        <w:rPr>
          <w:noProof/>
          <w:szCs w:val="24"/>
          <w:vertAlign w:val="superscript"/>
        </w:rPr>
        <w:t>[10</w:t>
      </w:r>
      <w:r w:rsidR="001B744C" w:rsidRPr="001B744C">
        <w:rPr>
          <w:noProof/>
          <w:vanish/>
          <w:szCs w:val="24"/>
          <w:vertAlign w:val="superscript"/>
        </w:rPr>
        <w:t>]</w:t>
      </w:r>
      <w:r w:rsidR="00850B8B">
        <w:fldChar w:fldCharType="end"/>
      </w:r>
      <w:r>
        <w:rPr>
          <w:noProof/>
          <w:szCs w:val="24"/>
          <w:vertAlign w:val="superscript"/>
        </w:rPr>
        <w:t>-</w:t>
      </w:r>
      <w:r w:rsidR="00850B8B">
        <w:fldChar w:fldCharType="begin"/>
      </w:r>
      <w:r w:rsidR="00850B8B">
        <w:instrText xml:space="preserve"> REF _Ref508023371 \r \h  \* MERGEFORMAT </w:instrText>
      </w:r>
      <w:r w:rsidR="00850B8B">
        <w:fldChar w:fldCharType="separate"/>
      </w:r>
      <w:r w:rsidR="001B744C" w:rsidRPr="001B744C">
        <w:rPr>
          <w:noProof/>
          <w:vanish/>
          <w:szCs w:val="24"/>
          <w:vertAlign w:val="superscript"/>
        </w:rPr>
        <w:t>[11]</w:t>
      </w:r>
      <w:r w:rsidR="00850B8B">
        <w:fldChar w:fldCharType="end"/>
      </w:r>
      <w:r w:rsidR="00850B8B">
        <w:fldChar w:fldCharType="begin"/>
      </w:r>
      <w:r w:rsidR="00850B8B">
        <w:instrText xml:space="preserve"> REF _Ref508023372 \r \h  \* MERGEFORMAT </w:instrText>
      </w:r>
      <w:r w:rsidR="00850B8B">
        <w:fldChar w:fldCharType="separate"/>
      </w:r>
      <w:r w:rsidR="001B744C" w:rsidRPr="001B744C">
        <w:rPr>
          <w:noProof/>
          <w:vanish/>
          <w:szCs w:val="24"/>
          <w:vertAlign w:val="superscript"/>
        </w:rPr>
        <w:t>[</w:t>
      </w:r>
      <w:r w:rsidR="001B744C" w:rsidRPr="001B744C">
        <w:rPr>
          <w:noProof/>
          <w:szCs w:val="24"/>
          <w:vertAlign w:val="superscript"/>
        </w:rPr>
        <w:t>12]</w:t>
      </w:r>
      <w:r w:rsidR="00850B8B">
        <w:fldChar w:fldCharType="end"/>
      </w:r>
      <w:r w:rsidRPr="00491627">
        <w:rPr>
          <w:rFonts w:hint="eastAsia"/>
          <w:noProof/>
          <w:szCs w:val="24"/>
        </w:rPr>
        <w:t>应用中取得非常好的</w:t>
      </w:r>
      <w:r w:rsidR="0096006B">
        <w:rPr>
          <w:rFonts w:hint="eastAsia"/>
          <w:noProof/>
          <w:szCs w:val="24"/>
        </w:rPr>
        <w:t>成</w:t>
      </w:r>
      <w:r w:rsidRPr="00491627">
        <w:rPr>
          <w:rFonts w:hint="eastAsia"/>
          <w:noProof/>
          <w:szCs w:val="24"/>
        </w:rPr>
        <w:t>果。近年来，</w:t>
      </w:r>
      <w:r w:rsidRPr="00491627">
        <w:rPr>
          <w:rFonts w:ascii="Times New Roman" w:hAnsi="Times New Roman"/>
          <w:noProof/>
          <w:szCs w:val="24"/>
        </w:rPr>
        <w:t>CNN</w:t>
      </w:r>
      <w:r w:rsidRPr="00491627">
        <w:rPr>
          <w:rFonts w:hint="eastAsia"/>
          <w:noProof/>
          <w:szCs w:val="24"/>
        </w:rPr>
        <w:t>在自然语言处理方向也取得了很好地发展</w:t>
      </w:r>
      <w:r w:rsidR="00850B8B">
        <w:fldChar w:fldCharType="begin"/>
      </w:r>
      <w:r w:rsidR="00850B8B">
        <w:instrText xml:space="preserve"> REF _Ref508023532 \r \h  \* MERGEFORMAT </w:instrText>
      </w:r>
      <w:r w:rsidR="00850B8B">
        <w:fldChar w:fldCharType="separate"/>
      </w:r>
      <w:r w:rsidR="001B744C" w:rsidRPr="001B744C">
        <w:rPr>
          <w:noProof/>
          <w:szCs w:val="24"/>
          <w:vertAlign w:val="superscript"/>
        </w:rPr>
        <w:t>[13</w:t>
      </w:r>
      <w:r w:rsidR="001B744C" w:rsidRPr="001B744C">
        <w:rPr>
          <w:noProof/>
          <w:vanish/>
          <w:szCs w:val="24"/>
          <w:vertAlign w:val="superscript"/>
        </w:rPr>
        <w:t>]</w:t>
      </w:r>
      <w:r w:rsidR="00850B8B">
        <w:fldChar w:fldCharType="end"/>
      </w:r>
      <w:r>
        <w:rPr>
          <w:noProof/>
          <w:szCs w:val="24"/>
          <w:vertAlign w:val="superscript"/>
        </w:rPr>
        <w:t>-</w:t>
      </w:r>
      <w:r w:rsidR="00850B8B">
        <w:fldChar w:fldCharType="begin"/>
      </w:r>
      <w:r w:rsidR="00850B8B">
        <w:instrText xml:space="preserve"> REF _Ref508023533 \r \h  \* MERGEFORMAT </w:instrText>
      </w:r>
      <w:r w:rsidR="00850B8B">
        <w:fldChar w:fldCharType="separate"/>
      </w:r>
      <w:r w:rsidR="001B744C" w:rsidRPr="001B744C">
        <w:rPr>
          <w:noProof/>
          <w:vanish/>
          <w:szCs w:val="24"/>
          <w:vertAlign w:val="superscript"/>
        </w:rPr>
        <w:t>[14]</w:t>
      </w:r>
      <w:r w:rsidR="00850B8B">
        <w:fldChar w:fldCharType="end"/>
      </w:r>
      <w:r w:rsidR="00850B8B">
        <w:fldChar w:fldCharType="begin"/>
      </w:r>
      <w:r w:rsidR="00850B8B">
        <w:instrText xml:space="preserve"> REF _Ref508023535 \r \h  \* MERGEFORMAT </w:instrText>
      </w:r>
      <w:r w:rsidR="00850B8B">
        <w:fldChar w:fldCharType="separate"/>
      </w:r>
      <w:r w:rsidR="001B744C" w:rsidRPr="001B744C">
        <w:rPr>
          <w:noProof/>
          <w:vanish/>
          <w:szCs w:val="24"/>
          <w:vertAlign w:val="superscript"/>
        </w:rPr>
        <w:t>[15]</w:t>
      </w:r>
      <w:r w:rsidR="00850B8B">
        <w:fldChar w:fldCharType="end"/>
      </w:r>
      <w:r w:rsidR="00850B8B">
        <w:fldChar w:fldCharType="begin"/>
      </w:r>
      <w:r w:rsidR="00850B8B">
        <w:instrText xml:space="preserve"> REF _Ref508023536 \r \h  \* MERGEFORMAT </w:instrText>
      </w:r>
      <w:r w:rsidR="00850B8B">
        <w:fldChar w:fldCharType="separate"/>
      </w:r>
      <w:r w:rsidR="001B744C" w:rsidRPr="001B744C">
        <w:rPr>
          <w:noProof/>
          <w:vanish/>
          <w:szCs w:val="24"/>
          <w:vertAlign w:val="superscript"/>
        </w:rPr>
        <w:t>[</w:t>
      </w:r>
      <w:r w:rsidR="001B744C" w:rsidRPr="001B744C">
        <w:rPr>
          <w:noProof/>
          <w:szCs w:val="24"/>
          <w:vertAlign w:val="superscript"/>
        </w:rPr>
        <w:t>16]</w:t>
      </w:r>
      <w:r w:rsidR="00850B8B">
        <w:fldChar w:fldCharType="end"/>
      </w:r>
      <w:r w:rsidRPr="00491627">
        <w:rPr>
          <w:rFonts w:hint="eastAsia"/>
          <w:noProof/>
          <w:szCs w:val="24"/>
        </w:rPr>
        <w:t>将深度学习技术应用于推荐系统中进行特征学习，能够学习到更具有代表性的用户商品特征。目前，已经有一些工作致力于将深度学习应用到推荐系统中。</w:t>
      </w:r>
      <w:r>
        <w:rPr>
          <w:noProof/>
          <w:szCs w:val="24"/>
        </w:rPr>
        <w:t>Salakhutdinov</w:t>
      </w:r>
      <w:r>
        <w:rPr>
          <w:rFonts w:hint="eastAsia"/>
          <w:noProof/>
          <w:szCs w:val="24"/>
        </w:rPr>
        <w:t>等人</w:t>
      </w:r>
      <w:r w:rsidRPr="00491627">
        <w:rPr>
          <w:rFonts w:hint="eastAsia"/>
          <w:noProof/>
          <w:szCs w:val="24"/>
        </w:rPr>
        <w:t>提出了基于玻尔兹曼机的协同过滤算法</w:t>
      </w:r>
      <w:r w:rsidR="00850B8B">
        <w:fldChar w:fldCharType="begin"/>
      </w:r>
      <w:r w:rsidR="00850B8B">
        <w:instrText xml:space="preserve"> REF _Ref508023610 \r \h  \* MERGEFORMAT </w:instrText>
      </w:r>
      <w:r w:rsidR="00850B8B">
        <w:fldChar w:fldCharType="separate"/>
      </w:r>
      <w:r w:rsidR="001B744C" w:rsidRPr="001B744C">
        <w:rPr>
          <w:noProof/>
          <w:szCs w:val="24"/>
          <w:vertAlign w:val="superscript"/>
        </w:rPr>
        <w:t>[17]</w:t>
      </w:r>
      <w:r w:rsidR="00850B8B">
        <w:fldChar w:fldCharType="end"/>
      </w:r>
      <w:r w:rsidRPr="00491627">
        <w:rPr>
          <w:rFonts w:hint="eastAsia"/>
          <w:noProof/>
          <w:szCs w:val="24"/>
        </w:rPr>
        <w:t>，得到了比</w:t>
      </w:r>
      <w:r w:rsidRPr="00491627">
        <w:rPr>
          <w:rFonts w:ascii="Times New Roman" w:hAnsi="Times New Roman"/>
          <w:noProof/>
          <w:szCs w:val="24"/>
        </w:rPr>
        <w:t>Netflix</w:t>
      </w:r>
      <w:r w:rsidRPr="00491627">
        <w:rPr>
          <w:rFonts w:hint="eastAsia"/>
          <w:noProof/>
          <w:szCs w:val="24"/>
        </w:rPr>
        <w:t>系统更好的推荐效果。最近，研究者们已经提出了基于文档建模</w:t>
      </w:r>
      <w:r w:rsidRPr="00491627">
        <w:rPr>
          <w:noProof/>
          <w:szCs w:val="24"/>
        </w:rPr>
        <w:t>(</w:t>
      </w:r>
      <w:r w:rsidRPr="00491627">
        <w:rPr>
          <w:rFonts w:hint="eastAsia"/>
          <w:noProof/>
          <w:szCs w:val="24"/>
        </w:rPr>
        <w:t>如</w:t>
      </w:r>
      <w:r w:rsidRPr="00491627">
        <w:rPr>
          <w:rFonts w:ascii="Times New Roman" w:hAnsi="Times New Roman"/>
          <w:noProof/>
          <w:szCs w:val="24"/>
        </w:rPr>
        <w:t>LDA</w:t>
      </w:r>
      <w:r w:rsidRPr="00491627">
        <w:rPr>
          <w:rFonts w:hint="eastAsia"/>
          <w:noProof/>
          <w:szCs w:val="24"/>
        </w:rPr>
        <w:t>主题型和堆栈去燥自动编码器</w:t>
      </w:r>
      <w:r w:rsidRPr="007C1F2A">
        <w:rPr>
          <w:rFonts w:ascii="Times New Roman" w:hAnsi="Times New Roman"/>
          <w:noProof/>
          <w:szCs w:val="24"/>
        </w:rPr>
        <w:t>(</w:t>
      </w:r>
      <w:r w:rsidRPr="00491627">
        <w:rPr>
          <w:rFonts w:ascii="Times New Roman" w:hAnsi="Times New Roman"/>
          <w:noProof/>
          <w:szCs w:val="24"/>
        </w:rPr>
        <w:t>SDAE</w:t>
      </w:r>
      <w:r w:rsidRPr="007C1F2A">
        <w:rPr>
          <w:rFonts w:ascii="Times New Roman" w:hAnsi="Times New Roman"/>
          <w:noProof/>
          <w:szCs w:val="24"/>
        </w:rPr>
        <w:t>))</w:t>
      </w:r>
      <w:r w:rsidRPr="00491627">
        <w:rPr>
          <w:rFonts w:hint="eastAsia"/>
          <w:noProof/>
          <w:szCs w:val="24"/>
        </w:rPr>
        <w:t>的方法来利用项目描述文档</w:t>
      </w:r>
      <w:r w:rsidR="0096006B">
        <w:rPr>
          <w:rFonts w:hint="eastAsia"/>
          <w:noProof/>
          <w:szCs w:val="24"/>
        </w:rPr>
        <w:t>(</w:t>
      </w:r>
      <w:r w:rsidRPr="00491627">
        <w:rPr>
          <w:rFonts w:hint="eastAsia"/>
          <w:noProof/>
          <w:szCs w:val="24"/>
        </w:rPr>
        <w:t>如评论，摘要或概要</w:t>
      </w:r>
      <w:r w:rsidR="0096006B">
        <w:rPr>
          <w:rFonts w:hint="eastAsia"/>
          <w:noProof/>
          <w:szCs w:val="24"/>
        </w:rPr>
        <w:t>)</w:t>
      </w:r>
      <w:r w:rsidRPr="00491627">
        <w:rPr>
          <w:rFonts w:hint="eastAsia"/>
          <w:noProof/>
          <w:szCs w:val="24"/>
        </w:rPr>
        <w:t>。具体来说，</w:t>
      </w:r>
      <w:r w:rsidRPr="00491627">
        <w:rPr>
          <w:rFonts w:ascii="Times New Roman" w:hAnsi="Times New Roman"/>
          <w:noProof/>
          <w:szCs w:val="24"/>
        </w:rPr>
        <w:t>Wang</w:t>
      </w:r>
      <w:r w:rsidRPr="00491627">
        <w:rPr>
          <w:rFonts w:hint="eastAsia"/>
          <w:noProof/>
          <w:szCs w:val="24"/>
        </w:rPr>
        <w:t>等人提出了协作主题回归模型</w:t>
      </w:r>
      <w:r w:rsidRPr="007C1F2A">
        <w:rPr>
          <w:rFonts w:ascii="Times New Roman" w:hAnsi="Times New Roman"/>
          <w:noProof/>
          <w:szCs w:val="24"/>
        </w:rPr>
        <w:t>(</w:t>
      </w:r>
      <w:r w:rsidRPr="00491627">
        <w:rPr>
          <w:rFonts w:ascii="Times New Roman" w:hAnsi="Times New Roman"/>
          <w:noProof/>
          <w:szCs w:val="24"/>
        </w:rPr>
        <w:t>CTR</w:t>
      </w:r>
      <w:r w:rsidRPr="007C1F2A">
        <w:rPr>
          <w:rFonts w:ascii="Times New Roman" w:hAnsi="Times New Roman"/>
          <w:noProof/>
          <w:szCs w:val="24"/>
        </w:rPr>
        <w:t>)</w:t>
      </w:r>
      <w:r w:rsidRPr="00491627">
        <w:rPr>
          <w:rFonts w:hint="eastAsia"/>
          <w:noProof/>
          <w:szCs w:val="24"/>
        </w:rPr>
        <w:t>，其结合了主题建模</w:t>
      </w:r>
      <w:r w:rsidRPr="007C1F2A">
        <w:rPr>
          <w:rFonts w:ascii="Times New Roman" w:hAnsi="Times New Roman"/>
          <w:noProof/>
          <w:szCs w:val="24"/>
        </w:rPr>
        <w:t>(</w:t>
      </w:r>
      <w:r w:rsidRPr="00491627">
        <w:rPr>
          <w:rFonts w:ascii="Times New Roman" w:hAnsi="Times New Roman"/>
          <w:noProof/>
          <w:szCs w:val="24"/>
        </w:rPr>
        <w:t>LDA</w:t>
      </w:r>
      <w:r w:rsidRPr="007C1F2A">
        <w:rPr>
          <w:rFonts w:ascii="Times New Roman" w:hAnsi="Times New Roman"/>
          <w:noProof/>
          <w:szCs w:val="24"/>
        </w:rPr>
        <w:t>)</w:t>
      </w:r>
      <w:r w:rsidRPr="00491627">
        <w:rPr>
          <w:rFonts w:hint="eastAsia"/>
          <w:noProof/>
          <w:szCs w:val="24"/>
        </w:rPr>
        <w:t>和协同过滤的概率方法</w:t>
      </w:r>
      <w:r w:rsidR="00850B8B">
        <w:fldChar w:fldCharType="begin"/>
      </w:r>
      <w:r w:rsidR="00850B8B">
        <w:instrText xml:space="preserve"> REF _Ref508023786 \r \h  \* MERGEFORMAT </w:instrText>
      </w:r>
      <w:r w:rsidR="00850B8B">
        <w:fldChar w:fldCharType="separate"/>
      </w:r>
      <w:r w:rsidR="001B744C" w:rsidRPr="001B744C">
        <w:rPr>
          <w:noProof/>
          <w:szCs w:val="24"/>
          <w:vertAlign w:val="superscript"/>
        </w:rPr>
        <w:t>[18]</w:t>
      </w:r>
      <w:r w:rsidR="00850B8B">
        <w:fldChar w:fldCharType="end"/>
      </w:r>
      <w:r w:rsidRPr="00491627">
        <w:rPr>
          <w:rFonts w:hint="eastAsia"/>
          <w:noProof/>
          <w:szCs w:val="24"/>
        </w:rPr>
        <w:t>。</w:t>
      </w:r>
      <w:r>
        <w:rPr>
          <w:rFonts w:hint="eastAsia"/>
          <w:noProof/>
          <w:szCs w:val="24"/>
        </w:rPr>
        <w:t>后来又有人</w:t>
      </w:r>
      <w:r w:rsidRPr="00491627">
        <w:rPr>
          <w:rFonts w:hint="eastAsia"/>
          <w:noProof/>
          <w:szCs w:val="24"/>
        </w:rPr>
        <w:t>提出了不同的</w:t>
      </w:r>
      <w:r w:rsidRPr="00491627">
        <w:rPr>
          <w:rFonts w:ascii="Times New Roman" w:hAnsi="Times New Roman"/>
          <w:noProof/>
          <w:szCs w:val="24"/>
        </w:rPr>
        <w:t>CTR</w:t>
      </w:r>
      <w:r w:rsidRPr="00491627">
        <w:rPr>
          <w:rFonts w:hint="eastAsia"/>
          <w:noProof/>
          <w:szCs w:val="24"/>
        </w:rPr>
        <w:t>，将</w:t>
      </w:r>
      <w:r w:rsidRPr="00491627">
        <w:rPr>
          <w:rFonts w:ascii="Times New Roman" w:hAnsi="Times New Roman"/>
          <w:noProof/>
          <w:szCs w:val="24"/>
        </w:rPr>
        <w:t>LDA</w:t>
      </w:r>
      <w:r w:rsidRPr="00491627">
        <w:rPr>
          <w:rFonts w:hint="eastAsia"/>
          <w:noProof/>
          <w:szCs w:val="24"/>
        </w:rPr>
        <w:t>整合到协同过滤中，以不同的集成方法分析项目描述文档</w:t>
      </w:r>
      <w:r w:rsidR="00850B8B">
        <w:fldChar w:fldCharType="begin"/>
      </w:r>
      <w:r w:rsidR="00850B8B">
        <w:instrText xml:space="preserve"> REF _Ref508024023 \r \h  \* MERGEFORMAT </w:instrText>
      </w:r>
      <w:r w:rsidR="00850B8B">
        <w:fldChar w:fldCharType="separate"/>
      </w:r>
      <w:r w:rsidR="001B744C" w:rsidRPr="001B744C">
        <w:rPr>
          <w:noProof/>
          <w:szCs w:val="24"/>
          <w:vertAlign w:val="superscript"/>
        </w:rPr>
        <w:t>[19</w:t>
      </w:r>
      <w:r w:rsidR="001B744C" w:rsidRPr="001B744C">
        <w:rPr>
          <w:noProof/>
          <w:vanish/>
          <w:szCs w:val="24"/>
          <w:vertAlign w:val="superscript"/>
        </w:rPr>
        <w:t>]</w:t>
      </w:r>
      <w:r w:rsidR="00850B8B">
        <w:fldChar w:fldCharType="end"/>
      </w:r>
      <w:r>
        <w:rPr>
          <w:noProof/>
          <w:szCs w:val="24"/>
          <w:vertAlign w:val="superscript"/>
        </w:rPr>
        <w:t>,</w:t>
      </w:r>
      <w:r w:rsidR="00850B8B">
        <w:fldChar w:fldCharType="begin"/>
      </w:r>
      <w:r w:rsidR="00850B8B">
        <w:instrText xml:space="preserve"> REF _Ref508024024 \r \h  \* MERGEFORMAT </w:instrText>
      </w:r>
      <w:r w:rsidR="00850B8B">
        <w:fldChar w:fldCharType="separate"/>
      </w:r>
      <w:r w:rsidR="001B744C" w:rsidRPr="001B744C">
        <w:rPr>
          <w:noProof/>
          <w:vanish/>
          <w:szCs w:val="24"/>
          <w:vertAlign w:val="superscript"/>
        </w:rPr>
        <w:t>[</w:t>
      </w:r>
      <w:r w:rsidR="001B744C" w:rsidRPr="001B744C">
        <w:rPr>
          <w:noProof/>
          <w:szCs w:val="24"/>
          <w:vertAlign w:val="superscript"/>
        </w:rPr>
        <w:t>20]</w:t>
      </w:r>
      <w:r w:rsidR="00850B8B">
        <w:fldChar w:fldCharType="end"/>
      </w:r>
      <w:r w:rsidRPr="00491627">
        <w:rPr>
          <w:rFonts w:hint="eastAsia"/>
          <w:noProof/>
          <w:szCs w:val="24"/>
        </w:rPr>
        <w:t>。最近，</w:t>
      </w:r>
      <w:r w:rsidRPr="00491627">
        <w:rPr>
          <w:rFonts w:ascii="Times New Roman" w:hAnsi="Times New Roman"/>
          <w:noProof/>
          <w:szCs w:val="24"/>
        </w:rPr>
        <w:t>Wang</w:t>
      </w:r>
      <w:r w:rsidRPr="00491627">
        <w:rPr>
          <w:rFonts w:hint="eastAsia"/>
          <w:noProof/>
          <w:szCs w:val="24"/>
        </w:rPr>
        <w:t>等人提出将</w:t>
      </w:r>
      <w:r w:rsidRPr="00491627">
        <w:rPr>
          <w:rFonts w:ascii="Times New Roman" w:hAnsi="Times New Roman"/>
          <w:noProof/>
          <w:szCs w:val="24"/>
        </w:rPr>
        <w:t>SDAE</w:t>
      </w:r>
      <w:r w:rsidRPr="00491627">
        <w:rPr>
          <w:rFonts w:hint="eastAsia"/>
          <w:noProof/>
          <w:szCs w:val="24"/>
        </w:rPr>
        <w:t>整合到概率矩阵分解</w:t>
      </w:r>
      <w:r w:rsidRPr="007C1F2A">
        <w:rPr>
          <w:rFonts w:ascii="Times New Roman" w:hAnsi="Times New Roman"/>
          <w:noProof/>
          <w:szCs w:val="24"/>
        </w:rPr>
        <w:t>(</w:t>
      </w:r>
      <w:r w:rsidRPr="00491627">
        <w:rPr>
          <w:rFonts w:ascii="Times New Roman" w:hAnsi="Times New Roman"/>
          <w:noProof/>
          <w:szCs w:val="24"/>
        </w:rPr>
        <w:t>PMF</w:t>
      </w:r>
      <w:r w:rsidRPr="007C1F2A">
        <w:rPr>
          <w:rFonts w:ascii="Times New Roman" w:hAnsi="Times New Roman"/>
          <w:noProof/>
          <w:szCs w:val="24"/>
        </w:rPr>
        <w:t>)</w:t>
      </w:r>
      <w:r w:rsidRPr="00491627">
        <w:rPr>
          <w:rFonts w:hint="eastAsia"/>
          <w:noProof/>
          <w:szCs w:val="24"/>
        </w:rPr>
        <w:t>中的协同深度学习</w:t>
      </w:r>
      <w:r w:rsidRPr="007C1F2A">
        <w:rPr>
          <w:rFonts w:ascii="Times New Roman" w:hAnsi="Times New Roman"/>
          <w:noProof/>
          <w:szCs w:val="24"/>
        </w:rPr>
        <w:t>(</w:t>
      </w:r>
      <w:r w:rsidRPr="00491627">
        <w:rPr>
          <w:rFonts w:ascii="Times New Roman" w:hAnsi="Times New Roman"/>
          <w:noProof/>
          <w:szCs w:val="24"/>
        </w:rPr>
        <w:t>Collaborative deep learning</w:t>
      </w:r>
      <w:r w:rsidRPr="00491627">
        <w:rPr>
          <w:rFonts w:ascii="Times New Roman" w:hAnsi="Times New Roman" w:hint="eastAsia"/>
          <w:noProof/>
          <w:szCs w:val="24"/>
        </w:rPr>
        <w:t>，</w:t>
      </w:r>
      <w:r w:rsidRPr="00491627">
        <w:rPr>
          <w:rFonts w:hint="eastAsia"/>
          <w:noProof/>
          <w:szCs w:val="24"/>
        </w:rPr>
        <w:t>简称</w:t>
      </w:r>
      <w:r w:rsidRPr="00491627">
        <w:rPr>
          <w:rFonts w:ascii="Times New Roman" w:hAnsi="Times New Roman"/>
          <w:noProof/>
          <w:szCs w:val="24"/>
        </w:rPr>
        <w:t>CDL</w:t>
      </w:r>
      <w:r w:rsidRPr="007C1F2A">
        <w:rPr>
          <w:rFonts w:ascii="Times New Roman" w:hAnsi="Times New Roman"/>
          <w:noProof/>
          <w:szCs w:val="24"/>
        </w:rPr>
        <w:t>)</w:t>
      </w:r>
      <w:r w:rsidR="00850B8B">
        <w:fldChar w:fldCharType="begin"/>
      </w:r>
      <w:r w:rsidR="00850B8B">
        <w:instrText xml:space="preserve"> REF _Ref508024104 \r \h  \* MERGEFORMAT </w:instrText>
      </w:r>
      <w:r w:rsidR="00850B8B">
        <w:fldChar w:fldCharType="separate"/>
      </w:r>
      <w:r w:rsidR="001B744C" w:rsidRPr="001B744C">
        <w:rPr>
          <w:noProof/>
          <w:szCs w:val="24"/>
          <w:vertAlign w:val="superscript"/>
        </w:rPr>
        <w:t>[21]</w:t>
      </w:r>
      <w:r w:rsidR="00850B8B">
        <w:fldChar w:fldCharType="end"/>
      </w:r>
      <w:r w:rsidRPr="00491627">
        <w:rPr>
          <w:rFonts w:hint="eastAsia"/>
          <w:noProof/>
          <w:szCs w:val="24"/>
        </w:rPr>
        <w:t>，从而在评分预测精度方面产生更准确的潜在模型</w:t>
      </w:r>
      <w:r w:rsidR="00850B8B">
        <w:fldChar w:fldCharType="begin"/>
      </w:r>
      <w:r w:rsidR="00850B8B">
        <w:instrText xml:space="preserve"> REF _Ref508024204 \r \h  \* MERGEFORMAT </w:instrText>
      </w:r>
      <w:r w:rsidR="00850B8B">
        <w:fldChar w:fldCharType="separate"/>
      </w:r>
      <w:r w:rsidR="001B744C" w:rsidRPr="001B744C">
        <w:rPr>
          <w:noProof/>
          <w:szCs w:val="24"/>
          <w:vertAlign w:val="superscript"/>
        </w:rPr>
        <w:t>[22]</w:t>
      </w:r>
      <w:r w:rsidR="00850B8B">
        <w:fldChar w:fldCharType="end"/>
      </w:r>
      <w:r w:rsidRPr="00491627">
        <w:rPr>
          <w:rFonts w:hint="eastAsia"/>
          <w:noProof/>
          <w:szCs w:val="24"/>
        </w:rPr>
        <w:t>，但是基于深度学习的推荐算法</w:t>
      </w:r>
      <w:r w:rsidR="0096006B">
        <w:rPr>
          <w:rFonts w:hint="eastAsia"/>
          <w:noProof/>
          <w:szCs w:val="24"/>
        </w:rPr>
        <w:t>的</w:t>
      </w:r>
      <w:r w:rsidRPr="00491627">
        <w:rPr>
          <w:rFonts w:hint="eastAsia"/>
          <w:noProof/>
          <w:szCs w:val="24"/>
        </w:rPr>
        <w:t>研究</w:t>
      </w:r>
      <w:r w:rsidR="0096006B">
        <w:rPr>
          <w:rFonts w:hint="eastAsia"/>
          <w:noProof/>
          <w:szCs w:val="24"/>
        </w:rPr>
        <w:t>仍然</w:t>
      </w:r>
      <w:r w:rsidRPr="00491627">
        <w:rPr>
          <w:rFonts w:hint="eastAsia"/>
          <w:noProof/>
          <w:szCs w:val="24"/>
        </w:rPr>
        <w:t>非常少，不够系统。</w:t>
      </w:r>
    </w:p>
    <w:p w:rsidR="00A17FA7" w:rsidRDefault="00A17FA7" w:rsidP="00FD707B">
      <w:pPr>
        <w:pStyle w:val="2"/>
        <w:spacing w:before="223" w:after="223"/>
        <w:ind w:left="817" w:hangingChars="270" w:hanging="817"/>
      </w:pPr>
      <w:bookmarkStart w:id="38" w:name="_Toc508828389"/>
      <w:r w:rsidRPr="00182C40">
        <w:rPr>
          <w:rFonts w:hint="eastAsia"/>
        </w:rPr>
        <w:t>现有算法存在的问题</w:t>
      </w:r>
      <w:bookmarkEnd w:id="36"/>
      <w:bookmarkEnd w:id="37"/>
      <w:bookmarkEnd w:id="38"/>
    </w:p>
    <w:p w:rsidR="00A17FA7" w:rsidRDefault="00A17FA7">
      <w:pPr>
        <w:spacing w:line="440" w:lineRule="exact"/>
        <w:ind w:firstLineChars="200" w:firstLine="485"/>
        <w:rPr>
          <w:rFonts w:ascii="time" w:hAnsi="time"/>
          <w:bCs/>
          <w:noProof/>
          <w:sz w:val="24"/>
        </w:rPr>
      </w:pPr>
      <w:r w:rsidRPr="00410751">
        <w:rPr>
          <w:rFonts w:ascii="time" w:hAnsi="time" w:hint="eastAsia"/>
          <w:bCs/>
          <w:noProof/>
          <w:sz w:val="24"/>
        </w:rPr>
        <w:t>目前，</w:t>
      </w:r>
      <w:r w:rsidR="0096006B">
        <w:rPr>
          <w:rFonts w:ascii="time" w:hAnsi="time" w:hint="eastAsia"/>
          <w:bCs/>
          <w:noProof/>
          <w:sz w:val="24"/>
        </w:rPr>
        <w:t>许多科学家已经对</w:t>
      </w:r>
      <w:r w:rsidRPr="00410751">
        <w:rPr>
          <w:rFonts w:ascii="time" w:hAnsi="time" w:hint="eastAsia"/>
          <w:bCs/>
          <w:noProof/>
          <w:sz w:val="24"/>
        </w:rPr>
        <w:t>推荐算法</w:t>
      </w:r>
      <w:r w:rsidR="0096006B">
        <w:rPr>
          <w:rFonts w:ascii="time" w:hAnsi="time" w:hint="eastAsia"/>
          <w:bCs/>
          <w:noProof/>
          <w:sz w:val="24"/>
        </w:rPr>
        <w:t>进行了广泛的</w:t>
      </w:r>
      <w:r w:rsidRPr="00410751">
        <w:rPr>
          <w:rFonts w:ascii="time" w:hAnsi="time" w:hint="eastAsia"/>
          <w:bCs/>
          <w:noProof/>
          <w:sz w:val="24"/>
        </w:rPr>
        <w:t>研究</w:t>
      </w:r>
      <w:r w:rsidR="00F64C13">
        <w:rPr>
          <w:rFonts w:ascii="time" w:hAnsi="time" w:hint="eastAsia"/>
          <w:bCs/>
          <w:noProof/>
          <w:sz w:val="24"/>
        </w:rPr>
        <w:t>，不同的推荐算法也被应用到了各个领域</w:t>
      </w:r>
      <w:r w:rsidRPr="00410751">
        <w:rPr>
          <w:rFonts w:ascii="time" w:hAnsi="time" w:hint="eastAsia"/>
          <w:bCs/>
          <w:noProof/>
          <w:sz w:val="24"/>
        </w:rPr>
        <w:t>。</w:t>
      </w:r>
      <w:r w:rsidR="00F64C13">
        <w:rPr>
          <w:rFonts w:ascii="time" w:hAnsi="time" w:hint="eastAsia"/>
          <w:bCs/>
          <w:noProof/>
          <w:sz w:val="24"/>
        </w:rPr>
        <w:t>其中，主流的推荐算法主要有</w:t>
      </w:r>
      <w:r w:rsidRPr="00410751">
        <w:rPr>
          <w:rFonts w:ascii="time" w:hAnsi="time" w:hint="eastAsia"/>
          <w:bCs/>
          <w:noProof/>
          <w:sz w:val="24"/>
        </w:rPr>
        <w:t>下面五个类别：基于内容的推荐算</w:t>
      </w:r>
      <w:r w:rsidRPr="00410751">
        <w:rPr>
          <w:rFonts w:ascii="time" w:hAnsi="time" w:hint="eastAsia"/>
          <w:bCs/>
          <w:noProof/>
          <w:sz w:val="24"/>
        </w:rPr>
        <w:lastRenderedPageBreak/>
        <w:t>法，协同过滤推荐算法，基于知识的推荐算法，基于人口统计学的推荐算法和混合推荐算法。</w:t>
      </w:r>
    </w:p>
    <w:p w:rsidR="00A17FA7" w:rsidRDefault="00A17FA7" w:rsidP="00D56699">
      <w:pPr>
        <w:pStyle w:val="3"/>
        <w:numPr>
          <w:ilvl w:val="2"/>
          <w:numId w:val="5"/>
        </w:numPr>
        <w:spacing w:before="223" w:after="223"/>
        <w:ind w:left="0" w:firstLine="0"/>
      </w:pPr>
      <w:bookmarkStart w:id="39" w:name="_Toc508828390"/>
      <w:r>
        <w:rPr>
          <w:rFonts w:hint="eastAsia"/>
        </w:rPr>
        <w:t>基于内容的</w:t>
      </w:r>
      <w:r w:rsidR="00F64C13">
        <w:rPr>
          <w:rFonts w:hint="eastAsia"/>
        </w:rPr>
        <w:t>推荐</w:t>
      </w:r>
      <w:r>
        <w:rPr>
          <w:rFonts w:hint="eastAsia"/>
        </w:rPr>
        <w:t>算法</w:t>
      </w:r>
      <w:bookmarkEnd w:id="39"/>
    </w:p>
    <w:p w:rsidR="00A17FA7" w:rsidRPr="00410751" w:rsidRDefault="00A17FA7">
      <w:pPr>
        <w:spacing w:line="440" w:lineRule="exact"/>
        <w:ind w:firstLineChars="200" w:firstLine="485"/>
        <w:rPr>
          <w:rFonts w:ascii="time" w:hAnsi="time"/>
          <w:bCs/>
          <w:noProof/>
          <w:sz w:val="24"/>
        </w:rPr>
      </w:pPr>
      <w:r w:rsidRPr="00410751">
        <w:rPr>
          <w:rFonts w:ascii="time" w:hAnsi="time" w:hint="eastAsia"/>
          <w:bCs/>
          <w:noProof/>
          <w:sz w:val="24"/>
        </w:rPr>
        <w:t>基于内容的推荐算法</w:t>
      </w:r>
      <w:r w:rsidR="00850B8B">
        <w:fldChar w:fldCharType="begin"/>
      </w:r>
      <w:r w:rsidR="00850B8B">
        <w:instrText xml:space="preserve"> REF _Ref508027353 \r \h  \* MERGEFORMAT </w:instrText>
      </w:r>
      <w:r w:rsidR="00850B8B">
        <w:fldChar w:fldCharType="separate"/>
      </w:r>
      <w:r w:rsidR="001B744C" w:rsidRPr="001B744C">
        <w:rPr>
          <w:rFonts w:ascii="time" w:hAnsi="time"/>
          <w:bCs/>
          <w:noProof/>
          <w:sz w:val="24"/>
          <w:vertAlign w:val="superscript"/>
        </w:rPr>
        <w:t>[23]</w:t>
      </w:r>
      <w:r w:rsidR="00850B8B">
        <w:fldChar w:fldCharType="end"/>
      </w:r>
      <w:r w:rsidRPr="00410751">
        <w:rPr>
          <w:rFonts w:ascii="time" w:hAnsi="time" w:hint="eastAsia"/>
          <w:bCs/>
          <w:noProof/>
          <w:sz w:val="24"/>
        </w:rPr>
        <w:t>旨在将和用户过去喜欢过的商品相似的商品推荐给用户。根据用户画像，能够找</w:t>
      </w:r>
      <w:r w:rsidR="00F64C13">
        <w:rPr>
          <w:rFonts w:ascii="time" w:hAnsi="time" w:hint="eastAsia"/>
          <w:bCs/>
          <w:noProof/>
          <w:sz w:val="24"/>
        </w:rPr>
        <w:t>到</w:t>
      </w:r>
      <w:r w:rsidRPr="00410751">
        <w:rPr>
          <w:rFonts w:ascii="time" w:hAnsi="time" w:hint="eastAsia"/>
          <w:bCs/>
          <w:noProof/>
          <w:sz w:val="24"/>
        </w:rPr>
        <w:t>最适合用户的推荐</w:t>
      </w:r>
      <w:r w:rsidR="00850B8B">
        <w:fldChar w:fldCharType="begin"/>
      </w:r>
      <w:r w:rsidR="00850B8B">
        <w:instrText xml:space="preserve"> REF _Ref508027405 \r \h  \* MERGEFORMAT </w:instrText>
      </w:r>
      <w:r w:rsidR="00850B8B">
        <w:fldChar w:fldCharType="separate"/>
      </w:r>
      <w:r w:rsidR="001B744C" w:rsidRPr="001B744C">
        <w:rPr>
          <w:rFonts w:ascii="time" w:hAnsi="time"/>
          <w:bCs/>
          <w:noProof/>
          <w:sz w:val="24"/>
          <w:vertAlign w:val="superscript"/>
        </w:rPr>
        <w:t>[24]</w:t>
      </w:r>
      <w:r w:rsidR="00850B8B">
        <w:fldChar w:fldCharType="end"/>
      </w:r>
      <w:r w:rsidRPr="00410751">
        <w:rPr>
          <w:rFonts w:ascii="time" w:hAnsi="time" w:hint="eastAsia"/>
          <w:bCs/>
          <w:noProof/>
          <w:sz w:val="24"/>
        </w:rPr>
        <w:t>。这里建立用户画像的方法，可以使用基于记忆</w:t>
      </w:r>
      <w:r w:rsidRPr="00410751">
        <w:rPr>
          <w:rFonts w:ascii="time" w:hAnsi="time"/>
          <w:bCs/>
          <w:noProof/>
          <w:sz w:val="24"/>
        </w:rPr>
        <w:t>(</w:t>
      </w:r>
      <w:r w:rsidRPr="00410751">
        <w:rPr>
          <w:rFonts w:ascii="time" w:hAnsi="time" w:hint="eastAsia"/>
          <w:bCs/>
          <w:noProof/>
          <w:sz w:val="24"/>
        </w:rPr>
        <w:t>启发式</w:t>
      </w:r>
      <w:r w:rsidRPr="00410751">
        <w:rPr>
          <w:rFonts w:ascii="time" w:hAnsi="time"/>
          <w:bCs/>
          <w:noProof/>
          <w:sz w:val="24"/>
        </w:rPr>
        <w:t>)</w:t>
      </w:r>
      <w:r w:rsidR="00F64C13">
        <w:rPr>
          <w:rFonts w:ascii="time" w:hAnsi="time" w:hint="eastAsia"/>
          <w:bCs/>
          <w:noProof/>
          <w:sz w:val="24"/>
        </w:rPr>
        <w:t>的</w:t>
      </w:r>
      <w:r w:rsidRPr="00410751">
        <w:rPr>
          <w:rFonts w:ascii="time" w:hAnsi="time" w:hint="eastAsia"/>
          <w:bCs/>
          <w:noProof/>
          <w:sz w:val="24"/>
        </w:rPr>
        <w:t>方法，例如信息检索中的词频</w:t>
      </w:r>
      <w:r w:rsidRPr="00410751">
        <w:rPr>
          <w:rFonts w:ascii="time" w:hAnsi="time"/>
          <w:bCs/>
          <w:noProof/>
          <w:sz w:val="24"/>
        </w:rPr>
        <w:t>-</w:t>
      </w:r>
      <w:r w:rsidRPr="00410751">
        <w:rPr>
          <w:rFonts w:ascii="time" w:hAnsi="time" w:hint="eastAsia"/>
          <w:bCs/>
          <w:noProof/>
          <w:sz w:val="24"/>
        </w:rPr>
        <w:t>逆文档频率</w:t>
      </w:r>
      <w:r w:rsidRPr="007C1F2A">
        <w:rPr>
          <w:bCs/>
          <w:noProof/>
          <w:sz w:val="24"/>
        </w:rPr>
        <w:t>(TF-IDF)</w:t>
      </w:r>
      <w:r w:rsidRPr="00410751">
        <w:rPr>
          <w:rFonts w:ascii="time" w:hAnsi="time" w:hint="eastAsia"/>
          <w:bCs/>
          <w:noProof/>
          <w:sz w:val="24"/>
        </w:rPr>
        <w:t>；也可以使用基于模型的方法，例如使用决策树、贝叶斯分类器和聚类等方法得到用户的兴趣表示。基于内容的推荐算法</w:t>
      </w:r>
      <w:r w:rsidR="00F64C13" w:rsidRPr="00410751">
        <w:rPr>
          <w:rFonts w:ascii="time" w:hAnsi="time" w:hint="eastAsia"/>
          <w:bCs/>
          <w:noProof/>
          <w:sz w:val="24"/>
        </w:rPr>
        <w:t>可以</w:t>
      </w:r>
      <w:r w:rsidRPr="00410751">
        <w:rPr>
          <w:rFonts w:ascii="time" w:hAnsi="time" w:hint="eastAsia"/>
          <w:bCs/>
          <w:noProof/>
          <w:sz w:val="24"/>
        </w:rPr>
        <w:t>对用户的兴趣很好的建模，并通过对物品属性维度的增加，获得更好的推荐精度。</w:t>
      </w:r>
      <w:r w:rsidR="00F64C13">
        <w:rPr>
          <w:rFonts w:ascii="time" w:hAnsi="time" w:hint="eastAsia"/>
          <w:bCs/>
          <w:noProof/>
          <w:sz w:val="24"/>
        </w:rPr>
        <w:t>但是如果用户没有对足够的商品进行评分，那他将无法得到商品的推荐</w:t>
      </w:r>
      <w:r w:rsidRPr="00410751">
        <w:rPr>
          <w:rFonts w:ascii="time" w:hAnsi="time" w:hint="eastAsia"/>
          <w:bCs/>
          <w:noProof/>
          <w:sz w:val="24"/>
        </w:rPr>
        <w:t>，即无法适应冷启动问题。另外，当用户的兴趣模型被建立起来后，系统很难再适应的改变其兴趣走向。</w:t>
      </w:r>
    </w:p>
    <w:p w:rsidR="00A17FA7" w:rsidRDefault="00A17FA7" w:rsidP="00D56699">
      <w:pPr>
        <w:pStyle w:val="3"/>
        <w:numPr>
          <w:ilvl w:val="2"/>
          <w:numId w:val="5"/>
        </w:numPr>
        <w:spacing w:before="223" w:after="223"/>
        <w:ind w:left="0" w:firstLine="0"/>
      </w:pPr>
      <w:bookmarkStart w:id="40" w:name="_Toc508828391"/>
      <w:r>
        <w:rPr>
          <w:rFonts w:hint="eastAsia"/>
        </w:rPr>
        <w:t>协同过滤</w:t>
      </w:r>
      <w:r w:rsidR="00F64C13">
        <w:rPr>
          <w:rFonts w:hint="eastAsia"/>
        </w:rPr>
        <w:t>推荐</w:t>
      </w:r>
      <w:r>
        <w:rPr>
          <w:rFonts w:hint="eastAsia"/>
        </w:rPr>
        <w:t>算法</w:t>
      </w:r>
      <w:bookmarkEnd w:id="40"/>
    </w:p>
    <w:p w:rsidR="00A17FA7" w:rsidRPr="00410751" w:rsidRDefault="00A17FA7">
      <w:pPr>
        <w:spacing w:line="440" w:lineRule="exact"/>
        <w:ind w:firstLineChars="200" w:firstLine="485"/>
        <w:rPr>
          <w:rFonts w:ascii="time" w:hAnsi="time"/>
          <w:bCs/>
          <w:noProof/>
          <w:sz w:val="24"/>
        </w:rPr>
      </w:pPr>
      <w:r w:rsidRPr="00410751">
        <w:rPr>
          <w:rFonts w:ascii="time" w:hAnsi="time" w:hint="eastAsia"/>
          <w:bCs/>
          <w:noProof/>
          <w:sz w:val="24"/>
        </w:rPr>
        <w:t>协同过滤推荐算法</w:t>
      </w:r>
      <w:r w:rsidR="00850B8B">
        <w:fldChar w:fldCharType="begin"/>
      </w:r>
      <w:r w:rsidR="00850B8B">
        <w:instrText xml:space="preserve"> REF _Ref508022363 \r \h  \* MERGEFORMAT </w:instrText>
      </w:r>
      <w:r w:rsidR="00850B8B">
        <w:fldChar w:fldCharType="separate"/>
      </w:r>
      <w:r w:rsidR="001B744C" w:rsidRPr="001B744C">
        <w:rPr>
          <w:rFonts w:ascii="time" w:hAnsi="time"/>
          <w:bCs/>
          <w:noProof/>
          <w:sz w:val="24"/>
          <w:vertAlign w:val="superscript"/>
        </w:rPr>
        <w:t>[1</w:t>
      </w:r>
      <w:r w:rsidR="001B744C" w:rsidRPr="001B744C">
        <w:rPr>
          <w:rFonts w:ascii="time" w:hAnsi="time"/>
          <w:bCs/>
          <w:noProof/>
          <w:vanish/>
          <w:sz w:val="24"/>
          <w:vertAlign w:val="superscript"/>
        </w:rPr>
        <w:t>]</w:t>
      </w:r>
      <w:r w:rsidR="00850B8B">
        <w:fldChar w:fldCharType="end"/>
      </w:r>
      <w:r>
        <w:rPr>
          <w:rFonts w:ascii="time" w:hAnsi="time"/>
          <w:bCs/>
          <w:noProof/>
          <w:sz w:val="24"/>
          <w:vertAlign w:val="superscript"/>
        </w:rPr>
        <w:t>,</w:t>
      </w:r>
      <w:r w:rsidR="00850B8B">
        <w:fldChar w:fldCharType="begin"/>
      </w:r>
      <w:r w:rsidR="00850B8B">
        <w:instrText xml:space="preserve"> REF _Ref508022365 \r \h  \* MERGEFORMAT </w:instrText>
      </w:r>
      <w:r w:rsidR="00850B8B">
        <w:fldChar w:fldCharType="separate"/>
      </w:r>
      <w:r w:rsidR="001B744C" w:rsidRPr="001B744C">
        <w:rPr>
          <w:rFonts w:ascii="time" w:hAnsi="time"/>
          <w:bCs/>
          <w:noProof/>
          <w:vanish/>
          <w:sz w:val="24"/>
          <w:vertAlign w:val="superscript"/>
        </w:rPr>
        <w:t>[</w:t>
      </w:r>
      <w:r w:rsidR="001B744C" w:rsidRPr="001B744C">
        <w:rPr>
          <w:rFonts w:ascii="time" w:hAnsi="time"/>
          <w:bCs/>
          <w:noProof/>
          <w:sz w:val="24"/>
          <w:vertAlign w:val="superscript"/>
        </w:rPr>
        <w:t>2]</w:t>
      </w:r>
      <w:r w:rsidR="00850B8B">
        <w:fldChar w:fldCharType="end"/>
      </w:r>
      <w:r w:rsidRPr="00410751">
        <w:rPr>
          <w:rFonts w:ascii="time" w:hAnsi="time" w:hint="eastAsia"/>
          <w:bCs/>
          <w:noProof/>
          <w:sz w:val="24"/>
        </w:rPr>
        <w:t>给用户推荐和他兴趣相似的用户过去喜欢的商品，也就是说用户获得的推荐是基于和他有着相似爱好的人群。基于协同过滤的推荐算法不需要对商品或者用户进行严格的建模，而且也不需求商品的描述是机器可理解的，因此这种方法是</w:t>
      </w:r>
      <w:r w:rsidR="00090879">
        <w:rPr>
          <w:rFonts w:ascii="time" w:hAnsi="time" w:hint="eastAsia"/>
          <w:bCs/>
          <w:noProof/>
          <w:sz w:val="24"/>
        </w:rPr>
        <w:t>与</w:t>
      </w:r>
      <w:r w:rsidRPr="00410751">
        <w:rPr>
          <w:rFonts w:ascii="time" w:hAnsi="time" w:hint="eastAsia"/>
          <w:bCs/>
          <w:noProof/>
          <w:sz w:val="24"/>
        </w:rPr>
        <w:t>领域无关的，该方法很好的支持用户发现潜在的兴趣</w:t>
      </w:r>
      <w:r>
        <w:rPr>
          <w:rFonts w:ascii="time" w:hAnsi="time" w:hint="eastAsia"/>
          <w:bCs/>
          <w:noProof/>
          <w:sz w:val="24"/>
        </w:rPr>
        <w:t>爱好。然而，由于该方法的推荐效果依赖于用户历史偏好的数据的多少和</w:t>
      </w:r>
      <w:r w:rsidRPr="00410751">
        <w:rPr>
          <w:rFonts w:ascii="time" w:hAnsi="time" w:hint="eastAsia"/>
          <w:bCs/>
          <w:noProof/>
          <w:sz w:val="24"/>
        </w:rPr>
        <w:t>准确性。大部分情况下，用户的历史偏好使用稀疏矩阵存储，稀疏矩阵计算上的问题会导致少部分人的错误偏好会对推荐结果的准确度有很大的影响。</w:t>
      </w:r>
    </w:p>
    <w:p w:rsidR="00A17FA7" w:rsidRDefault="00A17FA7" w:rsidP="00D56699">
      <w:pPr>
        <w:pStyle w:val="3"/>
        <w:numPr>
          <w:ilvl w:val="2"/>
          <w:numId w:val="5"/>
        </w:numPr>
        <w:spacing w:before="223" w:after="223"/>
        <w:ind w:left="0" w:firstLine="0"/>
      </w:pPr>
      <w:bookmarkStart w:id="41" w:name="_Toc508828392"/>
      <w:r>
        <w:rPr>
          <w:rFonts w:hint="eastAsia"/>
        </w:rPr>
        <w:t>基于知识的</w:t>
      </w:r>
      <w:r w:rsidR="00F64C13">
        <w:rPr>
          <w:rFonts w:hint="eastAsia"/>
        </w:rPr>
        <w:t>推荐</w:t>
      </w:r>
      <w:r>
        <w:rPr>
          <w:rFonts w:hint="eastAsia"/>
        </w:rPr>
        <w:t>算法</w:t>
      </w:r>
      <w:bookmarkEnd w:id="41"/>
    </w:p>
    <w:p w:rsidR="00A17FA7" w:rsidRPr="00410751" w:rsidRDefault="00A17FA7">
      <w:pPr>
        <w:spacing w:line="440" w:lineRule="exact"/>
        <w:ind w:firstLineChars="200" w:firstLine="485"/>
      </w:pPr>
      <w:r w:rsidRPr="00410751">
        <w:rPr>
          <w:rFonts w:ascii="time" w:hAnsi="time" w:hint="eastAsia"/>
          <w:bCs/>
          <w:noProof/>
          <w:sz w:val="24"/>
        </w:rPr>
        <w:t>基于知识的推荐算法</w:t>
      </w:r>
      <w:r w:rsidR="00850B8B">
        <w:fldChar w:fldCharType="begin"/>
      </w:r>
      <w:r w:rsidR="00850B8B">
        <w:instrText xml:space="preserve"> REF _Ref508027755 \r \h  \* MERGEFORMAT </w:instrText>
      </w:r>
      <w:r w:rsidR="00850B8B">
        <w:fldChar w:fldCharType="separate"/>
      </w:r>
      <w:r w:rsidR="001B744C" w:rsidRPr="001B744C">
        <w:rPr>
          <w:rFonts w:ascii="time" w:hAnsi="time"/>
          <w:bCs/>
          <w:noProof/>
          <w:sz w:val="24"/>
          <w:vertAlign w:val="superscript"/>
        </w:rPr>
        <w:t>[25]</w:t>
      </w:r>
      <w:r w:rsidR="00850B8B">
        <w:fldChar w:fldCharType="end"/>
      </w:r>
      <w:r w:rsidRPr="00410751">
        <w:rPr>
          <w:rFonts w:ascii="time" w:hAnsi="time" w:hint="eastAsia"/>
          <w:bCs/>
          <w:noProof/>
          <w:sz w:val="24"/>
        </w:rPr>
        <w:t>需要对商品的属性特征和用户画像</w:t>
      </w:r>
      <w:r w:rsidRPr="00410751">
        <w:rPr>
          <w:rFonts w:ascii="time" w:hAnsi="time"/>
          <w:bCs/>
          <w:noProof/>
          <w:sz w:val="24"/>
        </w:rPr>
        <w:t>(</w:t>
      </w:r>
      <w:r w:rsidRPr="00410751">
        <w:rPr>
          <w:rFonts w:ascii="time" w:hAnsi="time" w:hint="eastAsia"/>
          <w:bCs/>
          <w:noProof/>
          <w:sz w:val="24"/>
        </w:rPr>
        <w:t>用户的兴趣特征</w:t>
      </w:r>
      <w:r w:rsidRPr="00410751">
        <w:rPr>
          <w:rFonts w:ascii="time" w:hAnsi="time"/>
          <w:bCs/>
          <w:noProof/>
          <w:sz w:val="24"/>
        </w:rPr>
        <w:t>)</w:t>
      </w:r>
      <w:r w:rsidRPr="00410751">
        <w:rPr>
          <w:rFonts w:ascii="time" w:hAnsi="time" w:hint="eastAsia"/>
          <w:bCs/>
          <w:noProof/>
          <w:sz w:val="24"/>
        </w:rPr>
        <w:t>有一个基本的理解，该方法需要对商品和用户进行全面建模。基于知识的推荐算法利用对用户和商品的知识理解，来推导出最符合用户需求的商品。为了学习到商品和用户的知识，它需要能够获取到足够的知识且能够持续积累。该方法不会存在冷启动的问题，因为任何一个新的用户或商品进入系统时，已经有了对该用户或商品的清晰认识。它不需要样本用户，因为推荐结果的计算不需要依靠大量的用户数据。然而该方法的不足之处在于，很难获取到足够的知识来构建用户</w:t>
      </w:r>
      <w:r w:rsidR="00090879">
        <w:rPr>
          <w:rFonts w:ascii="time" w:hAnsi="time" w:hint="eastAsia"/>
          <w:bCs/>
          <w:noProof/>
          <w:sz w:val="24"/>
        </w:rPr>
        <w:t>和</w:t>
      </w:r>
      <w:r w:rsidRPr="00410751">
        <w:rPr>
          <w:rFonts w:ascii="time" w:hAnsi="time" w:hint="eastAsia"/>
          <w:bCs/>
          <w:noProof/>
          <w:sz w:val="24"/>
        </w:rPr>
        <w:t>商品知识库。</w:t>
      </w:r>
    </w:p>
    <w:p w:rsidR="00A17FA7" w:rsidRDefault="00A17FA7" w:rsidP="00D56699">
      <w:pPr>
        <w:pStyle w:val="3"/>
        <w:numPr>
          <w:ilvl w:val="2"/>
          <w:numId w:val="5"/>
        </w:numPr>
        <w:spacing w:before="223" w:after="223"/>
        <w:ind w:left="0" w:firstLine="0"/>
      </w:pPr>
      <w:bookmarkStart w:id="42" w:name="_Toc508828393"/>
      <w:r>
        <w:rPr>
          <w:rFonts w:hint="eastAsia"/>
        </w:rPr>
        <w:lastRenderedPageBreak/>
        <w:t>基于人口统计学的</w:t>
      </w:r>
      <w:r w:rsidR="00F64C13">
        <w:rPr>
          <w:rFonts w:hint="eastAsia"/>
        </w:rPr>
        <w:t>推荐</w:t>
      </w:r>
      <w:r>
        <w:rPr>
          <w:rFonts w:hint="eastAsia"/>
        </w:rPr>
        <w:t>算法</w:t>
      </w:r>
      <w:bookmarkEnd w:id="42"/>
    </w:p>
    <w:p w:rsidR="00A17FA7" w:rsidRPr="00410751" w:rsidRDefault="00A17FA7">
      <w:pPr>
        <w:spacing w:line="440" w:lineRule="exact"/>
        <w:ind w:firstLineChars="200" w:firstLine="485"/>
        <w:rPr>
          <w:rFonts w:ascii="time" w:hAnsi="time"/>
          <w:bCs/>
          <w:noProof/>
          <w:sz w:val="24"/>
        </w:rPr>
      </w:pPr>
      <w:r w:rsidRPr="00410751">
        <w:rPr>
          <w:rFonts w:ascii="time" w:hAnsi="time" w:hint="eastAsia"/>
          <w:bCs/>
          <w:noProof/>
          <w:sz w:val="24"/>
        </w:rPr>
        <w:t>基于人口统计学的推荐算法</w:t>
      </w:r>
      <w:r w:rsidR="00850B8B">
        <w:fldChar w:fldCharType="begin"/>
      </w:r>
      <w:r w:rsidR="00850B8B">
        <w:instrText xml:space="preserve"> REF _Ref508027805 \r \h  \* MERGEFORMAT </w:instrText>
      </w:r>
      <w:r w:rsidR="00850B8B">
        <w:fldChar w:fldCharType="separate"/>
      </w:r>
      <w:r w:rsidR="001B744C" w:rsidRPr="001B744C">
        <w:rPr>
          <w:rFonts w:ascii="time" w:hAnsi="time"/>
          <w:bCs/>
          <w:noProof/>
          <w:sz w:val="24"/>
          <w:vertAlign w:val="superscript"/>
        </w:rPr>
        <w:t>[26]</w:t>
      </w:r>
      <w:r w:rsidR="00850B8B">
        <w:fldChar w:fldCharType="end"/>
      </w:r>
      <w:r w:rsidRPr="00410751">
        <w:rPr>
          <w:rFonts w:ascii="time" w:hAnsi="time" w:hint="eastAsia"/>
          <w:bCs/>
          <w:noProof/>
          <w:sz w:val="24"/>
        </w:rPr>
        <w:t>是一种最易于实现的推荐算法，它只是简单的依据系统用户的基本信息发现用户的相关关系，然后将相似用户喜爱的其他物品推荐给当前用户。而这里人口统计学的基本信息包括年龄、性别、社会阶层、教育程度和地理位置等，根据这些信息可以得到用户画像。根据统计的用户画像，特定的匹配商品能够被推荐给用户。该方法通过学习用户的属性，将用户进行分类，从而给出相应的推荐。基于人口统计学的方法</w:t>
      </w:r>
      <w:r w:rsidR="009B6E33">
        <w:rPr>
          <w:rFonts w:ascii="time" w:hAnsi="time" w:hint="eastAsia"/>
          <w:bCs/>
          <w:noProof/>
          <w:sz w:val="24"/>
        </w:rPr>
        <w:t>也</w:t>
      </w:r>
      <w:r w:rsidRPr="00410751">
        <w:rPr>
          <w:rFonts w:ascii="time" w:hAnsi="time" w:hint="eastAsia"/>
          <w:bCs/>
          <w:noProof/>
          <w:sz w:val="24"/>
        </w:rPr>
        <w:t>不需要用到用户对商品的评分，它不存在冷启动问题。然而，收集用户画像信息在一定程度上侵犯了用户的隐私，而且用户画像信息的收集可能有很大的噪音。</w:t>
      </w:r>
    </w:p>
    <w:p w:rsidR="00A17FA7" w:rsidRPr="00410751" w:rsidRDefault="00A17FA7" w:rsidP="00D56699">
      <w:pPr>
        <w:pStyle w:val="3"/>
        <w:numPr>
          <w:ilvl w:val="2"/>
          <w:numId w:val="5"/>
        </w:numPr>
        <w:spacing w:before="223" w:after="223"/>
        <w:ind w:left="0" w:firstLine="0"/>
      </w:pPr>
      <w:bookmarkStart w:id="43" w:name="_Toc508828394"/>
      <w:r>
        <w:rPr>
          <w:rFonts w:hint="eastAsia"/>
        </w:rPr>
        <w:t>混合推荐算法</w:t>
      </w:r>
      <w:bookmarkEnd w:id="43"/>
    </w:p>
    <w:p w:rsidR="00A17FA7" w:rsidRPr="00410751" w:rsidRDefault="00A17FA7">
      <w:pPr>
        <w:spacing w:line="440" w:lineRule="exact"/>
        <w:ind w:firstLineChars="200" w:firstLine="485"/>
        <w:rPr>
          <w:rFonts w:ascii="time" w:hAnsi="time"/>
          <w:bCs/>
          <w:noProof/>
          <w:sz w:val="24"/>
        </w:rPr>
      </w:pPr>
      <w:r w:rsidRPr="00410751">
        <w:rPr>
          <w:rFonts w:ascii="time" w:hAnsi="time" w:hint="eastAsia"/>
          <w:bCs/>
          <w:noProof/>
          <w:sz w:val="24"/>
        </w:rPr>
        <w:t>混合推荐算法，单独使用上述推荐算法中的一种，都会存在一些优点和缺陷。</w:t>
      </w:r>
      <w:r w:rsidR="009B6E33">
        <w:rPr>
          <w:rFonts w:ascii="time" w:hAnsi="time" w:hint="eastAsia"/>
          <w:bCs/>
          <w:noProof/>
          <w:sz w:val="24"/>
        </w:rPr>
        <w:t>于是</w:t>
      </w:r>
      <w:r w:rsidRPr="00410751">
        <w:rPr>
          <w:rFonts w:ascii="time" w:hAnsi="time" w:hint="eastAsia"/>
          <w:bCs/>
          <w:noProof/>
          <w:sz w:val="24"/>
        </w:rPr>
        <w:t>往往将多个方法混合在一起，从而达到更好的推荐效果</w:t>
      </w:r>
      <w:r w:rsidR="00850B8B">
        <w:fldChar w:fldCharType="begin"/>
      </w:r>
      <w:r w:rsidR="00850B8B">
        <w:instrText xml:space="preserve"> REF _Ref508027876 \r \h  \* MERGEFORMAT </w:instrText>
      </w:r>
      <w:r w:rsidR="00850B8B">
        <w:fldChar w:fldCharType="separate"/>
      </w:r>
      <w:r w:rsidR="001B744C" w:rsidRPr="001B744C">
        <w:rPr>
          <w:rFonts w:ascii="time" w:hAnsi="time"/>
          <w:bCs/>
          <w:noProof/>
          <w:sz w:val="24"/>
          <w:vertAlign w:val="superscript"/>
        </w:rPr>
        <w:t>[27]</w:t>
      </w:r>
      <w:r w:rsidR="00850B8B">
        <w:fldChar w:fldCharType="end"/>
      </w:r>
      <w:r w:rsidRPr="00410751">
        <w:rPr>
          <w:rFonts w:ascii="time" w:hAnsi="time" w:hint="eastAsia"/>
          <w:bCs/>
          <w:noProof/>
          <w:sz w:val="24"/>
        </w:rPr>
        <w:t>。关于如何组合各种推荐算法，目前有几种比较流行的组合机制。</w:t>
      </w:r>
      <w:r w:rsidR="009B6E33">
        <w:rPr>
          <w:rFonts w:ascii="time" w:hAnsi="time" w:hint="eastAsia"/>
          <w:bCs/>
          <w:noProof/>
          <w:sz w:val="24"/>
        </w:rPr>
        <w:t>比如，</w:t>
      </w:r>
      <w:r w:rsidRPr="00410751">
        <w:rPr>
          <w:rFonts w:ascii="time" w:hAnsi="time" w:hint="eastAsia"/>
          <w:bCs/>
          <w:noProof/>
          <w:sz w:val="24"/>
        </w:rPr>
        <w:t>加权组合</w:t>
      </w:r>
      <w:r w:rsidRPr="007C1F2A">
        <w:rPr>
          <w:bCs/>
          <w:noProof/>
          <w:sz w:val="24"/>
        </w:rPr>
        <w:t>(Weighted Hybridization)</w:t>
      </w:r>
      <w:r w:rsidR="009B6E33">
        <w:rPr>
          <w:rFonts w:hint="eastAsia"/>
          <w:bCs/>
          <w:noProof/>
          <w:sz w:val="24"/>
        </w:rPr>
        <w:t>：</w:t>
      </w:r>
      <w:r w:rsidRPr="007C1F2A">
        <w:rPr>
          <w:rFonts w:hint="eastAsia"/>
          <w:bCs/>
          <w:noProof/>
          <w:sz w:val="24"/>
        </w:rPr>
        <w:t>用</w:t>
      </w:r>
      <w:r w:rsidRPr="00410751">
        <w:rPr>
          <w:rFonts w:ascii="time" w:hAnsi="time" w:hint="eastAsia"/>
          <w:bCs/>
          <w:noProof/>
          <w:sz w:val="24"/>
        </w:rPr>
        <w:t>线性公式将几种不同的推荐算法按照一定的权重组合起来，具体权重值</w:t>
      </w:r>
      <w:r w:rsidR="009B6E33">
        <w:rPr>
          <w:rFonts w:ascii="time" w:hAnsi="time" w:hint="eastAsia"/>
          <w:bCs/>
          <w:noProof/>
          <w:sz w:val="24"/>
        </w:rPr>
        <w:t>的设置要</w:t>
      </w:r>
      <w:r w:rsidRPr="00410751">
        <w:rPr>
          <w:rFonts w:ascii="time" w:hAnsi="time" w:hint="eastAsia"/>
          <w:bCs/>
          <w:noProof/>
          <w:sz w:val="24"/>
        </w:rPr>
        <w:t>在测试集上反复试验，</w:t>
      </w:r>
      <w:r w:rsidR="009B6E33">
        <w:rPr>
          <w:rFonts w:ascii="time" w:hAnsi="time" w:hint="eastAsia"/>
          <w:bCs/>
          <w:noProof/>
          <w:sz w:val="24"/>
        </w:rPr>
        <w:t>以</w:t>
      </w:r>
      <w:r w:rsidRPr="00410751">
        <w:rPr>
          <w:rFonts w:ascii="time" w:hAnsi="time" w:hint="eastAsia"/>
          <w:bCs/>
          <w:noProof/>
          <w:sz w:val="24"/>
        </w:rPr>
        <w:t>达到最好的推荐效果。切换混合</w:t>
      </w:r>
      <w:r w:rsidRPr="007C1F2A">
        <w:rPr>
          <w:bCs/>
          <w:noProof/>
          <w:sz w:val="24"/>
        </w:rPr>
        <w:t>(Switching Hybridization)</w:t>
      </w:r>
      <w:r w:rsidRPr="00410751">
        <w:rPr>
          <w:rFonts w:ascii="time" w:hAnsi="time" w:hint="eastAsia"/>
          <w:bCs/>
          <w:noProof/>
          <w:sz w:val="24"/>
        </w:rPr>
        <w:t>：由于不同的情况</w:t>
      </w:r>
      <w:r w:rsidRPr="00410751">
        <w:rPr>
          <w:rFonts w:ascii="time" w:hAnsi="time"/>
          <w:bCs/>
          <w:noProof/>
          <w:sz w:val="24"/>
        </w:rPr>
        <w:t>(</w:t>
      </w:r>
      <w:r w:rsidRPr="00410751">
        <w:rPr>
          <w:rFonts w:ascii="time" w:hAnsi="time" w:hint="eastAsia"/>
          <w:bCs/>
          <w:noProof/>
          <w:sz w:val="24"/>
        </w:rPr>
        <w:t>数据量，用户和商品等</w:t>
      </w:r>
      <w:r w:rsidRPr="00410751">
        <w:rPr>
          <w:rFonts w:ascii="time" w:hAnsi="time"/>
          <w:bCs/>
          <w:noProof/>
          <w:sz w:val="24"/>
        </w:rPr>
        <w:t>)</w:t>
      </w:r>
      <w:r w:rsidRPr="00410751">
        <w:rPr>
          <w:rFonts w:ascii="time" w:hAnsi="time" w:hint="eastAsia"/>
          <w:bCs/>
          <w:noProof/>
          <w:sz w:val="24"/>
        </w:rPr>
        <w:t>，推荐算法的性能可能有很大的不同，该方式允许在不同的情况下，选择最为合适的推荐算法。分区混合</w:t>
      </w:r>
      <w:r w:rsidRPr="007C1F2A">
        <w:rPr>
          <w:bCs/>
          <w:noProof/>
          <w:sz w:val="24"/>
        </w:rPr>
        <w:t>(Mixed Hybridization)</w:t>
      </w:r>
      <w:r w:rsidR="009B6E33">
        <w:rPr>
          <w:rFonts w:hint="eastAsia"/>
          <w:bCs/>
          <w:noProof/>
          <w:sz w:val="24"/>
        </w:rPr>
        <w:t>：</w:t>
      </w:r>
      <w:r w:rsidRPr="00410751">
        <w:rPr>
          <w:rFonts w:ascii="time" w:hAnsi="time" w:hint="eastAsia"/>
          <w:bCs/>
          <w:noProof/>
          <w:sz w:val="24"/>
        </w:rPr>
        <w:t>采用多种推荐算法，并将不同的推荐结果分不同的区</w:t>
      </w:r>
      <w:r w:rsidR="009B6E33">
        <w:rPr>
          <w:rFonts w:ascii="time" w:hAnsi="time" w:hint="eastAsia"/>
          <w:bCs/>
          <w:noProof/>
          <w:sz w:val="24"/>
        </w:rPr>
        <w:t>域</w:t>
      </w:r>
      <w:r w:rsidRPr="00410751">
        <w:rPr>
          <w:rFonts w:ascii="time" w:hAnsi="time" w:hint="eastAsia"/>
          <w:bCs/>
          <w:noProof/>
          <w:sz w:val="24"/>
        </w:rPr>
        <w:t>显示给用户，该方法被很多电子商务网站采用，用户可以得到很全面的推荐，也更容易找到他们想要的东西。基于深度学习的推荐算法，也算是一种混合推荐。</w:t>
      </w:r>
    </w:p>
    <w:p w:rsidR="00A17FA7" w:rsidRPr="0001575C" w:rsidRDefault="00A17FA7" w:rsidP="0001575C">
      <w:pPr>
        <w:pStyle w:val="2"/>
        <w:spacing w:before="223" w:after="223"/>
        <w:ind w:left="0" w:hanging="1"/>
      </w:pPr>
      <w:bookmarkStart w:id="44" w:name="_Toc476341120"/>
      <w:bookmarkStart w:id="45" w:name="_Toc476602559"/>
      <w:bookmarkStart w:id="46" w:name="_Toc508828395"/>
      <w:r w:rsidRPr="00182C40">
        <w:rPr>
          <w:rFonts w:hint="eastAsia"/>
        </w:rPr>
        <w:t>论文研究内容</w:t>
      </w:r>
      <w:bookmarkEnd w:id="44"/>
      <w:bookmarkEnd w:id="45"/>
      <w:bookmarkEnd w:id="46"/>
    </w:p>
    <w:p w:rsidR="00A17FA7" w:rsidRDefault="00A17FA7" w:rsidP="00850B8B">
      <w:pPr>
        <w:pStyle w:val="5"/>
        <w:ind w:firstLine="485"/>
      </w:pPr>
      <w:r>
        <w:rPr>
          <w:rFonts w:hint="eastAsia"/>
        </w:rPr>
        <w:t>本文在</w:t>
      </w:r>
      <w:r w:rsidR="009B6E33">
        <w:rPr>
          <w:rFonts w:hint="eastAsia"/>
        </w:rPr>
        <w:t>对</w:t>
      </w:r>
      <w:r>
        <w:rPr>
          <w:rFonts w:hint="eastAsia"/>
        </w:rPr>
        <w:t>卷积矩阵分解算法</w:t>
      </w:r>
      <w:r w:rsidR="009B6E33">
        <w:rPr>
          <w:rFonts w:hint="eastAsia"/>
        </w:rPr>
        <w:t>进行深入研究后</w:t>
      </w:r>
      <w:r>
        <w:rPr>
          <w:rFonts w:hint="eastAsia"/>
        </w:rPr>
        <w:t>进行改进，提出了</w:t>
      </w:r>
      <w:proofErr w:type="spellStart"/>
      <w:r>
        <w:t>ConvMF</w:t>
      </w:r>
      <w:proofErr w:type="spellEnd"/>
      <w:r>
        <w:t>-S</w:t>
      </w:r>
      <w:r>
        <w:rPr>
          <w:rFonts w:hint="eastAsia"/>
        </w:rPr>
        <w:t>模型，</w:t>
      </w:r>
      <w:r w:rsidR="009B6E33">
        <w:rPr>
          <w:rFonts w:hint="eastAsia"/>
        </w:rPr>
        <w:t>通过利用文本信息，可以有效</w:t>
      </w:r>
      <w:r>
        <w:rPr>
          <w:rFonts w:hint="eastAsia"/>
        </w:rPr>
        <w:t>缓解数据稀疏</w:t>
      </w:r>
      <w:r w:rsidR="009B6E33">
        <w:rPr>
          <w:rFonts w:hint="eastAsia"/>
        </w:rPr>
        <w:t>性</w:t>
      </w:r>
      <w:r>
        <w:rPr>
          <w:rFonts w:hint="eastAsia"/>
        </w:rPr>
        <w:t>问题</w:t>
      </w:r>
      <w:r w:rsidR="009B6E33">
        <w:rPr>
          <w:rFonts w:hint="eastAsia"/>
        </w:rPr>
        <w:t>。在改进的模型基础上进一步</w:t>
      </w:r>
      <w:r>
        <w:rPr>
          <w:rFonts w:hint="eastAsia"/>
        </w:rPr>
        <w:t>优化模型的运行效率，</w:t>
      </w:r>
      <w:r w:rsidR="007D743B">
        <w:rPr>
          <w:rFonts w:hint="eastAsia"/>
        </w:rPr>
        <w:t>并</w:t>
      </w:r>
      <w:r>
        <w:rPr>
          <w:rFonts w:hint="eastAsia"/>
        </w:rPr>
        <w:t>通过嵌入</w:t>
      </w:r>
      <w:r>
        <w:t>Word2vec</w:t>
      </w:r>
      <w:proofErr w:type="gramStart"/>
      <w:r>
        <w:rPr>
          <w:rFonts w:hint="eastAsia"/>
        </w:rPr>
        <w:t>预训练</w:t>
      </w:r>
      <w:proofErr w:type="gramEnd"/>
      <w:r>
        <w:rPr>
          <w:rFonts w:hint="eastAsia"/>
        </w:rPr>
        <w:t>的词向量提高推荐系统的准确性。</w:t>
      </w:r>
    </w:p>
    <w:p w:rsidR="00A17FA7" w:rsidRDefault="00A17FA7">
      <w:pPr>
        <w:pStyle w:val="5"/>
        <w:ind w:firstLine="485"/>
      </w:pPr>
      <w:r>
        <w:rPr>
          <w:rFonts w:hint="eastAsia"/>
        </w:rPr>
        <w:t>为了证明其有效性，本文对通过多个对比实验，验证了改进的</w:t>
      </w:r>
      <w:proofErr w:type="spellStart"/>
      <w:r>
        <w:t>ConvMF</w:t>
      </w:r>
      <w:proofErr w:type="spellEnd"/>
      <w:r>
        <w:t>-S</w:t>
      </w:r>
      <w:r>
        <w:rPr>
          <w:rFonts w:hint="eastAsia"/>
        </w:rPr>
        <w:t>模型的优越性。</w:t>
      </w:r>
    </w:p>
    <w:p w:rsidR="00A17FA7" w:rsidRDefault="00A17FA7">
      <w:pPr>
        <w:pStyle w:val="5"/>
        <w:ind w:firstLine="485"/>
      </w:pPr>
      <w:r>
        <w:rPr>
          <w:rFonts w:hint="eastAsia"/>
        </w:rPr>
        <w:t>本文贡献可简要概括为：</w:t>
      </w:r>
    </w:p>
    <w:p w:rsidR="00A17FA7" w:rsidRDefault="00A17FA7" w:rsidP="00D56699">
      <w:pPr>
        <w:pStyle w:val="5"/>
        <w:numPr>
          <w:ilvl w:val="0"/>
          <w:numId w:val="23"/>
        </w:numPr>
        <w:ind w:left="0" w:firstLineChars="0" w:firstLine="485"/>
      </w:pPr>
      <w:r>
        <w:rPr>
          <w:rFonts w:hint="eastAsia"/>
        </w:rPr>
        <w:lastRenderedPageBreak/>
        <w:t>对卷积矩阵分解进行改进，基于</w:t>
      </w:r>
      <w:proofErr w:type="spellStart"/>
      <w:r>
        <w:t>ConvMF</w:t>
      </w:r>
      <w:proofErr w:type="spellEnd"/>
      <w:r>
        <w:rPr>
          <w:rFonts w:hint="eastAsia"/>
        </w:rPr>
        <w:t>算法提出了</w:t>
      </w:r>
      <w:proofErr w:type="spellStart"/>
      <w:r>
        <w:t>ConvMF</w:t>
      </w:r>
      <w:proofErr w:type="spellEnd"/>
      <w:r>
        <w:t>-S</w:t>
      </w:r>
      <w:r>
        <w:rPr>
          <w:rFonts w:hint="eastAsia"/>
        </w:rPr>
        <w:t>模型。</w:t>
      </w:r>
    </w:p>
    <w:p w:rsidR="00A17FA7" w:rsidRDefault="00A17FA7" w:rsidP="00D56699">
      <w:pPr>
        <w:pStyle w:val="5"/>
        <w:numPr>
          <w:ilvl w:val="0"/>
          <w:numId w:val="23"/>
        </w:numPr>
        <w:ind w:left="0" w:firstLineChars="0" w:firstLine="485"/>
      </w:pPr>
      <w:r>
        <w:rPr>
          <w:rFonts w:hint="eastAsia"/>
        </w:rPr>
        <w:t>对模型进行优化，有效提高了模型收敛速度。</w:t>
      </w:r>
    </w:p>
    <w:p w:rsidR="00A17FA7" w:rsidRPr="002B202B" w:rsidRDefault="00A17FA7" w:rsidP="00D56699">
      <w:pPr>
        <w:pStyle w:val="5"/>
        <w:numPr>
          <w:ilvl w:val="0"/>
          <w:numId w:val="23"/>
        </w:numPr>
        <w:ind w:left="0" w:firstLineChars="0" w:firstLine="485"/>
      </w:pPr>
      <w:r>
        <w:rPr>
          <w:rFonts w:hint="eastAsia"/>
        </w:rPr>
        <w:t>利用</w:t>
      </w:r>
      <w:r>
        <w:t>Word2vec</w:t>
      </w:r>
      <w:r w:rsidR="007D743B">
        <w:rPr>
          <w:rFonts w:hint="eastAsia"/>
        </w:rPr>
        <w:t>算法</w:t>
      </w:r>
      <w:r>
        <w:rPr>
          <w:rFonts w:hint="eastAsia"/>
        </w:rPr>
        <w:t>以</w:t>
      </w:r>
      <w:r>
        <w:t>IMDB</w:t>
      </w:r>
      <w:r>
        <w:rPr>
          <w:rFonts w:hint="eastAsia"/>
        </w:rPr>
        <w:t>为数据</w:t>
      </w:r>
      <w:proofErr w:type="gramStart"/>
      <w:r>
        <w:rPr>
          <w:rFonts w:hint="eastAsia"/>
        </w:rPr>
        <w:t>集预训练词</w:t>
      </w:r>
      <w:proofErr w:type="gramEnd"/>
      <w:r>
        <w:rPr>
          <w:rFonts w:hint="eastAsia"/>
        </w:rPr>
        <w:t>向量，并</w:t>
      </w:r>
      <w:r w:rsidR="007D743B">
        <w:rPr>
          <w:rFonts w:hint="eastAsia"/>
        </w:rPr>
        <w:t>通过</w:t>
      </w:r>
      <w:r>
        <w:rPr>
          <w:rFonts w:hint="eastAsia"/>
        </w:rPr>
        <w:t>将其嵌入模型中，提高推荐质量。</w:t>
      </w:r>
    </w:p>
    <w:p w:rsidR="00A17FA7" w:rsidRDefault="00A17FA7" w:rsidP="00FD707B">
      <w:pPr>
        <w:pStyle w:val="2"/>
        <w:spacing w:before="223" w:after="223"/>
        <w:ind w:left="817" w:hangingChars="270" w:hanging="817"/>
      </w:pPr>
      <w:bookmarkStart w:id="47" w:name="_Toc476341121"/>
      <w:bookmarkStart w:id="48" w:name="_Toc476602560"/>
      <w:bookmarkStart w:id="49" w:name="_Toc508828396"/>
      <w:r w:rsidRPr="00182C40">
        <w:rPr>
          <w:rFonts w:hint="eastAsia"/>
        </w:rPr>
        <w:t>论文的组织结构</w:t>
      </w:r>
      <w:bookmarkEnd w:id="47"/>
      <w:bookmarkEnd w:id="48"/>
      <w:bookmarkEnd w:id="49"/>
    </w:p>
    <w:p w:rsidR="00A17FA7" w:rsidRDefault="00A17FA7">
      <w:pPr>
        <w:pStyle w:val="5"/>
        <w:ind w:firstLine="485"/>
      </w:pPr>
      <w:r w:rsidRPr="002B202B">
        <w:rPr>
          <w:rFonts w:hint="eastAsia"/>
        </w:rPr>
        <w:t>本文</w:t>
      </w:r>
      <w:r>
        <w:rPr>
          <w:rFonts w:hint="eastAsia"/>
        </w:rPr>
        <w:t>对</w:t>
      </w:r>
      <w:r w:rsidR="007D743B">
        <w:rPr>
          <w:rFonts w:hint="eastAsia"/>
        </w:rPr>
        <w:t>基于上下文的深度混合推荐系统</w:t>
      </w:r>
      <w:r>
        <w:rPr>
          <w:rFonts w:hint="eastAsia"/>
        </w:rPr>
        <w:t>进行了研究，主要内容有：</w:t>
      </w:r>
    </w:p>
    <w:p w:rsidR="00A17FA7" w:rsidRDefault="00A17FA7">
      <w:pPr>
        <w:pStyle w:val="5"/>
        <w:ind w:firstLine="485"/>
      </w:pPr>
      <w:r>
        <w:rPr>
          <w:rFonts w:hint="eastAsia"/>
        </w:rPr>
        <w:t>第</w:t>
      </w:r>
      <w:r>
        <w:t>1</w:t>
      </w:r>
      <w:r>
        <w:rPr>
          <w:rFonts w:hint="eastAsia"/>
        </w:rPr>
        <w:t>章</w:t>
      </w:r>
      <w:r>
        <w:t xml:space="preserve"> </w:t>
      </w:r>
      <w:r>
        <w:rPr>
          <w:rFonts w:hint="eastAsia"/>
        </w:rPr>
        <w:t>主要介绍了课题的研究背景及意义，国内外研究现状，以及</w:t>
      </w:r>
      <w:r w:rsidR="007D743B">
        <w:rPr>
          <w:rFonts w:hint="eastAsia"/>
        </w:rPr>
        <w:t>传统</w:t>
      </w:r>
      <w:r>
        <w:rPr>
          <w:rFonts w:hint="eastAsia"/>
        </w:rPr>
        <w:t>推荐算法</w:t>
      </w:r>
      <w:r w:rsidR="007D743B">
        <w:rPr>
          <w:rFonts w:hint="eastAsia"/>
        </w:rPr>
        <w:t>中存在的问题</w:t>
      </w:r>
      <w:r>
        <w:rPr>
          <w:rFonts w:hint="eastAsia"/>
        </w:rPr>
        <w:t>。</w:t>
      </w:r>
    </w:p>
    <w:p w:rsidR="00A17FA7" w:rsidRDefault="00A17FA7">
      <w:pPr>
        <w:pStyle w:val="5"/>
        <w:ind w:firstLine="485"/>
      </w:pPr>
      <w:r>
        <w:rPr>
          <w:rFonts w:hint="eastAsia"/>
        </w:rPr>
        <w:t>第</w:t>
      </w:r>
      <w:r w:rsidR="007D743B">
        <w:rPr>
          <w:rFonts w:hint="eastAsia"/>
        </w:rPr>
        <w:t>2</w:t>
      </w:r>
      <w:r>
        <w:rPr>
          <w:rFonts w:hint="eastAsia"/>
        </w:rPr>
        <w:t>章</w:t>
      </w:r>
      <w:r>
        <w:t xml:space="preserve"> </w:t>
      </w:r>
      <w:r w:rsidRPr="002B202B">
        <w:rPr>
          <w:rFonts w:hint="eastAsia"/>
        </w:rPr>
        <w:t>介绍</w:t>
      </w:r>
      <w:r w:rsidR="007D743B">
        <w:rPr>
          <w:rFonts w:hint="eastAsia"/>
        </w:rPr>
        <w:t>了与研究</w:t>
      </w:r>
      <w:r w:rsidRPr="002B202B">
        <w:rPr>
          <w:rFonts w:hint="eastAsia"/>
        </w:rPr>
        <w:t>课题相关</w:t>
      </w:r>
      <w:r w:rsidR="007D743B">
        <w:rPr>
          <w:rFonts w:hint="eastAsia"/>
        </w:rPr>
        <w:t>的算法理论</w:t>
      </w:r>
      <w:r w:rsidRPr="002B202B">
        <w:rPr>
          <w:rFonts w:hint="eastAsia"/>
        </w:rPr>
        <w:t>，包括</w:t>
      </w:r>
      <w:r>
        <w:rPr>
          <w:rFonts w:hint="eastAsia"/>
        </w:rPr>
        <w:t>协同过滤推荐算法</w:t>
      </w:r>
      <w:r w:rsidRPr="002B202B">
        <w:rPr>
          <w:rFonts w:hint="eastAsia"/>
        </w:rPr>
        <w:t>、概率矩阵分解</w:t>
      </w:r>
      <w:r>
        <w:t>(PMF)</w:t>
      </w:r>
      <w:r>
        <w:rPr>
          <w:rFonts w:hint="eastAsia"/>
        </w:rPr>
        <w:t>、卷积神经网络</w:t>
      </w:r>
      <w:r w:rsidR="007D743B">
        <w:rPr>
          <w:rFonts w:hint="eastAsia"/>
        </w:rPr>
        <w:t>(CNN)</w:t>
      </w:r>
      <w:r>
        <w:rPr>
          <w:rFonts w:hint="eastAsia"/>
        </w:rPr>
        <w:t>、</w:t>
      </w:r>
      <w:r w:rsidR="007D743B">
        <w:rPr>
          <w:rFonts w:hint="eastAsia"/>
        </w:rPr>
        <w:t>词向量</w:t>
      </w:r>
      <w:r w:rsidR="007D743B">
        <w:rPr>
          <w:rFonts w:hint="eastAsia"/>
        </w:rPr>
        <w:t>(</w:t>
      </w:r>
      <w:r>
        <w:t xml:space="preserve">Word </w:t>
      </w:r>
      <w:r w:rsidR="007D743B">
        <w:rPr>
          <w:rFonts w:hint="eastAsia"/>
        </w:rPr>
        <w:t>vector)</w:t>
      </w:r>
      <w:r w:rsidR="007D743B">
        <w:rPr>
          <w:rFonts w:hint="eastAsia"/>
        </w:rPr>
        <w:t>以及</w:t>
      </w:r>
      <w:r>
        <w:rPr>
          <w:rFonts w:hint="eastAsia"/>
        </w:rPr>
        <w:t>推荐系统</w:t>
      </w:r>
      <w:r w:rsidR="007D743B">
        <w:rPr>
          <w:rFonts w:hint="eastAsia"/>
        </w:rPr>
        <w:t>的</w:t>
      </w:r>
      <w:r>
        <w:rPr>
          <w:rFonts w:hint="eastAsia"/>
        </w:rPr>
        <w:t>评估方法</w:t>
      </w:r>
      <w:r w:rsidRPr="002B202B">
        <w:rPr>
          <w:rFonts w:hint="eastAsia"/>
        </w:rPr>
        <w:t>；</w:t>
      </w:r>
    </w:p>
    <w:p w:rsidR="00A17FA7" w:rsidRDefault="00A17FA7">
      <w:pPr>
        <w:pStyle w:val="5"/>
        <w:ind w:firstLine="485"/>
      </w:pPr>
      <w:r>
        <w:rPr>
          <w:rFonts w:hint="eastAsia"/>
        </w:rPr>
        <w:t>第</w:t>
      </w:r>
      <w:r>
        <w:t>3</w:t>
      </w:r>
      <w:r>
        <w:rPr>
          <w:rFonts w:hint="eastAsia"/>
        </w:rPr>
        <w:t>章</w:t>
      </w:r>
      <w:r>
        <w:t xml:space="preserve"> </w:t>
      </w:r>
      <w:r>
        <w:rPr>
          <w:rFonts w:hint="eastAsia"/>
        </w:rPr>
        <w:t>对卷积矩阵分解做了详细介绍</w:t>
      </w:r>
      <w:r w:rsidRPr="002B202B">
        <w:rPr>
          <w:rFonts w:hint="eastAsia"/>
        </w:rPr>
        <w:t>，</w:t>
      </w:r>
      <w:r w:rsidR="00386E92">
        <w:rPr>
          <w:rFonts w:hint="eastAsia"/>
        </w:rPr>
        <w:t>针对其中的不足</w:t>
      </w:r>
      <w:r>
        <w:rPr>
          <w:rFonts w:hint="eastAsia"/>
        </w:rPr>
        <w:t>，</w:t>
      </w:r>
      <w:r w:rsidR="00386E92">
        <w:rPr>
          <w:rFonts w:hint="eastAsia"/>
        </w:rPr>
        <w:t>提出了</w:t>
      </w:r>
      <w:proofErr w:type="spellStart"/>
      <w:r w:rsidR="00386E92">
        <w:t>ConvMF</w:t>
      </w:r>
      <w:proofErr w:type="spellEnd"/>
      <w:r w:rsidR="00386E92">
        <w:t>-S</w:t>
      </w:r>
      <w:r w:rsidR="00386E92">
        <w:rPr>
          <w:rFonts w:hint="eastAsia"/>
        </w:rPr>
        <w:t>模型，通过在池化层中保留更多的特征信息，提高生成的项目特征矩阵的质量，从而提高推荐系统的准确性</w:t>
      </w:r>
      <w:r w:rsidRPr="002B202B">
        <w:rPr>
          <w:rFonts w:hint="eastAsia"/>
        </w:rPr>
        <w:t>。</w:t>
      </w:r>
    </w:p>
    <w:p w:rsidR="00A17FA7" w:rsidRDefault="00A17FA7">
      <w:pPr>
        <w:pStyle w:val="5"/>
        <w:ind w:firstLine="485"/>
      </w:pPr>
      <w:r>
        <w:rPr>
          <w:rFonts w:hint="eastAsia"/>
        </w:rPr>
        <w:t>第</w:t>
      </w:r>
      <w:r>
        <w:t>4</w:t>
      </w:r>
      <w:r>
        <w:rPr>
          <w:rFonts w:hint="eastAsia"/>
        </w:rPr>
        <w:t>章</w:t>
      </w:r>
      <w:r>
        <w:t xml:space="preserve"> </w:t>
      </w:r>
      <w:r w:rsidR="00386E92">
        <w:rPr>
          <w:rFonts w:hint="eastAsia"/>
        </w:rPr>
        <w:t>对改进的算法模型进行仔细研究后</w:t>
      </w:r>
      <w:r>
        <w:rPr>
          <w:rFonts w:hint="eastAsia"/>
        </w:rPr>
        <w:t>，改进了模型中的部分函数，使其能更快的收敛，提高了系统运行效率。</w:t>
      </w:r>
      <w:r w:rsidR="00386E92">
        <w:rPr>
          <w:rFonts w:hint="eastAsia"/>
        </w:rPr>
        <w:t>并且</w:t>
      </w:r>
      <w:r>
        <w:rPr>
          <w:rFonts w:hint="eastAsia"/>
        </w:rPr>
        <w:t>利用</w:t>
      </w:r>
      <w:r w:rsidR="00386E92">
        <w:rPr>
          <w:rFonts w:hint="eastAsia"/>
        </w:rPr>
        <w:t>Word2vec</w:t>
      </w:r>
      <w:r>
        <w:rPr>
          <w:rFonts w:hint="eastAsia"/>
        </w:rPr>
        <w:t>词向量模型</w:t>
      </w:r>
      <w:r w:rsidR="00386E92">
        <w:rPr>
          <w:rFonts w:hint="eastAsia"/>
        </w:rPr>
        <w:t>以</w:t>
      </w:r>
      <w:r w:rsidR="00386E92">
        <w:rPr>
          <w:rFonts w:hint="eastAsia"/>
        </w:rPr>
        <w:t>IMDB</w:t>
      </w:r>
      <w:r w:rsidR="00386E92">
        <w:rPr>
          <w:rFonts w:hint="eastAsia"/>
        </w:rPr>
        <w:t>的电影评论为数据集</w:t>
      </w:r>
      <w:r>
        <w:rPr>
          <w:rFonts w:hint="eastAsia"/>
        </w:rPr>
        <w:t>训练词向量</w:t>
      </w:r>
      <w:r w:rsidR="00386E92">
        <w:rPr>
          <w:rFonts w:hint="eastAsia"/>
        </w:rPr>
        <w:t>将其</w:t>
      </w:r>
      <w:r>
        <w:rPr>
          <w:rFonts w:hint="eastAsia"/>
        </w:rPr>
        <w:t>嵌入算法模型</w:t>
      </w:r>
      <w:r w:rsidR="00386E92">
        <w:rPr>
          <w:rFonts w:hint="eastAsia"/>
        </w:rPr>
        <w:t>中</w:t>
      </w:r>
      <w:r w:rsidRPr="002B202B">
        <w:rPr>
          <w:rFonts w:hint="eastAsia"/>
        </w:rPr>
        <w:t>。</w:t>
      </w:r>
    </w:p>
    <w:p w:rsidR="00A17FA7" w:rsidRPr="0046113D" w:rsidRDefault="00A17FA7">
      <w:pPr>
        <w:pStyle w:val="5"/>
        <w:ind w:firstLine="485"/>
      </w:pPr>
      <w:r>
        <w:rPr>
          <w:rFonts w:hint="eastAsia"/>
        </w:rPr>
        <w:t>第</w:t>
      </w:r>
      <w:r>
        <w:t>5</w:t>
      </w:r>
      <w:r>
        <w:rPr>
          <w:rFonts w:hint="eastAsia"/>
        </w:rPr>
        <w:t>章</w:t>
      </w:r>
      <w:r>
        <w:t xml:space="preserve"> </w:t>
      </w:r>
      <w:r w:rsidR="00386E92">
        <w:rPr>
          <w:rFonts w:hint="eastAsia"/>
        </w:rPr>
        <w:t>在前文理论分析的基础上</w:t>
      </w:r>
      <w:r>
        <w:rPr>
          <w:rFonts w:hint="eastAsia"/>
        </w:rPr>
        <w:t>，构建模型代码进行算法实现，并与</w:t>
      </w:r>
      <w:r w:rsidR="00386E92">
        <w:rPr>
          <w:rFonts w:hint="eastAsia"/>
        </w:rPr>
        <w:t>已有</w:t>
      </w:r>
      <w:r>
        <w:rPr>
          <w:rFonts w:hint="eastAsia"/>
        </w:rPr>
        <w:t>的多种推荐算法进行比较，</w:t>
      </w:r>
      <w:r w:rsidR="00386E92">
        <w:rPr>
          <w:rFonts w:hint="eastAsia"/>
        </w:rPr>
        <w:t>然后</w:t>
      </w:r>
      <w:r>
        <w:rPr>
          <w:rFonts w:hint="eastAsia"/>
        </w:rPr>
        <w:t>对实验结果进行仔细分析，证明了改进算法的优越性。</w:t>
      </w:r>
    </w:p>
    <w:p w:rsidR="00A17FA7" w:rsidRPr="00BA1D0D" w:rsidRDefault="00A17FA7">
      <w:pPr>
        <w:pStyle w:val="5"/>
        <w:ind w:firstLine="485"/>
        <w:sectPr w:rsidR="00A17FA7" w:rsidRPr="00BA1D0D" w:rsidSect="00285979">
          <w:headerReference w:type="default" r:id="rId17"/>
          <w:footerReference w:type="even" r:id="rId18"/>
          <w:footerReference w:type="default" r:id="rId19"/>
          <w:headerReference w:type="first" r:id="rId20"/>
          <w:pgSz w:w="11906" w:h="16838"/>
          <w:pgMar w:top="1701" w:right="1588" w:bottom="1701" w:left="1588" w:header="1418" w:footer="1261" w:gutter="0"/>
          <w:pgNumType w:start="1"/>
          <w:cols w:space="720"/>
          <w:docGrid w:type="linesAndChars" w:linePitch="447" w:charSpace="512"/>
        </w:sectPr>
      </w:pPr>
      <w:r>
        <w:rPr>
          <w:rFonts w:hint="eastAsia"/>
        </w:rPr>
        <w:t>最后，对本文的研究课题和研究成果做出总结，并指明了未来需要</w:t>
      </w:r>
      <w:r w:rsidR="00386E92">
        <w:rPr>
          <w:rFonts w:hint="eastAsia"/>
        </w:rPr>
        <w:t>进一步</w:t>
      </w:r>
      <w:r>
        <w:rPr>
          <w:rFonts w:hint="eastAsia"/>
        </w:rPr>
        <w:t>研究</w:t>
      </w:r>
      <w:r w:rsidR="00386E92">
        <w:rPr>
          <w:rFonts w:hint="eastAsia"/>
        </w:rPr>
        <w:t>的</w:t>
      </w:r>
      <w:r>
        <w:rPr>
          <w:rFonts w:hint="eastAsia"/>
        </w:rPr>
        <w:t>方向以及在研究中可能面临的困难。</w:t>
      </w:r>
    </w:p>
    <w:p w:rsidR="00A17FA7" w:rsidRPr="009231BF" w:rsidRDefault="00A17FA7" w:rsidP="00894C73">
      <w:pPr>
        <w:pStyle w:val="1"/>
        <w:spacing w:before="447" w:after="357"/>
      </w:pPr>
      <w:bookmarkStart w:id="50" w:name="_Toc476341122"/>
      <w:bookmarkStart w:id="51" w:name="_Toc476602561"/>
      <w:bookmarkStart w:id="52" w:name="_Toc508828397"/>
      <w:r>
        <w:rPr>
          <w:rFonts w:hint="eastAsia"/>
        </w:rPr>
        <w:lastRenderedPageBreak/>
        <w:t>卷积矩阵分解</w:t>
      </w:r>
      <w:r w:rsidRPr="009231BF">
        <w:rPr>
          <w:rFonts w:hint="eastAsia"/>
        </w:rPr>
        <w:t>相关理论研究</w:t>
      </w:r>
      <w:bookmarkEnd w:id="50"/>
      <w:bookmarkEnd w:id="51"/>
      <w:bookmarkEnd w:id="52"/>
    </w:p>
    <w:p w:rsidR="00A17FA7" w:rsidRPr="00D22BE9" w:rsidRDefault="00A17FA7" w:rsidP="00FD707B">
      <w:pPr>
        <w:pStyle w:val="afff"/>
        <w:keepNext/>
        <w:keepLines/>
        <w:numPr>
          <w:ilvl w:val="0"/>
          <w:numId w:val="4"/>
        </w:numPr>
        <w:spacing w:beforeLines="50" w:before="223" w:afterLines="50" w:after="223"/>
        <w:ind w:firstLineChars="0"/>
        <w:jc w:val="left"/>
        <w:outlineLvl w:val="1"/>
        <w:rPr>
          <w:rFonts w:eastAsia="黑体"/>
          <w:vanish/>
          <w:sz w:val="30"/>
          <w:szCs w:val="32"/>
        </w:rPr>
      </w:pPr>
      <w:bookmarkStart w:id="53" w:name="_Toc476341052"/>
      <w:bookmarkStart w:id="54" w:name="_Toc476341123"/>
      <w:bookmarkStart w:id="55" w:name="_Toc476602562"/>
      <w:bookmarkStart w:id="56" w:name="_Toc478058574"/>
      <w:bookmarkStart w:id="57" w:name="_Toc478059129"/>
      <w:bookmarkStart w:id="58" w:name="_Toc478059204"/>
      <w:bookmarkStart w:id="59" w:name="_Toc478059290"/>
      <w:bookmarkStart w:id="60" w:name="_Toc478059375"/>
      <w:bookmarkStart w:id="61" w:name="_Toc478059448"/>
      <w:bookmarkStart w:id="62" w:name="_Toc478350353"/>
      <w:bookmarkStart w:id="63" w:name="_Toc478360983"/>
      <w:bookmarkStart w:id="64" w:name="_Toc478513985"/>
      <w:bookmarkStart w:id="65" w:name="_Toc478549306"/>
      <w:bookmarkStart w:id="66" w:name="_Toc478684568"/>
      <w:bookmarkStart w:id="67" w:name="_Toc478685143"/>
      <w:bookmarkStart w:id="68" w:name="_Toc478687690"/>
      <w:bookmarkStart w:id="69" w:name="_Toc478689467"/>
      <w:bookmarkStart w:id="70" w:name="_Toc478689932"/>
      <w:bookmarkStart w:id="71" w:name="_Toc478689994"/>
      <w:bookmarkStart w:id="72" w:name="_Toc478690094"/>
      <w:bookmarkStart w:id="73" w:name="_Toc478911819"/>
      <w:bookmarkStart w:id="74" w:name="_Toc478912308"/>
      <w:bookmarkStart w:id="75" w:name="_Toc479028902"/>
      <w:bookmarkStart w:id="76" w:name="_Toc479028959"/>
      <w:bookmarkStart w:id="77" w:name="_Toc479084857"/>
      <w:bookmarkStart w:id="78" w:name="_Toc482129180"/>
      <w:bookmarkStart w:id="79" w:name="_Toc482219757"/>
      <w:bookmarkStart w:id="80" w:name="_Toc482269810"/>
      <w:bookmarkStart w:id="81" w:name="_Toc482269880"/>
      <w:bookmarkStart w:id="82" w:name="_Toc482269938"/>
      <w:bookmarkStart w:id="83" w:name="_Toc482270066"/>
      <w:bookmarkStart w:id="84" w:name="_Toc482799501"/>
      <w:bookmarkStart w:id="85" w:name="_Toc507955288"/>
      <w:bookmarkStart w:id="86" w:name="_Toc507963675"/>
      <w:bookmarkStart w:id="87" w:name="_Toc507999496"/>
      <w:bookmarkStart w:id="88" w:name="_Toc508000152"/>
      <w:bookmarkStart w:id="89" w:name="_Toc508112928"/>
      <w:bookmarkStart w:id="90" w:name="_Toc508123047"/>
      <w:bookmarkStart w:id="91" w:name="_Toc508123097"/>
      <w:bookmarkStart w:id="92" w:name="_Toc508267959"/>
      <w:bookmarkStart w:id="93" w:name="_Toc508568040"/>
      <w:bookmarkStart w:id="94" w:name="_Toc508631480"/>
      <w:bookmarkStart w:id="95" w:name="_Toc508720851"/>
      <w:bookmarkStart w:id="96" w:name="_Toc508720906"/>
      <w:bookmarkStart w:id="97" w:name="_Toc508828343"/>
      <w:bookmarkStart w:id="98" w:name="_Toc508828398"/>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p>
    <w:p w:rsidR="00A17FA7" w:rsidRPr="0020468D" w:rsidRDefault="00A17FA7" w:rsidP="006B4F2C">
      <w:pPr>
        <w:pStyle w:val="af0"/>
        <w:numPr>
          <w:ilvl w:val="1"/>
          <w:numId w:val="4"/>
        </w:numPr>
        <w:spacing w:before="223" w:after="223" w:line="440" w:lineRule="atLeast"/>
        <w:ind w:left="0" w:firstLine="0"/>
        <w:jc w:val="both"/>
        <w:rPr>
          <w:b w:val="0"/>
          <w:bCs/>
        </w:rPr>
      </w:pPr>
      <w:bookmarkStart w:id="99" w:name="_Toc508828399"/>
      <w:bookmarkStart w:id="100" w:name="_Toc476341124"/>
      <w:r w:rsidRPr="0020468D">
        <w:rPr>
          <w:rFonts w:hint="eastAsia"/>
          <w:b w:val="0"/>
          <w:bCs/>
        </w:rPr>
        <w:t>协同过滤推荐算法</w:t>
      </w:r>
      <w:bookmarkEnd w:id="99"/>
    </w:p>
    <w:p w:rsidR="00A17FA7" w:rsidRDefault="00A17FA7" w:rsidP="00850B8B">
      <w:pPr>
        <w:pStyle w:val="aff8"/>
      </w:pPr>
      <w:bookmarkStart w:id="101" w:name="_Toc476341125"/>
      <w:bookmarkStart w:id="102" w:name="_Toc476602564"/>
      <w:bookmarkEnd w:id="100"/>
      <w:r>
        <w:rPr>
          <w:rFonts w:hint="eastAsia"/>
        </w:rPr>
        <w:t>推荐算法具有非常多的应用场景和商业价值，因此推荐算法值得好好研究。推荐算法种类很多，主要有基于协同过滤的推荐，基于人口统计学的推荐和基于内容的推荐等等。其中，协同过滤是当下最流行的推荐方法之一，该技术在不同的方向上都引起了研究者的广泛关注。协同过滤算法的本质就是利用其它用户对商品的历史行为来协助对目标用户的推荐。一般来说，协同过滤推荐分为三种类型。第一种是基于用户</w:t>
      </w:r>
      <w:r w:rsidRPr="0020468D">
        <w:rPr>
          <w:rFonts w:ascii="Times New Roman" w:hAnsi="Times New Roman"/>
        </w:rPr>
        <w:t>(user-based)</w:t>
      </w:r>
      <w:r>
        <w:rPr>
          <w:rFonts w:hint="eastAsia"/>
        </w:rPr>
        <w:t>的协同过滤，第二种是基于项目</w:t>
      </w:r>
      <w:r w:rsidRPr="0020468D">
        <w:rPr>
          <w:rFonts w:ascii="Times New Roman" w:hAnsi="Times New Roman"/>
        </w:rPr>
        <w:t>(item-based)</w:t>
      </w:r>
      <w:r>
        <w:rPr>
          <w:rFonts w:hint="eastAsia"/>
        </w:rPr>
        <w:t>的协同过滤，第三种是基于模型</w:t>
      </w:r>
      <w:r w:rsidRPr="0020468D">
        <w:rPr>
          <w:rFonts w:ascii="Times New Roman" w:hAnsi="Times New Roman"/>
        </w:rPr>
        <w:t>(model-based)</w:t>
      </w:r>
      <w:r>
        <w:rPr>
          <w:rFonts w:hint="eastAsia"/>
        </w:rPr>
        <w:t>的协同过滤。</w:t>
      </w:r>
    </w:p>
    <w:p w:rsidR="00A17FA7" w:rsidRPr="008D16AB" w:rsidRDefault="00A17FA7">
      <w:pPr>
        <w:pStyle w:val="aff8"/>
      </w:pPr>
      <w:r>
        <w:rPr>
          <w:rFonts w:hint="eastAsia"/>
        </w:rPr>
        <w:t>基于用户</w:t>
      </w:r>
      <w:r w:rsidRPr="0020468D">
        <w:rPr>
          <w:rFonts w:ascii="Times New Roman" w:hAnsi="Times New Roman"/>
        </w:rPr>
        <w:t>(user-based)</w:t>
      </w:r>
      <w:r>
        <w:rPr>
          <w:rFonts w:hint="eastAsia"/>
        </w:rPr>
        <w:t>的协同过滤主要考虑的是用户和用户之间的相似度，</w:t>
      </w:r>
      <w:r w:rsidRPr="00A766B9">
        <w:rPr>
          <w:rFonts w:hint="eastAsia"/>
        </w:rPr>
        <w:t>根据所有用户对物品或者信息的偏好，发现与当前用户口味和兴趣相似的“邻居”用户群</w:t>
      </w:r>
      <w:r w:rsidRPr="00A766B9">
        <w:t>(</w:t>
      </w:r>
      <w:r w:rsidRPr="00A766B9">
        <w:rPr>
          <w:rFonts w:hint="eastAsia"/>
        </w:rPr>
        <w:t>一般采用</w:t>
      </w:r>
      <w:ins w:id="103" w:author="cheng" w:date="2018-03-18T09:21:00Z">
        <w:r w:rsidR="004F7BF6">
          <w:rPr>
            <w:rFonts w:hint="eastAsia"/>
          </w:rPr>
          <w:t>k</w:t>
        </w:r>
      </w:ins>
      <w:del w:id="104" w:author="cheng" w:date="2018-03-18T09:20:00Z">
        <w:r w:rsidRPr="00583C19" w:rsidDel="004F7BF6">
          <w:rPr>
            <w:rFonts w:ascii="Times New Roman" w:hAnsi="Times New Roman"/>
            <w:i/>
          </w:rPr>
          <w:delText>k</w:delText>
        </w:r>
      </w:del>
      <w:r w:rsidRPr="00583C19">
        <w:rPr>
          <w:rFonts w:ascii="Times New Roman" w:hAnsi="Times New Roman"/>
        </w:rPr>
        <w:t>-</w:t>
      </w:r>
      <w:r w:rsidRPr="00A766B9">
        <w:rPr>
          <w:rFonts w:hint="eastAsia"/>
        </w:rPr>
        <w:t>近邻算法</w:t>
      </w:r>
      <w:r w:rsidRPr="00A766B9">
        <w:t>)</w:t>
      </w:r>
      <w:r>
        <w:rPr>
          <w:rFonts w:hint="eastAsia"/>
        </w:rPr>
        <w:t>。</w:t>
      </w:r>
      <w:r w:rsidRPr="00A766B9">
        <w:rPr>
          <w:rFonts w:hint="eastAsia"/>
        </w:rPr>
        <w:t>然后，基于这</w:t>
      </w:r>
      <w:r w:rsidRPr="00583C19">
        <w:rPr>
          <w:rFonts w:ascii="Times New Roman" w:hAnsi="Times New Roman"/>
        </w:rPr>
        <w:t>k</w:t>
      </w:r>
      <w:proofErr w:type="gramStart"/>
      <w:r w:rsidRPr="00A766B9">
        <w:rPr>
          <w:rFonts w:hint="eastAsia"/>
        </w:rPr>
        <w:t>个</w:t>
      </w:r>
      <w:proofErr w:type="gramEnd"/>
      <w:r w:rsidRPr="00A766B9">
        <w:rPr>
          <w:rFonts w:hint="eastAsia"/>
        </w:rPr>
        <w:t>近邻</w:t>
      </w:r>
      <w:ins w:id="105" w:author="cheng" w:date="2018-03-18T09:21:00Z">
        <w:r w:rsidR="004F7BF6">
          <w:rPr>
            <w:rFonts w:hint="eastAsia"/>
          </w:rPr>
          <w:t>用户</w:t>
        </w:r>
      </w:ins>
      <w:r w:rsidRPr="00A766B9">
        <w:rPr>
          <w:rFonts w:hint="eastAsia"/>
        </w:rPr>
        <w:t>的历史偏好信息，</w:t>
      </w:r>
      <w:r>
        <w:rPr>
          <w:rFonts w:hint="eastAsia"/>
        </w:rPr>
        <w:t>找到评分最高的若干个物品</w:t>
      </w:r>
      <w:r w:rsidRPr="00A766B9">
        <w:rPr>
          <w:rFonts w:hint="eastAsia"/>
        </w:rPr>
        <w:t>为当前用户进行推荐。</w:t>
      </w:r>
      <w:r>
        <w:rPr>
          <w:rFonts w:hint="eastAsia"/>
        </w:rPr>
        <w:t>而基于项目</w:t>
      </w:r>
      <w:r w:rsidRPr="00583C19">
        <w:rPr>
          <w:rFonts w:ascii="Times New Roman" w:hAnsi="Times New Roman"/>
        </w:rPr>
        <w:t>(item-based)</w:t>
      </w:r>
      <w:r>
        <w:rPr>
          <w:rFonts w:hint="eastAsia"/>
        </w:rPr>
        <w:t>的协同过滤和基于用户的协同过滤类似，只不过这时要寻找的是物品和物品之间的相似度，只</w:t>
      </w:r>
      <w:ins w:id="106" w:author="cheng" w:date="2018-03-18T09:22:00Z">
        <w:r w:rsidR="004F7BF6">
          <w:rPr>
            <w:rFonts w:hint="eastAsia"/>
          </w:rPr>
          <w:t>要</w:t>
        </w:r>
      </w:ins>
      <w:del w:id="107" w:author="cheng" w:date="2018-03-18T09:22:00Z">
        <w:r w:rsidDel="004F7BF6">
          <w:rPr>
            <w:rFonts w:hint="eastAsia"/>
          </w:rPr>
          <w:delText>有</w:delText>
        </w:r>
      </w:del>
      <w:r>
        <w:rPr>
          <w:rFonts w:hint="eastAsia"/>
        </w:rPr>
        <w:t>找到目标用户对某些物品的评分，那么我们就可以对相似度高的类似物品进行预测，将评分最高的若干个相似物品推荐给用户。比如你</w:t>
      </w:r>
      <w:ins w:id="108" w:author="cheng" w:date="2018-03-18T09:23:00Z">
        <w:r w:rsidR="004F7BF6">
          <w:rPr>
            <w:rFonts w:hint="eastAsia"/>
          </w:rPr>
          <w:t>在</w:t>
        </w:r>
      </w:ins>
      <w:r>
        <w:rPr>
          <w:rFonts w:hint="eastAsia"/>
        </w:rPr>
        <w:t>网上买了一本机器学习的书，网站上马上就会推荐一堆</w:t>
      </w:r>
      <w:ins w:id="109" w:author="cheng" w:date="2018-03-18T09:23:00Z">
        <w:r w:rsidR="004F7BF6">
          <w:rPr>
            <w:rFonts w:hint="eastAsia"/>
          </w:rPr>
          <w:t>与</w:t>
        </w:r>
      </w:ins>
      <w:r>
        <w:rPr>
          <w:rFonts w:hint="eastAsia"/>
        </w:rPr>
        <w:t>机器学习、大数据相关的书给你，这里就明显用到了基于项目的协同过滤的思想。</w:t>
      </w:r>
      <w:r w:rsidRPr="00A766B9">
        <w:rPr>
          <w:rFonts w:hint="eastAsia"/>
        </w:rPr>
        <w:t>基于模型的协同过滤算法</w:t>
      </w:r>
      <w:r w:rsidR="00850B8B">
        <w:fldChar w:fldCharType="begin"/>
      </w:r>
      <w:r w:rsidR="00850B8B">
        <w:instrText xml:space="preserve"> REF _Ref508037488 \r \h  \* MERGEFORMAT </w:instrText>
      </w:r>
      <w:r w:rsidR="00850B8B">
        <w:fldChar w:fldCharType="separate"/>
      </w:r>
      <w:r w:rsidR="001B744C" w:rsidRPr="001B744C">
        <w:rPr>
          <w:vertAlign w:val="superscript"/>
        </w:rPr>
        <w:t>[28]</w:t>
      </w:r>
      <w:r w:rsidR="00850B8B">
        <w:fldChar w:fldCharType="end"/>
      </w:r>
      <w:r w:rsidRPr="00A766B9">
        <w:rPr>
          <w:rFonts w:hint="eastAsia"/>
        </w:rPr>
        <w:t>是基于用户样本的用户喜好信息，通过模型训练</w:t>
      </w:r>
      <w:r w:rsidRPr="00A766B9">
        <w:t>(</w:t>
      </w:r>
      <w:r w:rsidRPr="00A766B9">
        <w:rPr>
          <w:rFonts w:hint="eastAsia"/>
        </w:rPr>
        <w:t>如贝叶斯模型，聚类模型或依赖网络模型</w:t>
      </w:r>
      <w:r w:rsidRPr="00A766B9">
        <w:t>)</w:t>
      </w:r>
      <w:r w:rsidRPr="00A766B9">
        <w:rPr>
          <w:rFonts w:hint="eastAsia"/>
        </w:rPr>
        <w:t>来学习用户的兴趣爱好，由此来进行相似商品的推荐。</w:t>
      </w:r>
    </w:p>
    <w:p w:rsidR="00A17FA7" w:rsidRDefault="00A17FA7">
      <w:pPr>
        <w:pStyle w:val="aff8"/>
      </w:pPr>
      <w:r w:rsidRPr="00827244">
        <w:rPr>
          <w:rFonts w:hint="eastAsia"/>
        </w:rPr>
        <w:t>基于用户的协同</w:t>
      </w:r>
      <w:r>
        <w:rPr>
          <w:rFonts w:hint="eastAsia"/>
        </w:rPr>
        <w:t>过滤需要在线寻找用户和用户之间的相似度关系，计算复杂度要比基于项目的协同过滤高，</w:t>
      </w:r>
      <w:r w:rsidRPr="00827244">
        <w:rPr>
          <w:rFonts w:hint="eastAsia"/>
        </w:rPr>
        <w:t>但是可以帮助用户找到新类别的有惊喜的物品。而基于项目的协同过滤，</w:t>
      </w:r>
      <w:del w:id="110" w:author="cheng" w:date="2018-03-18T09:26:00Z">
        <w:r w:rsidRPr="00827244" w:rsidDel="00B47067">
          <w:rPr>
            <w:rFonts w:hint="eastAsia"/>
          </w:rPr>
          <w:delText>由于</w:delText>
        </w:r>
      </w:del>
      <w:r w:rsidRPr="00827244">
        <w:rPr>
          <w:rFonts w:hint="eastAsia"/>
        </w:rPr>
        <w:t>考虑</w:t>
      </w:r>
      <w:ins w:id="111" w:author="cheng" w:date="2018-03-18T09:26:00Z">
        <w:r w:rsidR="00B47067">
          <w:rPr>
            <w:rFonts w:hint="eastAsia"/>
          </w:rPr>
          <w:t>到</w:t>
        </w:r>
      </w:ins>
      <w:del w:id="112" w:author="cheng" w:date="2018-03-18T09:26:00Z">
        <w:r w:rsidRPr="00827244" w:rsidDel="00B47067">
          <w:rPr>
            <w:rFonts w:hint="eastAsia"/>
          </w:rPr>
          <w:delText>的</w:delText>
        </w:r>
      </w:del>
      <w:r w:rsidRPr="00827244">
        <w:rPr>
          <w:rFonts w:hint="eastAsia"/>
        </w:rPr>
        <w:t>物品的相似性一段时间不会改变，因此可以很容易的离线计算，准确度一般也可以接受，但是</w:t>
      </w:r>
      <w:r>
        <w:rPr>
          <w:rFonts w:hint="eastAsia"/>
        </w:rPr>
        <w:t>在推荐的多样方面，</w:t>
      </w:r>
      <w:r w:rsidRPr="00827244">
        <w:rPr>
          <w:rFonts w:hint="eastAsia"/>
        </w:rPr>
        <w:t>很难带</w:t>
      </w:r>
      <w:r>
        <w:rPr>
          <w:rFonts w:hint="eastAsia"/>
        </w:rPr>
        <w:t>给用户惊喜。一般对于小型的推荐系统来说，基于项目的协同过滤</w:t>
      </w:r>
      <w:r w:rsidRPr="00827244">
        <w:rPr>
          <w:rFonts w:hint="eastAsia"/>
        </w:rPr>
        <w:t>是主流。但是如果是大型的推荐系统来说，</w:t>
      </w:r>
      <w:r>
        <w:rPr>
          <w:rFonts w:hint="eastAsia"/>
        </w:rPr>
        <w:t>使用</w:t>
      </w:r>
      <w:r w:rsidRPr="00827244">
        <w:rPr>
          <w:rFonts w:hint="eastAsia"/>
        </w:rPr>
        <w:t>基于用户的协同过滤</w:t>
      </w:r>
      <w:r>
        <w:rPr>
          <w:rFonts w:hint="eastAsia"/>
        </w:rPr>
        <w:t>效果更好。</w:t>
      </w:r>
    </w:p>
    <w:p w:rsidR="00A17FA7" w:rsidRPr="008D16AB" w:rsidRDefault="00A17FA7">
      <w:pPr>
        <w:pStyle w:val="aff8"/>
      </w:pPr>
      <w:r>
        <w:rPr>
          <w:rFonts w:hint="eastAsia"/>
        </w:rPr>
        <w:t>基于内容的协同过滤的推荐算法不需要对商品或者用户进行严格的建模，而且</w:t>
      </w:r>
      <w:r>
        <w:rPr>
          <w:rFonts w:hint="eastAsia"/>
        </w:rPr>
        <w:lastRenderedPageBreak/>
        <w:t>也不要求商品的描述是机器可理解的，因此这种方法是</w:t>
      </w:r>
      <w:ins w:id="113" w:author="cheng" w:date="2018-03-18T09:27:00Z">
        <w:r w:rsidR="00B47067">
          <w:rPr>
            <w:rFonts w:hint="eastAsia"/>
          </w:rPr>
          <w:t>与</w:t>
        </w:r>
      </w:ins>
      <w:r>
        <w:rPr>
          <w:rFonts w:hint="eastAsia"/>
        </w:rPr>
        <w:t>领域无关的，该方法很好的支持用户发现潜在的兴趣爱好。然而，由于该方法的推荐效果依赖于用户历史偏好数据的多少和准确性。大部分情况下，用户的历史偏好使用稀疏矩阵存储，稀疏矩阵计算上的问题会导致少部分人的错误偏好会对推荐结果的准确度有很大的影响。</w:t>
      </w:r>
    </w:p>
    <w:p w:rsidR="00A17FA7" w:rsidRDefault="00A17FA7">
      <w:pPr>
        <w:pStyle w:val="aff8"/>
      </w:pPr>
      <w:r>
        <w:rPr>
          <w:rFonts w:hint="eastAsia"/>
        </w:rPr>
        <w:t>在不同的协同过滤技术中，</w:t>
      </w:r>
      <w:r w:rsidRPr="0020468D">
        <w:rPr>
          <w:rFonts w:hint="eastAsia"/>
        </w:rPr>
        <w:t>基于模型</w:t>
      </w:r>
      <w:r w:rsidRPr="00583C19">
        <w:rPr>
          <w:rFonts w:ascii="Times New Roman" w:hAnsi="Times New Roman"/>
        </w:rPr>
        <w:t>(model based)</w:t>
      </w:r>
      <w:r w:rsidRPr="0020468D">
        <w:rPr>
          <w:rFonts w:hint="eastAsia"/>
        </w:rPr>
        <w:t>的协同过滤是目前</w:t>
      </w:r>
      <w:proofErr w:type="gramStart"/>
      <w:r w:rsidRPr="0020468D">
        <w:rPr>
          <w:rFonts w:hint="eastAsia"/>
        </w:rPr>
        <w:t>最</w:t>
      </w:r>
      <w:proofErr w:type="gramEnd"/>
      <w:r w:rsidRPr="0020468D">
        <w:rPr>
          <w:rFonts w:hint="eastAsia"/>
        </w:rPr>
        <w:t>主流的协同过滤类型了</w:t>
      </w:r>
      <w:r>
        <w:rPr>
          <w:rFonts w:hint="eastAsia"/>
        </w:rPr>
        <w:t>，其推荐质量也被实验证明是协同过滤技术中最好的</w:t>
      </w:r>
      <w:r w:rsidRPr="0020468D">
        <w:rPr>
          <w:rFonts w:hint="eastAsia"/>
        </w:rPr>
        <w:t>。</w:t>
      </w:r>
      <w:r>
        <w:rPr>
          <w:rFonts w:hint="eastAsia"/>
        </w:rPr>
        <w:t>矩阵分解方法通过将用户</w:t>
      </w:r>
      <w:r>
        <w:t>-</w:t>
      </w:r>
      <w:r>
        <w:rPr>
          <w:rFonts w:hint="eastAsia"/>
        </w:rPr>
        <w:t>商品评分矩阵分解成一个与用户相关的低</w:t>
      </w:r>
      <w:proofErr w:type="gramStart"/>
      <w:r>
        <w:rPr>
          <w:rFonts w:hint="eastAsia"/>
        </w:rPr>
        <w:t>秩</w:t>
      </w:r>
      <w:proofErr w:type="gramEnd"/>
      <w:r>
        <w:rPr>
          <w:rFonts w:hint="eastAsia"/>
        </w:rPr>
        <w:t>矩阵</w:t>
      </w:r>
      <w:r>
        <w:t>(</w:t>
      </w:r>
      <w:r>
        <w:rPr>
          <w:rFonts w:hint="eastAsia"/>
        </w:rPr>
        <w:t>用户特征矩阵</w:t>
      </w:r>
      <w:r>
        <w:t>)</w:t>
      </w:r>
      <w:r>
        <w:rPr>
          <w:rFonts w:hint="eastAsia"/>
        </w:rPr>
        <w:t>和一个与商品相关的低</w:t>
      </w:r>
      <w:proofErr w:type="gramStart"/>
      <w:r>
        <w:rPr>
          <w:rFonts w:hint="eastAsia"/>
        </w:rPr>
        <w:t>秩</w:t>
      </w:r>
      <w:proofErr w:type="gramEnd"/>
      <w:r>
        <w:rPr>
          <w:rFonts w:hint="eastAsia"/>
        </w:rPr>
        <w:t>矩阵</w:t>
      </w:r>
      <w:r>
        <w:t>(</w:t>
      </w:r>
      <w:r>
        <w:rPr>
          <w:rFonts w:hint="eastAsia"/>
        </w:rPr>
        <w:t>商品特征矩阵</w:t>
      </w:r>
      <w:r>
        <w:t>)</w:t>
      </w:r>
      <w:r>
        <w:rPr>
          <w:rFonts w:hint="eastAsia"/>
        </w:rPr>
        <w:t>，并使用分解后的两个低</w:t>
      </w:r>
      <w:proofErr w:type="gramStart"/>
      <w:r>
        <w:rPr>
          <w:rFonts w:hint="eastAsia"/>
        </w:rPr>
        <w:t>秩</w:t>
      </w:r>
      <w:proofErr w:type="gramEnd"/>
      <w:r>
        <w:rPr>
          <w:rFonts w:hint="eastAsia"/>
        </w:rPr>
        <w:t>矩阵的乘积来拟合原评分矩阵，同时对未观察到的用户</w:t>
      </w:r>
      <w:r>
        <w:t>-</w:t>
      </w:r>
      <w:r>
        <w:rPr>
          <w:rFonts w:hint="eastAsia"/>
        </w:rPr>
        <w:t>商品对进行评分预测。基于矩阵分解的方法，最重要的因素是所学习的用户特征因子矩阵和商品特征因子矩阵，好的用户特征和商品特征能带来更好的预测结果。</w:t>
      </w:r>
    </w:p>
    <w:p w:rsidR="00A17FA7" w:rsidRDefault="00A17FA7" w:rsidP="006F26E6">
      <w:pPr>
        <w:pStyle w:val="aff8"/>
        <w:ind w:firstLineChars="0" w:firstLine="0"/>
      </w:pPr>
      <w:r>
        <w:tab/>
      </w:r>
      <w:r w:rsidRPr="00824753">
        <w:rPr>
          <w:rFonts w:hint="eastAsia"/>
        </w:rPr>
        <w:t>随着</w:t>
      </w:r>
      <w:r w:rsidRPr="00583C19">
        <w:rPr>
          <w:rFonts w:ascii="Times New Roman" w:hAnsi="Times New Roman"/>
        </w:rPr>
        <w:t>Netflix Prize</w:t>
      </w:r>
      <w:r w:rsidRPr="00824753">
        <w:rPr>
          <w:rFonts w:hint="eastAsia"/>
        </w:rPr>
        <w:t>推荐比赛的成功举办，近年来隐语义模型</w:t>
      </w:r>
      <w:r w:rsidRPr="00583C19">
        <w:rPr>
          <w:rFonts w:ascii="Times New Roman" w:hAnsi="Times New Roman"/>
        </w:rPr>
        <w:t>(Latent Factor Model, LFM)</w:t>
      </w:r>
      <w:r w:rsidRPr="00824753">
        <w:rPr>
          <w:rFonts w:hint="eastAsia"/>
        </w:rPr>
        <w:t>受到越来越多的关</w:t>
      </w:r>
      <w:r>
        <w:rPr>
          <w:rFonts w:hint="eastAsia"/>
        </w:rPr>
        <w:t>注。隐语义模型最早在文本挖掘领域被提出，用于寻找文本的隐含语义。</w:t>
      </w:r>
      <w:r w:rsidRPr="00824753">
        <w:rPr>
          <w:rFonts w:hint="eastAsia"/>
        </w:rPr>
        <w:t>矩阵分解技术是实现隐语义模型使用最为广泛的一种方法，其思想也正是来源于此，著名的推荐领域大神</w:t>
      </w:r>
      <w:r w:rsidRPr="00583C19">
        <w:rPr>
          <w:rFonts w:ascii="Times New Roman" w:hAnsi="Times New Roman"/>
        </w:rPr>
        <w:t xml:space="preserve">Yehuda </w:t>
      </w:r>
      <w:proofErr w:type="spellStart"/>
      <w:r w:rsidRPr="00583C19">
        <w:rPr>
          <w:rFonts w:ascii="Times New Roman" w:hAnsi="Times New Roman"/>
        </w:rPr>
        <w:t>Koren</w:t>
      </w:r>
      <w:proofErr w:type="spellEnd"/>
      <w:r w:rsidRPr="00824753">
        <w:rPr>
          <w:rFonts w:hint="eastAsia"/>
        </w:rPr>
        <w:t>更是凭借矩阵分解模型勇夺</w:t>
      </w:r>
      <w:r w:rsidRPr="00583C19">
        <w:rPr>
          <w:rFonts w:ascii="Times New Roman" w:hAnsi="Times New Roman"/>
        </w:rPr>
        <w:t>Netflix Prize</w:t>
      </w:r>
      <w:r w:rsidRPr="00824753">
        <w:rPr>
          <w:rFonts w:hint="eastAsia"/>
        </w:rPr>
        <w:t>推荐比赛冠军，实验结果表明，在个性化推荐中使用矩阵分解模型要明显优于传统的基于邻域的协同过滤</w:t>
      </w:r>
      <w:r w:rsidRPr="00824753">
        <w:t>(</w:t>
      </w:r>
      <w:r w:rsidRPr="00824753">
        <w:rPr>
          <w:rFonts w:hint="eastAsia"/>
        </w:rPr>
        <w:t>又称基于记忆的协同过滤</w:t>
      </w:r>
      <w:r w:rsidRPr="00824753">
        <w:t>)</w:t>
      </w:r>
      <w:r w:rsidRPr="00824753">
        <w:rPr>
          <w:rFonts w:hint="eastAsia"/>
        </w:rPr>
        <w:t>方法，如</w:t>
      </w:r>
      <w:proofErr w:type="spellStart"/>
      <w:r w:rsidRPr="0078482F">
        <w:rPr>
          <w:rFonts w:ascii="Times New Roman" w:hAnsi="Times New Roman"/>
        </w:rPr>
        <w:t>UserCF</w:t>
      </w:r>
      <w:proofErr w:type="spellEnd"/>
      <w:r w:rsidRPr="00824753">
        <w:rPr>
          <w:rFonts w:hint="eastAsia"/>
        </w:rPr>
        <w:t>、</w:t>
      </w:r>
      <w:proofErr w:type="spellStart"/>
      <w:r w:rsidRPr="0078482F">
        <w:rPr>
          <w:rFonts w:ascii="Times New Roman" w:hAnsi="Times New Roman"/>
        </w:rPr>
        <w:t>ItemCF</w:t>
      </w:r>
      <w:proofErr w:type="spellEnd"/>
      <w:r w:rsidRPr="00824753">
        <w:rPr>
          <w:rFonts w:hint="eastAsia"/>
        </w:rPr>
        <w:t>等，这也使得矩阵分解成为了目前个性化推荐研究领域中的主流模型。</w:t>
      </w:r>
    </w:p>
    <w:p w:rsidR="00A17FA7" w:rsidRDefault="00A17FA7" w:rsidP="00850B8B">
      <w:pPr>
        <w:pStyle w:val="aff8"/>
      </w:pPr>
      <w:r w:rsidRPr="00554896">
        <w:rPr>
          <w:rFonts w:hint="eastAsia"/>
        </w:rPr>
        <w:t>矩阵分解的核心思想</w:t>
      </w:r>
      <w:ins w:id="114" w:author="cheng" w:date="2018-03-18T09:32:00Z">
        <w:r w:rsidR="00B47067">
          <w:rPr>
            <w:rFonts w:hint="eastAsia"/>
          </w:rPr>
          <w:t>是</w:t>
        </w:r>
      </w:ins>
      <w:r w:rsidRPr="00554896">
        <w:rPr>
          <w:rFonts w:hint="eastAsia"/>
        </w:rPr>
        <w:t>认为用户的兴趣只受少数几个因素的影响，因此将稀疏且高维的</w:t>
      </w:r>
      <w:r w:rsidRPr="00554896">
        <w:rPr>
          <w:rFonts w:ascii="Times New Roman" w:hAnsi="Times New Roman"/>
        </w:rPr>
        <w:t>User-Item</w:t>
      </w:r>
      <w:r w:rsidRPr="00554896">
        <w:rPr>
          <w:rFonts w:hint="eastAsia"/>
        </w:rPr>
        <w:t>评分矩阵分解为两个低维矩阵，即通过</w:t>
      </w:r>
      <w:r w:rsidRPr="00554896">
        <w:rPr>
          <w:rFonts w:ascii="Times New Roman" w:hAnsi="Times New Roman"/>
        </w:rPr>
        <w:t>User</w:t>
      </w:r>
      <w:ins w:id="115" w:author="cheng" w:date="2018-03-18T09:32:00Z">
        <w:r w:rsidR="00B47067">
          <w:rPr>
            <w:rFonts w:hint="eastAsia"/>
          </w:rPr>
          <w:t>和</w:t>
        </w:r>
      </w:ins>
      <w:del w:id="116" w:author="cheng" w:date="2018-03-18T09:32:00Z">
        <w:r w:rsidRPr="00554896" w:rsidDel="00B47067">
          <w:rPr>
            <w:rFonts w:hint="eastAsia"/>
          </w:rPr>
          <w:delText>，</w:delText>
        </w:r>
      </w:del>
      <w:r w:rsidRPr="00554896">
        <w:rPr>
          <w:rFonts w:ascii="Times New Roman" w:hAnsi="Times New Roman"/>
        </w:rPr>
        <w:t>Item</w:t>
      </w:r>
      <w:ins w:id="117" w:author="cheng" w:date="2018-03-18T09:32:00Z">
        <w:r w:rsidR="00B47067">
          <w:rPr>
            <w:rFonts w:ascii="Times New Roman" w:hAnsi="Times New Roman" w:hint="eastAsia"/>
          </w:rPr>
          <w:t>的</w:t>
        </w:r>
      </w:ins>
      <w:r w:rsidRPr="00554896">
        <w:rPr>
          <w:rFonts w:hint="eastAsia"/>
        </w:rPr>
        <w:t>评分信息学习到</w:t>
      </w:r>
      <w:del w:id="118" w:author="cheng" w:date="2018-03-18T09:32:00Z">
        <w:r w:rsidRPr="00554896" w:rsidDel="00B47067">
          <w:rPr>
            <w:rFonts w:hint="eastAsia"/>
          </w:rPr>
          <w:delText>的</w:delText>
        </w:r>
      </w:del>
      <w:r w:rsidRPr="00554896">
        <w:rPr>
          <w:rFonts w:hint="eastAsia"/>
        </w:rPr>
        <w:t>用户特征矩阵</w:t>
      </w:r>
      <w:r w:rsidRPr="00554896">
        <w:rPr>
          <w:rFonts w:ascii="Times New Roman" w:hAnsi="Times New Roman"/>
        </w:rPr>
        <w:t>P</w:t>
      </w:r>
      <w:r w:rsidRPr="00554896">
        <w:rPr>
          <w:rFonts w:hint="eastAsia"/>
        </w:rPr>
        <w:t>和物品特征矩阵</w:t>
      </w:r>
      <w:r w:rsidRPr="00554896">
        <w:rPr>
          <w:rFonts w:ascii="Times New Roman" w:hAnsi="Times New Roman"/>
        </w:rPr>
        <w:t>Q</w:t>
      </w:r>
      <w:r w:rsidRPr="00554896">
        <w:rPr>
          <w:rFonts w:hint="eastAsia"/>
        </w:rPr>
        <w:t>，</w:t>
      </w:r>
      <w:ins w:id="119" w:author="cheng" w:date="2018-03-18T09:32:00Z">
        <w:r w:rsidR="00B47067">
          <w:rPr>
            <w:rFonts w:hint="eastAsia"/>
          </w:rPr>
          <w:t>再利用</w:t>
        </w:r>
      </w:ins>
      <w:del w:id="120" w:author="cheng" w:date="2018-03-18T09:32:00Z">
        <w:r w:rsidRPr="00554896" w:rsidDel="00B47067">
          <w:rPr>
            <w:rFonts w:hint="eastAsia"/>
          </w:rPr>
          <w:delText>通过</w:delText>
        </w:r>
      </w:del>
      <w:r w:rsidRPr="00554896">
        <w:rPr>
          <w:rFonts w:hint="eastAsia"/>
        </w:rPr>
        <w:t>重构的低维矩阵预测用户对产品的评分。</w:t>
      </w:r>
    </w:p>
    <w:p w:rsidR="00A17FA7" w:rsidRDefault="00A17FA7">
      <w:pPr>
        <w:pStyle w:val="aff8"/>
      </w:pPr>
      <w:r w:rsidRPr="00824753">
        <w:rPr>
          <w:rFonts w:hint="eastAsia"/>
        </w:rPr>
        <w:t>矩阵分解方法将高维</w:t>
      </w:r>
      <w:ins w:id="121" w:author="cheng" w:date="2018-03-18T09:33:00Z">
        <w:r w:rsidR="00B47067">
          <w:rPr>
            <w:rFonts w:hint="eastAsia"/>
          </w:rPr>
          <w:t>的</w:t>
        </w:r>
      </w:ins>
      <w:r w:rsidRPr="00824753">
        <w:t>User-Item</w:t>
      </w:r>
      <w:r w:rsidRPr="00824753">
        <w:rPr>
          <w:rFonts w:hint="eastAsia"/>
        </w:rPr>
        <w:t>评分矩阵映射为两个低维</w:t>
      </w:r>
      <w:ins w:id="122" w:author="cheng" w:date="2018-03-18T09:33:00Z">
        <w:r w:rsidR="00B47067">
          <w:rPr>
            <w:rFonts w:hint="eastAsia"/>
          </w:rPr>
          <w:t>的</w:t>
        </w:r>
      </w:ins>
      <w:r w:rsidRPr="00824753">
        <w:rPr>
          <w:rFonts w:hint="eastAsia"/>
        </w:rPr>
        <w:t>用户和物品矩阵，</w:t>
      </w:r>
      <w:ins w:id="123" w:author="cheng" w:date="2018-03-18T09:33:00Z">
        <w:r w:rsidR="00B47067">
          <w:rPr>
            <w:rFonts w:hint="eastAsia"/>
          </w:rPr>
          <w:t>改善</w:t>
        </w:r>
      </w:ins>
      <w:del w:id="124" w:author="cheng" w:date="2018-03-18T09:33:00Z">
        <w:r w:rsidRPr="00824753" w:rsidDel="00B47067">
          <w:rPr>
            <w:rFonts w:hint="eastAsia"/>
          </w:rPr>
          <w:delText>解决</w:delText>
        </w:r>
      </w:del>
      <w:r w:rsidRPr="00824753">
        <w:rPr>
          <w:rFonts w:hint="eastAsia"/>
        </w:rPr>
        <w:t>了数据稀疏性问题。使用矩阵分解具有以下优点：</w:t>
      </w:r>
      <w:r>
        <w:rPr>
          <w:rFonts w:hint="eastAsia"/>
        </w:rPr>
        <w:t>比较容易编程实现，随机梯度下降方法依次迭代即可训练出模型。比较低的时间和空间复杂度，高维矩阵映射为两个低维矩阵节省了存储空间，</w:t>
      </w:r>
      <w:ins w:id="125" w:author="cheng" w:date="2018-03-18T09:34:00Z">
        <w:r w:rsidR="005C60EB">
          <w:rPr>
            <w:rFonts w:hint="eastAsia"/>
          </w:rPr>
          <w:t>虽然</w:t>
        </w:r>
      </w:ins>
      <w:r>
        <w:rPr>
          <w:rFonts w:hint="eastAsia"/>
        </w:rPr>
        <w:t>训练过程比较费时，但是可以离线完成；评分预测一般在线计算，直接使用离线训练得到的参数，可以实时推荐。预测的精度比较高，预测准确率要高于基于领域的协同过滤以及</w:t>
      </w:r>
      <w:ins w:id="126" w:author="cheng" w:date="2018-03-18T09:35:00Z">
        <w:r w:rsidR="005C60EB">
          <w:rPr>
            <w:rFonts w:hint="eastAsia"/>
          </w:rPr>
          <w:t>基于</w:t>
        </w:r>
      </w:ins>
      <w:r>
        <w:rPr>
          <w:rFonts w:hint="eastAsia"/>
        </w:rPr>
        <w:t>内容</w:t>
      </w:r>
      <w:ins w:id="127" w:author="cheng" w:date="2018-03-18T09:35:00Z">
        <w:r w:rsidR="005C60EB">
          <w:rPr>
            <w:rFonts w:hint="eastAsia"/>
          </w:rPr>
          <w:t>的推荐</w:t>
        </w:r>
      </w:ins>
      <w:del w:id="128" w:author="cheng" w:date="2018-03-18T09:35:00Z">
        <w:r w:rsidDel="005C60EB">
          <w:rPr>
            <w:rFonts w:hint="eastAsia"/>
          </w:rPr>
          <w:delText>过滤</w:delText>
        </w:r>
      </w:del>
      <w:r>
        <w:rPr>
          <w:rFonts w:hint="eastAsia"/>
        </w:rPr>
        <w:t>等方法。非常好的扩展性，很方便在用户特征向量和物品特征向量中添加其它因素。</w:t>
      </w:r>
    </w:p>
    <w:p w:rsidR="00A17FA7" w:rsidRPr="00554896" w:rsidRDefault="00A17FA7">
      <w:pPr>
        <w:pStyle w:val="aff8"/>
      </w:pPr>
    </w:p>
    <w:p w:rsidR="00A17FA7" w:rsidRDefault="00A17FA7" w:rsidP="006F26E6">
      <w:pPr>
        <w:pStyle w:val="aff8"/>
        <w:ind w:firstLineChars="0" w:firstLine="0"/>
        <w:rPr>
          <w:rFonts w:ascii="Arial" w:hAnsi="Arial" w:cs="Arial"/>
          <w:color w:val="333333"/>
          <w:sz w:val="21"/>
          <w:szCs w:val="21"/>
          <w:shd w:val="clear" w:color="auto" w:fill="FFFFFF"/>
        </w:rPr>
      </w:pPr>
      <w:r>
        <w:lastRenderedPageBreak/>
        <w:tab/>
      </w:r>
      <w:r>
        <w:rPr>
          <w:rFonts w:hint="eastAsia"/>
        </w:rPr>
        <w:t>推荐系统中常用的矩阵分解有非负矩阵分解</w:t>
      </w:r>
      <w:r w:rsidRPr="00640107">
        <w:rPr>
          <w:rFonts w:ascii="Times New Roman" w:hAnsi="Times New Roman"/>
        </w:rPr>
        <w:t>(NMF)</w:t>
      </w:r>
      <w:r>
        <w:rPr>
          <w:rFonts w:ascii="Times New Roman" w:hAnsi="Times New Roman" w:hint="eastAsia"/>
        </w:rPr>
        <w:t>、奇异值分解</w:t>
      </w:r>
      <w:r>
        <w:rPr>
          <w:rFonts w:ascii="Times New Roman" w:hAnsi="Times New Roman"/>
        </w:rPr>
        <w:t>(SVD)</w:t>
      </w:r>
      <w:r>
        <w:rPr>
          <w:rFonts w:ascii="Times New Roman" w:hAnsi="Times New Roman" w:hint="eastAsia"/>
        </w:rPr>
        <w:t>、概率矩阵分解</w:t>
      </w:r>
      <w:r>
        <w:rPr>
          <w:rFonts w:ascii="Times New Roman" w:hAnsi="Times New Roman"/>
        </w:rPr>
        <w:t>(PMF)</w:t>
      </w:r>
      <w:r>
        <w:rPr>
          <w:rFonts w:ascii="Times New Roman" w:hAnsi="Times New Roman" w:hint="eastAsia"/>
        </w:rPr>
        <w:t>等。</w:t>
      </w:r>
    </w:p>
    <w:p w:rsidR="00A17FA7" w:rsidRDefault="00A17FA7" w:rsidP="006F26E6">
      <w:pPr>
        <w:pStyle w:val="aff8"/>
        <w:ind w:firstLineChars="0" w:firstLine="0"/>
        <w:rPr>
          <w:rFonts w:ascii="Times New Roman" w:hAnsi="Times New Roman"/>
        </w:rPr>
      </w:pPr>
      <w:r>
        <w:rPr>
          <w:rFonts w:ascii="Arial" w:hAnsi="Arial" w:cs="Arial"/>
          <w:color w:val="333333"/>
          <w:sz w:val="21"/>
          <w:szCs w:val="21"/>
          <w:shd w:val="clear" w:color="auto" w:fill="FFFFFF"/>
        </w:rPr>
        <w:tab/>
      </w:r>
      <w:r w:rsidRPr="00640107">
        <w:rPr>
          <w:rFonts w:ascii="Times New Roman" w:hAnsi="Times New Roman"/>
        </w:rPr>
        <w:t>Lee</w:t>
      </w:r>
      <w:r w:rsidRPr="00640107">
        <w:rPr>
          <w:rFonts w:hint="eastAsia"/>
        </w:rPr>
        <w:t>等人最早提出了非负矩阵分解</w:t>
      </w:r>
      <w:r w:rsidRPr="00640107">
        <w:rPr>
          <w:rFonts w:ascii="Times New Roman" w:hAnsi="Times New Roman"/>
        </w:rPr>
        <w:t>(Non-negative Matrix Factorization</w:t>
      </w:r>
      <w:r w:rsidRPr="00640107">
        <w:rPr>
          <w:rFonts w:ascii="Times New Roman" w:hAnsi="Times New Roman" w:hint="eastAsia"/>
        </w:rPr>
        <w:t>，</w:t>
      </w:r>
      <w:r w:rsidRPr="00640107">
        <w:rPr>
          <w:rFonts w:ascii="Times New Roman" w:hAnsi="Times New Roman"/>
        </w:rPr>
        <w:t>NMF)</w:t>
      </w:r>
      <w:r w:rsidRPr="00640107">
        <w:rPr>
          <w:rFonts w:hint="eastAsia"/>
        </w:rPr>
        <w:t>算法</w:t>
      </w:r>
      <w:r w:rsidR="00850B8B">
        <w:fldChar w:fldCharType="begin"/>
      </w:r>
      <w:r w:rsidR="00850B8B">
        <w:instrText xml:space="preserve"> REF _Ref508038975 \r \h  \* MERGEFORMAT </w:instrText>
      </w:r>
      <w:r w:rsidR="00850B8B">
        <w:fldChar w:fldCharType="separate"/>
      </w:r>
      <w:r w:rsidR="001B744C" w:rsidRPr="001B744C">
        <w:rPr>
          <w:vertAlign w:val="superscript"/>
        </w:rPr>
        <w:t>[29]</w:t>
      </w:r>
      <w:r w:rsidR="00850B8B">
        <w:fldChar w:fldCharType="end"/>
      </w:r>
      <w:r w:rsidRPr="00640107">
        <w:rPr>
          <w:rFonts w:hint="eastAsia"/>
        </w:rPr>
        <w:t>，</w:t>
      </w:r>
      <w:del w:id="129" w:author="cheng" w:date="2018-03-18T09:38:00Z">
        <w:r w:rsidRPr="00640107" w:rsidDel="005C60EB">
          <w:rPr>
            <w:rFonts w:hint="eastAsia"/>
          </w:rPr>
          <w:delText>即</w:delText>
        </w:r>
      </w:del>
      <w:r w:rsidRPr="00640107">
        <w:rPr>
          <w:rFonts w:ascii="Times New Roman" w:hAnsi="Times New Roman"/>
        </w:rPr>
        <w:t>NMF</w:t>
      </w:r>
      <w:r>
        <w:rPr>
          <w:rFonts w:hint="eastAsia"/>
        </w:rPr>
        <w:t>是</w:t>
      </w:r>
      <w:r w:rsidRPr="00640107">
        <w:rPr>
          <w:rFonts w:hint="eastAsia"/>
        </w:rPr>
        <w:t>在矩阵中所有</w:t>
      </w:r>
      <w:r>
        <w:rPr>
          <w:rFonts w:hint="eastAsia"/>
        </w:rPr>
        <w:t>元素均为非负数约束条件之下的矩阵分解方法。该算法是多变量分析和线性代数的算法。非负矩阵分解处理大规模数据更快更便捷，实现简便性、分解形式和分解结果上的可解释性，占用存储空间少。然而，</w:t>
      </w:r>
      <w:r w:rsidRPr="007F7472">
        <w:rPr>
          <w:rFonts w:ascii="Times New Roman" w:hAnsi="Times New Roman"/>
        </w:rPr>
        <w:t>NMF</w:t>
      </w:r>
      <w:r>
        <w:rPr>
          <w:rFonts w:ascii="Times New Roman" w:hAnsi="Times New Roman" w:hint="eastAsia"/>
        </w:rPr>
        <w:t>中只用</w:t>
      </w:r>
      <w:ins w:id="130" w:author="cheng" w:date="2018-03-18T09:38:00Z">
        <w:r w:rsidR="005C60EB">
          <w:rPr>
            <w:rFonts w:ascii="Times New Roman" w:hAnsi="Times New Roman" w:hint="eastAsia"/>
          </w:rPr>
          <w:t>了</w:t>
        </w:r>
      </w:ins>
      <w:r>
        <w:rPr>
          <w:rFonts w:ascii="Times New Roman" w:hAnsi="Times New Roman" w:hint="eastAsia"/>
        </w:rPr>
        <w:t>一层</w:t>
      </w:r>
      <w:ins w:id="131" w:author="cheng" w:date="2018-03-18T09:38:00Z">
        <w:r w:rsidR="005C60EB">
          <w:rPr>
            <w:rFonts w:ascii="Times New Roman" w:hAnsi="Times New Roman" w:hint="eastAsia"/>
          </w:rPr>
          <w:t>来</w:t>
        </w:r>
      </w:ins>
      <w:r>
        <w:rPr>
          <w:rFonts w:ascii="Times New Roman" w:hAnsi="Times New Roman" w:hint="eastAsia"/>
        </w:rPr>
        <w:t>表示</w:t>
      </w:r>
      <w:proofErr w:type="gramStart"/>
      <w:r>
        <w:rPr>
          <w:rFonts w:ascii="Times New Roman" w:hAnsi="Times New Roman" w:hint="eastAsia"/>
        </w:rPr>
        <w:t>隐</w:t>
      </w:r>
      <w:proofErr w:type="gramEnd"/>
      <w:r>
        <w:rPr>
          <w:rFonts w:ascii="Times New Roman" w:hAnsi="Times New Roman" w:hint="eastAsia"/>
        </w:rPr>
        <w:t>变量，无法处理复杂学习问题。</w:t>
      </w:r>
      <w:r>
        <w:rPr>
          <w:rFonts w:ascii="Times New Roman" w:hAnsi="Times New Roman"/>
        </w:rPr>
        <w:t>NMF</w:t>
      </w:r>
      <w:r>
        <w:rPr>
          <w:rFonts w:ascii="Times New Roman" w:hAnsi="Times New Roman" w:hint="eastAsia"/>
        </w:rPr>
        <w:t>只约束了输出的两个矩阵的非负性</w:t>
      </w:r>
      <w:r>
        <w:rPr>
          <w:rFonts w:ascii="Times New Roman" w:hAnsi="Times New Roman"/>
        </w:rPr>
        <w:t>(</w:t>
      </w:r>
      <w:r>
        <w:rPr>
          <w:rFonts w:ascii="Times New Roman" w:hAnsi="Times New Roman" w:hint="eastAsia"/>
        </w:rPr>
        <w:t>这是唯一先验，只要求满足这个</w:t>
      </w:r>
      <w:r>
        <w:rPr>
          <w:rFonts w:ascii="Times New Roman" w:hAnsi="Times New Roman"/>
        </w:rPr>
        <w:t>)</w:t>
      </w:r>
      <w:r>
        <w:rPr>
          <w:rFonts w:ascii="Times New Roman" w:hAnsi="Times New Roman" w:hint="eastAsia"/>
        </w:rPr>
        <w:t>，而没有考虑到对于该先验，矩阵内部元素间的相关性。</w:t>
      </w:r>
    </w:p>
    <w:p w:rsidR="00A17FA7" w:rsidRPr="00FC0DDD" w:rsidRDefault="00A17FA7" w:rsidP="006F26E6">
      <w:pPr>
        <w:pStyle w:val="aff8"/>
        <w:ind w:firstLineChars="0" w:firstLine="0"/>
      </w:pPr>
      <w:r>
        <w:rPr>
          <w:rFonts w:ascii="Times New Roman" w:hAnsi="Times New Roman"/>
        </w:rPr>
        <w:tab/>
      </w:r>
      <w:r>
        <w:rPr>
          <w:rFonts w:ascii="Times New Roman" w:hAnsi="Times New Roman" w:hint="eastAsia"/>
        </w:rPr>
        <w:t>奇异值分解就是将用户对物品的评分矩阵进行</w:t>
      </w:r>
      <w:r>
        <w:rPr>
          <w:rFonts w:ascii="Times New Roman" w:hAnsi="Times New Roman"/>
        </w:rPr>
        <w:t>SVD</w:t>
      </w:r>
      <w:r>
        <w:rPr>
          <w:rFonts w:ascii="Times New Roman" w:hAnsi="Times New Roman" w:hint="eastAsia"/>
        </w:rPr>
        <w:t>分解，并通过选择部分较大的一些奇异值来同时进行降维。这种方法简单直接，但有一个很大的问题就是</w:t>
      </w:r>
      <w:r>
        <w:rPr>
          <w:rFonts w:ascii="Times New Roman" w:hAnsi="Times New Roman"/>
        </w:rPr>
        <w:t>SVD</w:t>
      </w:r>
      <w:r>
        <w:rPr>
          <w:rFonts w:ascii="Times New Roman" w:hAnsi="Times New Roman" w:hint="eastAsia"/>
        </w:rPr>
        <w:t>要求评分矩阵是稠密的，也就是说矩阵的所有位置不能有空白。有空白的时候评分矩阵没有办法直接去</w:t>
      </w:r>
      <w:r>
        <w:rPr>
          <w:rFonts w:ascii="Times New Roman" w:hAnsi="Times New Roman"/>
        </w:rPr>
        <w:t>SVD</w:t>
      </w:r>
      <w:r>
        <w:rPr>
          <w:rFonts w:ascii="Times New Roman" w:hAnsi="Times New Roman" w:hint="eastAsia"/>
        </w:rPr>
        <w:t>分解。然而，</w:t>
      </w:r>
      <w:r>
        <w:rPr>
          <w:rFonts w:hint="eastAsia"/>
        </w:rPr>
        <w:t>现实生活中的</w:t>
      </w:r>
      <w:r>
        <w:t>User-Item</w:t>
      </w:r>
      <w:r>
        <w:rPr>
          <w:rFonts w:hint="eastAsia"/>
        </w:rPr>
        <w:t>矩阵极大</w:t>
      </w:r>
      <w:r>
        <w:t>(User</w:t>
      </w:r>
      <w:r>
        <w:rPr>
          <w:rFonts w:hint="eastAsia"/>
        </w:rPr>
        <w:t>数量极大，</w:t>
      </w:r>
      <w:r>
        <w:t>Item</w:t>
      </w:r>
      <w:r>
        <w:rPr>
          <w:rFonts w:hint="eastAsia"/>
        </w:rPr>
        <w:t>数量极大</w:t>
      </w:r>
      <w:r>
        <w:t>)</w:t>
      </w:r>
      <w:r>
        <w:rPr>
          <w:rFonts w:hint="eastAsia"/>
        </w:rPr>
        <w:t>，而用户的兴趣和消费能力有限，对单个用户来说消费的物品，产生评分记录的物品是极少的。这样造成了</w:t>
      </w:r>
      <w:r>
        <w:t>User-Item</w:t>
      </w:r>
      <w:r>
        <w:rPr>
          <w:rFonts w:hint="eastAsia"/>
        </w:rPr>
        <w:t>矩阵含有大量的空值，数据极为稀疏。</w:t>
      </w:r>
      <w:r>
        <w:rPr>
          <w:rFonts w:ascii="Times New Roman" w:hAnsi="Times New Roman" w:hint="eastAsia"/>
        </w:rPr>
        <w:t>传统的</w:t>
      </w:r>
      <w:r>
        <w:rPr>
          <w:rFonts w:ascii="Times New Roman" w:hAnsi="Times New Roman"/>
        </w:rPr>
        <w:t>SVD</w:t>
      </w:r>
      <w:r>
        <w:rPr>
          <w:rFonts w:ascii="Times New Roman" w:hAnsi="Times New Roman" w:hint="eastAsia"/>
        </w:rPr>
        <w:t>采用的方法是对评分矩阵中的</w:t>
      </w:r>
      <w:proofErr w:type="gramStart"/>
      <w:r>
        <w:rPr>
          <w:rFonts w:ascii="Times New Roman" w:hAnsi="Times New Roman" w:hint="eastAsia"/>
        </w:rPr>
        <w:t>缺失值</w:t>
      </w:r>
      <w:proofErr w:type="gramEnd"/>
      <w:r>
        <w:rPr>
          <w:rFonts w:ascii="Times New Roman" w:hAnsi="Times New Roman" w:hint="eastAsia"/>
        </w:rPr>
        <w:t>进行简单的补全，比如用全局平均值或者</w:t>
      </w:r>
      <w:ins w:id="132" w:author="cheng" w:date="2018-03-18T10:58:00Z">
        <w:r w:rsidR="00BB18EA">
          <w:rPr>
            <w:rFonts w:ascii="Times New Roman" w:hAnsi="Times New Roman" w:hint="eastAsia"/>
          </w:rPr>
          <w:t>使用</w:t>
        </w:r>
      </w:ins>
      <w:del w:id="133" w:author="cheng" w:date="2018-03-18T10:58:00Z">
        <w:r w:rsidDel="00BB18EA">
          <w:rPr>
            <w:rFonts w:ascii="Times New Roman" w:hAnsi="Times New Roman" w:hint="eastAsia"/>
          </w:rPr>
          <w:delText>用</w:delText>
        </w:r>
      </w:del>
      <w:r>
        <w:rPr>
          <w:rFonts w:ascii="Times New Roman" w:hAnsi="Times New Roman" w:hint="eastAsia"/>
        </w:rPr>
        <w:t>用户</w:t>
      </w:r>
      <w:ins w:id="134" w:author="cheng" w:date="2018-03-18T10:58:00Z">
        <w:r w:rsidR="00BB18EA">
          <w:rPr>
            <w:rFonts w:ascii="Times New Roman" w:hAnsi="Times New Roman" w:hint="eastAsia"/>
          </w:rPr>
          <w:t>对</w:t>
        </w:r>
      </w:ins>
      <w:r>
        <w:rPr>
          <w:rFonts w:ascii="Times New Roman" w:hAnsi="Times New Roman" w:hint="eastAsia"/>
        </w:rPr>
        <w:t>物品</w:t>
      </w:r>
      <w:ins w:id="135" w:author="cheng" w:date="2018-03-18T10:58:00Z">
        <w:r w:rsidR="00BB18EA">
          <w:rPr>
            <w:rFonts w:ascii="Times New Roman" w:hAnsi="Times New Roman" w:hint="eastAsia"/>
          </w:rPr>
          <w:t>评分的</w:t>
        </w:r>
      </w:ins>
      <w:r>
        <w:rPr>
          <w:rFonts w:ascii="Times New Roman" w:hAnsi="Times New Roman" w:hint="eastAsia"/>
        </w:rPr>
        <w:t>平局值进行补全，得到补全后的</w:t>
      </w:r>
      <w:ins w:id="136" w:author="cheng" w:date="2018-03-18T10:59:00Z">
        <w:r w:rsidR="00BB18EA">
          <w:rPr>
            <w:rFonts w:ascii="Times New Roman" w:hAnsi="Times New Roman" w:hint="eastAsia"/>
          </w:rPr>
          <w:t>评分</w:t>
        </w:r>
      </w:ins>
      <w:r>
        <w:rPr>
          <w:rFonts w:ascii="Times New Roman" w:hAnsi="Times New Roman" w:hint="eastAsia"/>
        </w:rPr>
        <w:t>矩阵，然后再进行</w:t>
      </w:r>
      <w:r>
        <w:rPr>
          <w:rFonts w:ascii="Times New Roman" w:hAnsi="Times New Roman"/>
        </w:rPr>
        <w:t>SVD</w:t>
      </w:r>
      <w:r>
        <w:rPr>
          <w:rFonts w:ascii="Times New Roman" w:hAnsi="Times New Roman" w:hint="eastAsia"/>
        </w:rPr>
        <w:t>分解并降维。虽然有了补全策略，但是传统的</w:t>
      </w:r>
      <w:r>
        <w:rPr>
          <w:rFonts w:ascii="Times New Roman" w:hAnsi="Times New Roman"/>
        </w:rPr>
        <w:t>SVD</w:t>
      </w:r>
      <w:r>
        <w:rPr>
          <w:rFonts w:ascii="Times New Roman" w:hAnsi="Times New Roman" w:hint="eastAsia"/>
        </w:rPr>
        <w:t>在推荐算法上还是很难使用的。因为用户数和物品数量都成千上万非常大，这么大的矩阵</w:t>
      </w:r>
      <w:r>
        <w:rPr>
          <w:rFonts w:ascii="Times New Roman" w:hAnsi="Times New Roman"/>
        </w:rPr>
        <w:t>SVD</w:t>
      </w:r>
      <w:r>
        <w:rPr>
          <w:rFonts w:ascii="Times New Roman" w:hAnsi="Times New Roman" w:hint="eastAsia"/>
        </w:rPr>
        <w:t>分解非常耗时。</w:t>
      </w:r>
    </w:p>
    <w:p w:rsidR="00A17FA7" w:rsidRDefault="00A17FA7" w:rsidP="00554896">
      <w:pPr>
        <w:pStyle w:val="aff8"/>
        <w:ind w:firstLineChars="0" w:firstLine="0"/>
      </w:pPr>
      <w:r>
        <w:tab/>
      </w:r>
      <w:r>
        <w:rPr>
          <w:rFonts w:hint="eastAsia"/>
        </w:rPr>
        <w:t>如上所述，</w:t>
      </w:r>
      <w:r w:rsidRPr="00554896">
        <w:rPr>
          <w:rFonts w:ascii="Times New Roman" w:hAnsi="Times New Roman"/>
        </w:rPr>
        <w:t>User-Item</w:t>
      </w:r>
      <w:r>
        <w:rPr>
          <w:rFonts w:hint="eastAsia"/>
        </w:rPr>
        <w:t>评分矩阵维度较高且极为稀疏，传统的奇异值分解方法只能对稠密矩阵进行分解，即不允许所分解矩阵有空值。因而，若采用奇异值分解，需要首先填充</w:t>
      </w:r>
      <w:r w:rsidRPr="00554896">
        <w:rPr>
          <w:rFonts w:ascii="Times New Roman" w:hAnsi="Times New Roman"/>
        </w:rPr>
        <w:t>User-Item</w:t>
      </w:r>
      <w:r>
        <w:rPr>
          <w:rFonts w:hint="eastAsia"/>
        </w:rPr>
        <w:t>评分矩阵。这样就造成了两个问题，其一，填充数据大大增加了数据量，增加了算法复杂度；其二，简单粗暴的数据填充很容易造成数据失真。这些问题导致了传统的</w:t>
      </w:r>
      <w:r w:rsidRPr="00554896">
        <w:rPr>
          <w:rFonts w:ascii="Times New Roman" w:hAnsi="Times New Roman"/>
        </w:rPr>
        <w:t>SVD</w:t>
      </w:r>
      <w:r>
        <w:rPr>
          <w:rFonts w:hint="eastAsia"/>
        </w:rPr>
        <w:t>矩阵分解并不理想。</w:t>
      </w:r>
    </w:p>
    <w:p w:rsidR="00A17FA7" w:rsidRDefault="00A17FA7" w:rsidP="00850B8B">
      <w:pPr>
        <w:pStyle w:val="aff8"/>
      </w:pPr>
      <w:r>
        <w:rPr>
          <w:rFonts w:hint="eastAsia"/>
        </w:rPr>
        <w:t>许多现有的协同过滤方法既不能处理非常大的数据集，也不能轻松处理评分很少的用户数据。在本文中，我们采用概率矩阵分解</w:t>
      </w:r>
      <w:r>
        <w:rPr>
          <w:rFonts w:ascii="Times New Roman" w:hAnsi="Times New Roman"/>
        </w:rPr>
        <w:t>(</w:t>
      </w:r>
      <w:r w:rsidRPr="00554896">
        <w:rPr>
          <w:rFonts w:ascii="Times New Roman" w:hAnsi="Times New Roman"/>
        </w:rPr>
        <w:t>PMF</w:t>
      </w:r>
      <w:r>
        <w:rPr>
          <w:rFonts w:ascii="Times New Roman" w:hAnsi="Times New Roman"/>
        </w:rPr>
        <w:t>)</w:t>
      </w:r>
      <w:r>
        <w:rPr>
          <w:rFonts w:hint="eastAsia"/>
        </w:rPr>
        <w:t>模型，该模型与观测值的数量呈线性关系，更重要的是，在大型，稀疏且不平衡的数据集上也有良好的表现。</w:t>
      </w:r>
    </w:p>
    <w:p w:rsidR="00A17FA7" w:rsidRDefault="00A17FA7">
      <w:pPr>
        <w:pStyle w:val="aff8"/>
        <w:rPr>
          <w:rFonts w:ascii="Times New Roman" w:hAnsi="Times New Roman"/>
        </w:rPr>
      </w:pPr>
      <w:r>
        <w:rPr>
          <w:rFonts w:hint="eastAsia"/>
        </w:rPr>
        <w:t>概率矩阵分解</w:t>
      </w:r>
      <w:r w:rsidRPr="003F3E9D">
        <w:rPr>
          <w:rFonts w:ascii="Times New Roman" w:hAnsi="Times New Roman"/>
        </w:rPr>
        <w:t>(</w:t>
      </w:r>
      <w:r>
        <w:rPr>
          <w:rFonts w:ascii="Times New Roman" w:hAnsi="Times New Roman"/>
        </w:rPr>
        <w:t>PMF)</w:t>
      </w:r>
      <w:r>
        <w:rPr>
          <w:rFonts w:ascii="Times New Roman" w:hAnsi="Times New Roman" w:hint="eastAsia"/>
        </w:rPr>
        <w:t>假设用户</w:t>
      </w:r>
      <w:r>
        <w:rPr>
          <w:rFonts w:ascii="Times New Roman" w:hAnsi="Times New Roman"/>
        </w:rPr>
        <w:t>U</w:t>
      </w:r>
      <w:r>
        <w:rPr>
          <w:rFonts w:ascii="Times New Roman" w:hAnsi="Times New Roman" w:hint="eastAsia"/>
        </w:rPr>
        <w:t>和项目</w:t>
      </w:r>
      <w:r>
        <w:rPr>
          <w:rFonts w:ascii="Times New Roman" w:hAnsi="Times New Roman"/>
        </w:rPr>
        <w:t>V</w:t>
      </w:r>
      <w:r>
        <w:rPr>
          <w:rFonts w:ascii="Times New Roman" w:hAnsi="Times New Roman" w:hint="eastAsia"/>
        </w:rPr>
        <w:t>的特征矩阵均服从高斯分布，通过评分矩阵</w:t>
      </w:r>
      <w:proofErr w:type="gramStart"/>
      <w:r>
        <w:rPr>
          <w:rFonts w:ascii="Times New Roman" w:hAnsi="Times New Roman" w:hint="eastAsia"/>
        </w:rPr>
        <w:t>已知值</w:t>
      </w:r>
      <w:proofErr w:type="gramEnd"/>
      <w:r>
        <w:rPr>
          <w:rFonts w:ascii="Times New Roman" w:hAnsi="Times New Roman" w:hint="eastAsia"/>
        </w:rPr>
        <w:t>来求得</w:t>
      </w:r>
      <w:r>
        <w:rPr>
          <w:rFonts w:ascii="Times New Roman" w:hAnsi="Times New Roman"/>
        </w:rPr>
        <w:t>U</w:t>
      </w:r>
      <w:r>
        <w:rPr>
          <w:rFonts w:ascii="Times New Roman" w:hAnsi="Times New Roman" w:hint="eastAsia"/>
        </w:rPr>
        <w:t>和</w:t>
      </w:r>
      <w:r>
        <w:rPr>
          <w:rFonts w:ascii="Times New Roman" w:hAnsi="Times New Roman"/>
        </w:rPr>
        <w:t>V</w:t>
      </w:r>
      <w:r>
        <w:rPr>
          <w:rFonts w:ascii="Times New Roman" w:hAnsi="Times New Roman" w:hint="eastAsia"/>
        </w:rPr>
        <w:t>的特征矩阵，然后用特征矩阵去预测评分矩阵中的未知</w:t>
      </w:r>
      <w:r>
        <w:rPr>
          <w:rFonts w:ascii="Times New Roman" w:hAnsi="Times New Roman" w:hint="eastAsia"/>
        </w:rPr>
        <w:lastRenderedPageBreak/>
        <w:t>值。</w:t>
      </w:r>
    </w:p>
    <w:p w:rsidR="00A17FA7" w:rsidRDefault="00A17FA7" w:rsidP="00D564ED">
      <w:pPr>
        <w:pStyle w:val="aff8"/>
        <w:ind w:firstLineChars="175" w:firstLine="424"/>
        <w:rPr>
          <w:noProof/>
        </w:rPr>
      </w:pPr>
      <w:r>
        <w:rPr>
          <w:rFonts w:hint="eastAsia"/>
          <w:noProof/>
        </w:rPr>
        <w:t>用户</w:t>
      </w:r>
      <w:r w:rsidRPr="0008520B">
        <w:rPr>
          <w:rFonts w:ascii="Times New Roman" w:hAnsi="Times New Roman"/>
          <w:noProof/>
        </w:rPr>
        <w:t>U</w:t>
      </w:r>
      <w:r>
        <w:rPr>
          <w:rFonts w:ascii="Times New Roman" w:hAnsi="Times New Roman" w:hint="eastAsia"/>
          <w:noProof/>
        </w:rPr>
        <w:t>的特征矩阵满足均值为</w:t>
      </w:r>
      <w:r>
        <w:rPr>
          <w:rFonts w:ascii="Times New Roman" w:hAnsi="Times New Roman"/>
          <w:noProof/>
        </w:rPr>
        <w:t>0</w:t>
      </w:r>
      <w:r>
        <w:rPr>
          <w:rFonts w:ascii="Times New Roman" w:hAnsi="Times New Roman" w:hint="eastAsia"/>
          <w:noProof/>
        </w:rPr>
        <w:t>，方差为</w:t>
      </w:r>
      <w:r w:rsidRPr="0008520B">
        <w:rPr>
          <w:rFonts w:ascii="Times New Roman" w:hAnsi="Times New Roman"/>
          <w:noProof/>
          <w:position w:val="-6"/>
        </w:rPr>
        <w:object w:dxaOrig="24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0.8pt" o:ole="">
            <v:imagedata r:id="rId21" o:title=""/>
          </v:shape>
          <o:OLEObject Type="Embed" ProgID="Equation.DSMT4" ShapeID="_x0000_i1025" DrawAspect="Content" ObjectID="_1583002815" r:id="rId22"/>
        </w:object>
      </w:r>
      <w:r>
        <w:rPr>
          <w:rFonts w:ascii="Times New Roman" w:hAnsi="Times New Roman" w:hint="eastAsia"/>
          <w:noProof/>
        </w:rPr>
        <w:t>的高斯分布，</w:t>
      </w:r>
      <w:del w:id="137" w:author="cheng" w:date="2018-03-18T11:02:00Z">
        <w:r w:rsidDel="00BB18EA">
          <w:rPr>
            <w:rFonts w:ascii="Times New Roman" w:hAnsi="Times New Roman" w:hint="eastAsia"/>
            <w:noProof/>
          </w:rPr>
          <w:delText>则</w:delText>
        </w:r>
      </w:del>
      <w:r>
        <w:rPr>
          <w:rFonts w:ascii="Times New Roman" w:hAnsi="Times New Roman" w:hint="eastAsia"/>
          <w:noProof/>
        </w:rPr>
        <w:t>有如下</w:t>
      </w:r>
      <w:ins w:id="138" w:author="cheng" w:date="2018-03-18T11:06:00Z">
        <w:r w:rsidR="007453B4">
          <w:rPr>
            <w:rFonts w:ascii="Times New Roman" w:hAnsi="Times New Roman" w:hint="eastAsia"/>
            <w:noProof/>
          </w:rPr>
          <w:t>公式</w:t>
        </w:r>
      </w:ins>
      <w:del w:id="139" w:author="cheng" w:date="2018-03-18T11:06:00Z">
        <w:r w:rsidDel="007453B4">
          <w:rPr>
            <w:rFonts w:ascii="Times New Roman" w:hAnsi="Times New Roman" w:hint="eastAsia"/>
            <w:noProof/>
          </w:rPr>
          <w:delText>等式</w:delText>
        </w:r>
      </w:del>
      <w:r>
        <w:rPr>
          <w:rFonts w:ascii="Times New Roman" w:hAnsi="Times New Roman" w:hint="eastAsia"/>
          <w:noProof/>
        </w:rPr>
        <w:t>：</w:t>
      </w:r>
    </w:p>
    <w:p w:rsidR="00A17FA7" w:rsidRDefault="00A17FA7" w:rsidP="003F3E9D">
      <w:pPr>
        <w:pStyle w:val="MTDisplayEquation"/>
        <w:rPr>
          <w:noProof/>
        </w:rPr>
      </w:pPr>
      <w:r>
        <w:rPr>
          <w:noProof/>
        </w:rPr>
        <w:tab/>
      </w:r>
      <w:r w:rsidRPr="005D79F5">
        <w:rPr>
          <w:noProof/>
          <w:position w:val="-28"/>
        </w:rPr>
        <w:object w:dxaOrig="2520" w:dyaOrig="680">
          <v:shape id="_x0000_i1026" type="#_x0000_t75" style="width:126pt;height:33.6pt" o:ole="">
            <v:imagedata r:id="rId23" o:title=""/>
          </v:shape>
          <o:OLEObject Type="Embed" ProgID="Equation.DSMT4" ShapeID="_x0000_i1026" DrawAspect="Content" ObjectID="_1583002816" r:id="rId24"/>
        </w:object>
      </w:r>
      <w:r>
        <w:rPr>
          <w:noProof/>
        </w:rPr>
        <w:t xml:space="preserve"> </w:t>
      </w:r>
      <w:r>
        <w:rPr>
          <w:noProof/>
        </w:rPr>
        <w:tab/>
      </w:r>
      <w:r w:rsidRPr="007D3668">
        <w:rPr>
          <w:rStyle w:val="29Char"/>
          <w:sz w:val="24"/>
        </w:rPr>
        <w:fldChar w:fldCharType="begin"/>
      </w:r>
      <w:r w:rsidRPr="007D3668">
        <w:rPr>
          <w:rStyle w:val="29Char"/>
          <w:sz w:val="24"/>
        </w:rPr>
        <w:instrText xml:space="preserve"> MACROBUTTON MTPlaceRef \* MERGEFORMAT </w:instrText>
      </w:r>
      <w:r w:rsidRPr="007D3668">
        <w:rPr>
          <w:rStyle w:val="29Char"/>
          <w:sz w:val="24"/>
        </w:rPr>
        <w:fldChar w:fldCharType="begin"/>
      </w:r>
      <w:r w:rsidRPr="007D3668">
        <w:rPr>
          <w:rStyle w:val="29Char"/>
          <w:sz w:val="24"/>
        </w:rPr>
        <w:instrText xml:space="preserve"> SEQ MTEqn \h \* MERGEFORMAT </w:instrText>
      </w:r>
      <w:r w:rsidRPr="007D3668">
        <w:rPr>
          <w:rStyle w:val="29Char"/>
          <w:sz w:val="24"/>
        </w:rPr>
        <w:fldChar w:fldCharType="end"/>
      </w:r>
      <w:r w:rsidRPr="007D3668">
        <w:rPr>
          <w:rStyle w:val="29Char"/>
          <w:sz w:val="24"/>
        </w:rPr>
        <w:instrText>(</w:instrText>
      </w:r>
      <w:fldSimple w:instr=" SEQ MTSec \c \* Arabic \* MERGEFORMAT ">
        <w:r w:rsidR="001B744C" w:rsidRPr="001B744C">
          <w:rPr>
            <w:rStyle w:val="29Char"/>
            <w:noProof/>
            <w:sz w:val="24"/>
          </w:rPr>
          <w:instrText>2</w:instrText>
        </w:r>
      </w:fldSimple>
      <w:r w:rsidRPr="007D3668">
        <w:rPr>
          <w:rStyle w:val="29Char"/>
          <w:sz w:val="24"/>
        </w:rPr>
        <w:instrText>-</w:instrText>
      </w:r>
      <w:fldSimple w:instr=" SEQ MTEqn \c \* Arabic \* MERGEFORMAT ">
        <w:r w:rsidR="001B744C" w:rsidRPr="001B744C">
          <w:rPr>
            <w:rStyle w:val="29Char"/>
            <w:noProof/>
            <w:sz w:val="24"/>
          </w:rPr>
          <w:instrText>1</w:instrText>
        </w:r>
      </w:fldSimple>
      <w:r w:rsidRPr="007D3668">
        <w:rPr>
          <w:rStyle w:val="29Char"/>
          <w:sz w:val="24"/>
        </w:rPr>
        <w:instrText>)</w:instrText>
      </w:r>
      <w:r w:rsidRPr="007D3668">
        <w:rPr>
          <w:rStyle w:val="29Char"/>
          <w:sz w:val="24"/>
        </w:rPr>
        <w:fldChar w:fldCharType="end"/>
      </w:r>
    </w:p>
    <w:p w:rsidR="00A17FA7" w:rsidRPr="0008520B" w:rsidRDefault="00A17FA7" w:rsidP="00D564ED">
      <w:pPr>
        <w:pStyle w:val="aff8"/>
        <w:ind w:firstLineChars="175" w:firstLine="424"/>
        <w:rPr>
          <w:noProof/>
          <w:position w:val="-14"/>
        </w:rPr>
      </w:pPr>
      <w:r w:rsidRPr="0008520B">
        <w:rPr>
          <w:rFonts w:hint="eastAsia"/>
          <w:noProof/>
          <w:position w:val="-14"/>
        </w:rPr>
        <w:t>同理：项目</w:t>
      </w:r>
      <w:r w:rsidRPr="0008520B">
        <w:rPr>
          <w:noProof/>
          <w:position w:val="-14"/>
        </w:rPr>
        <w:t>V</w:t>
      </w:r>
      <w:r w:rsidRPr="0008520B">
        <w:rPr>
          <w:rFonts w:hint="eastAsia"/>
          <w:noProof/>
          <w:position w:val="-14"/>
        </w:rPr>
        <w:t>的特征矩阵满足如下</w:t>
      </w:r>
      <w:ins w:id="140" w:author="cheng" w:date="2018-03-18T11:06:00Z">
        <w:r w:rsidR="007453B4">
          <w:rPr>
            <w:rFonts w:hint="eastAsia"/>
            <w:noProof/>
            <w:position w:val="-14"/>
          </w:rPr>
          <w:t>公</w:t>
        </w:r>
      </w:ins>
      <w:del w:id="141" w:author="cheng" w:date="2018-03-18T11:06:00Z">
        <w:r w:rsidRPr="0008520B" w:rsidDel="007453B4">
          <w:rPr>
            <w:rFonts w:hint="eastAsia"/>
            <w:noProof/>
            <w:position w:val="-14"/>
          </w:rPr>
          <w:delText>等</w:delText>
        </w:r>
      </w:del>
      <w:r w:rsidRPr="0008520B">
        <w:rPr>
          <w:rFonts w:hint="eastAsia"/>
          <w:noProof/>
          <w:position w:val="-14"/>
        </w:rPr>
        <w:t>式：</w:t>
      </w:r>
    </w:p>
    <w:p w:rsidR="00A17FA7" w:rsidRDefault="00A17FA7" w:rsidP="003F3E9D">
      <w:pPr>
        <w:pStyle w:val="MTDisplayEquation"/>
      </w:pPr>
      <w:r>
        <w:tab/>
      </w:r>
      <w:r w:rsidRPr="005D79F5">
        <w:rPr>
          <w:position w:val="-30"/>
        </w:rPr>
        <w:object w:dxaOrig="2480" w:dyaOrig="700">
          <v:shape id="_x0000_i1027" type="#_x0000_t75" style="width:123.6pt;height:34.8pt" o:ole="">
            <v:imagedata r:id="rId25" o:title=""/>
          </v:shape>
          <o:OLEObject Type="Embed" ProgID="Equation.DSMT4" ShapeID="_x0000_i1027" DrawAspect="Content" ObjectID="_1583002817" r:id="rId2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B744C">
          <w:rPr>
            <w:noProof/>
          </w:rPr>
          <w:instrText>2</w:instrText>
        </w:r>
      </w:fldSimple>
      <w:r>
        <w:instrText>-</w:instrText>
      </w:r>
      <w:fldSimple w:instr=" SEQ MTEqn \c \* Arabic \* MERGEFORMAT ">
        <w:r w:rsidR="001B744C">
          <w:rPr>
            <w:noProof/>
          </w:rPr>
          <w:instrText>2</w:instrText>
        </w:r>
      </w:fldSimple>
      <w:r>
        <w:instrText>)</w:instrText>
      </w:r>
      <w:r>
        <w:fldChar w:fldCharType="end"/>
      </w:r>
    </w:p>
    <w:p w:rsidR="00A17FA7" w:rsidRPr="003F3E9D" w:rsidRDefault="00A17FA7">
      <w:pPr>
        <w:spacing w:line="440" w:lineRule="exact"/>
        <w:ind w:firstLineChars="200" w:firstLine="425"/>
        <w:rPr>
          <w:sz w:val="24"/>
        </w:rPr>
      </w:pPr>
      <w:del w:id="142" w:author="cheng" w:date="2018-03-18T11:07:00Z">
        <w:r w:rsidDel="007453B4">
          <w:tab/>
        </w:r>
      </w:del>
      <w:r w:rsidRPr="0008520B">
        <w:rPr>
          <w:rFonts w:hint="eastAsia"/>
          <w:sz w:val="24"/>
        </w:rPr>
        <w:t>其中，</w:t>
      </w:r>
      <w:r w:rsidRPr="0008520B">
        <w:rPr>
          <w:position w:val="-10"/>
          <w:sz w:val="24"/>
        </w:rPr>
        <w:object w:dxaOrig="1180" w:dyaOrig="360">
          <v:shape id="_x0000_i1028" type="#_x0000_t75" style="width:58.8pt;height:18pt" o:ole="">
            <v:imagedata r:id="rId27" o:title=""/>
          </v:shape>
          <o:OLEObject Type="Embed" ProgID="Equation.DSMT4" ShapeID="_x0000_i1028" DrawAspect="Content" ObjectID="_1583002818" r:id="rId28"/>
        </w:object>
      </w:r>
      <w:r w:rsidRPr="0008520B">
        <w:rPr>
          <w:rFonts w:hint="eastAsia"/>
          <w:sz w:val="24"/>
        </w:rPr>
        <w:t>表示变量</w:t>
      </w:r>
      <w:r w:rsidRPr="0008520B">
        <w:rPr>
          <w:sz w:val="24"/>
        </w:rPr>
        <w:t>x</w:t>
      </w:r>
      <w:r w:rsidRPr="0008520B">
        <w:rPr>
          <w:rFonts w:hint="eastAsia"/>
          <w:sz w:val="24"/>
        </w:rPr>
        <w:t>满足均值为</w:t>
      </w:r>
      <w:r w:rsidRPr="0008520B">
        <w:rPr>
          <w:sz w:val="24"/>
        </w:rPr>
        <w:t>u</w:t>
      </w:r>
      <w:r w:rsidRPr="0008520B">
        <w:rPr>
          <w:rFonts w:hint="eastAsia"/>
          <w:sz w:val="24"/>
        </w:rPr>
        <w:t>，方差为</w:t>
      </w:r>
      <w:r w:rsidRPr="0008520B">
        <w:rPr>
          <w:position w:val="-6"/>
          <w:sz w:val="24"/>
        </w:rPr>
        <w:object w:dxaOrig="320" w:dyaOrig="320">
          <v:shape id="_x0000_i1029" type="#_x0000_t75" style="width:15.6pt;height:15.6pt" o:ole="">
            <v:imagedata r:id="rId29" o:title=""/>
          </v:shape>
          <o:OLEObject Type="Embed" ProgID="Equation.DSMT4" ShapeID="_x0000_i1029" DrawAspect="Content" ObjectID="_1583002819" r:id="rId30"/>
        </w:object>
      </w:r>
      <w:r w:rsidRPr="0008520B">
        <w:rPr>
          <w:rFonts w:hint="eastAsia"/>
          <w:sz w:val="24"/>
        </w:rPr>
        <w:t>的高斯分布。</w:t>
      </w:r>
    </w:p>
    <w:p w:rsidR="00A17FA7" w:rsidRPr="003F3E9D" w:rsidRDefault="00A17FA7" w:rsidP="003F3E9D">
      <w:pPr>
        <w:pStyle w:val="aff8"/>
        <w:ind w:firstLineChars="0" w:firstLine="420"/>
        <w:rPr>
          <w:noProof/>
          <w:position w:val="-4"/>
        </w:rPr>
      </w:pPr>
      <w:del w:id="143" w:author="cheng" w:date="2018-03-18T11:07:00Z">
        <w:r w:rsidDel="00D564ED">
          <w:rPr>
            <w:rFonts w:ascii="Times New Roman" w:hAnsi="Times New Roman" w:hint="eastAsia"/>
            <w:noProof/>
          </w:rPr>
          <w:delText>还</w:delText>
        </w:r>
      </w:del>
      <w:r>
        <w:rPr>
          <w:rFonts w:ascii="Times New Roman" w:hAnsi="Times New Roman" w:hint="eastAsia"/>
          <w:noProof/>
        </w:rPr>
        <w:t>假设已经观测到的评分数据条件概率也服从高斯先验分布，即</w:t>
      </w:r>
      <w:r>
        <w:rPr>
          <w:rFonts w:hint="eastAsia"/>
          <w:noProof/>
        </w:rPr>
        <w:t>：</w:t>
      </w:r>
      <w:r w:rsidRPr="000D15F2">
        <w:rPr>
          <w:noProof/>
          <w:position w:val="-4"/>
        </w:rPr>
        <w:object w:dxaOrig="180" w:dyaOrig="279">
          <v:shape id="_x0000_i1030" type="#_x0000_t75" style="width:9pt;height:13.8pt" o:ole="">
            <v:imagedata r:id="rId31" o:title=""/>
          </v:shape>
          <o:OLEObject Type="Embed" ProgID="Equation.DSMT4" ShapeID="_x0000_i1030" DrawAspect="Content" ObjectID="_1583002820" r:id="rId32"/>
        </w:object>
      </w:r>
    </w:p>
    <w:p w:rsidR="00A17FA7" w:rsidRDefault="00A17FA7" w:rsidP="005D79F5">
      <w:pPr>
        <w:pStyle w:val="MTDisplayEquation"/>
        <w:rPr>
          <w:noProof/>
        </w:rPr>
      </w:pPr>
      <w:r>
        <w:rPr>
          <w:noProof/>
        </w:rPr>
        <w:tab/>
      </w:r>
      <w:r w:rsidRPr="005D79F5">
        <w:rPr>
          <w:noProof/>
          <w:position w:val="-30"/>
        </w:rPr>
        <w:object w:dxaOrig="3780" w:dyaOrig="700">
          <v:shape id="_x0000_i1031" type="#_x0000_t75" style="width:189pt;height:34.8pt" o:ole="">
            <v:imagedata r:id="rId33" o:title=""/>
          </v:shape>
          <o:OLEObject Type="Embed" ProgID="Equation.DSMT4" ShapeID="_x0000_i1031" DrawAspect="Content" ObjectID="_1583002821" r:id="rId34"/>
        </w:object>
      </w:r>
      <w:r>
        <w:rPr>
          <w:noProof/>
        </w:rPr>
        <w:t xml:space="preserve"> </w:t>
      </w:r>
      <w:r>
        <w:rPr>
          <w:noProof/>
        </w:rPr>
        <w:tab/>
      </w:r>
      <w:r w:rsidRPr="005D79F5">
        <w:rPr>
          <w:bCs/>
          <w:noProof/>
          <w:szCs w:val="20"/>
        </w:rPr>
        <w:fldChar w:fldCharType="begin"/>
      </w:r>
      <w:r w:rsidRPr="005D79F5">
        <w:rPr>
          <w:bCs/>
          <w:noProof/>
          <w:szCs w:val="20"/>
        </w:rPr>
        <w:instrText xml:space="preserve"> MACROBUTTON MTPlaceRef \* MERGEFORMAT </w:instrText>
      </w:r>
      <w:r w:rsidRPr="005D79F5">
        <w:rPr>
          <w:bCs/>
          <w:noProof/>
          <w:szCs w:val="20"/>
        </w:rPr>
        <w:fldChar w:fldCharType="begin"/>
      </w:r>
      <w:r w:rsidRPr="005D79F5">
        <w:rPr>
          <w:bCs/>
          <w:noProof/>
          <w:szCs w:val="20"/>
        </w:rPr>
        <w:instrText xml:space="preserve"> SEQ MTEqn \h \* MERGEFORMAT </w:instrText>
      </w:r>
      <w:r w:rsidRPr="005D79F5">
        <w:rPr>
          <w:bCs/>
          <w:noProof/>
          <w:szCs w:val="20"/>
        </w:rPr>
        <w:fldChar w:fldCharType="end"/>
      </w:r>
      <w:r w:rsidRPr="005D79F5">
        <w:rPr>
          <w:bCs/>
          <w:noProof/>
          <w:szCs w:val="20"/>
        </w:rPr>
        <w:instrText>(</w:instrText>
      </w:r>
      <w:fldSimple w:instr=" SEQ MTSec \c \* Arabic \* MERGEFORMAT ">
        <w:r w:rsidR="001B744C" w:rsidRPr="001B744C">
          <w:rPr>
            <w:bCs/>
            <w:noProof/>
            <w:szCs w:val="20"/>
          </w:rPr>
          <w:instrText>2</w:instrText>
        </w:r>
      </w:fldSimple>
      <w:r w:rsidRPr="005D79F5">
        <w:rPr>
          <w:bCs/>
          <w:noProof/>
          <w:szCs w:val="20"/>
        </w:rPr>
        <w:instrText>-</w:instrText>
      </w:r>
      <w:fldSimple w:instr=" SEQ MTEqn \c \* Arabic \* MERGEFORMAT ">
        <w:r w:rsidR="001B744C" w:rsidRPr="001B744C">
          <w:rPr>
            <w:bCs/>
            <w:noProof/>
            <w:szCs w:val="20"/>
          </w:rPr>
          <w:instrText>3</w:instrText>
        </w:r>
      </w:fldSimple>
      <w:r w:rsidRPr="005D79F5">
        <w:rPr>
          <w:bCs/>
          <w:noProof/>
          <w:szCs w:val="20"/>
        </w:rPr>
        <w:instrText>)</w:instrText>
      </w:r>
      <w:r w:rsidRPr="005D79F5">
        <w:rPr>
          <w:bCs/>
          <w:noProof/>
          <w:szCs w:val="20"/>
        </w:rPr>
        <w:fldChar w:fldCharType="end"/>
      </w:r>
    </w:p>
    <w:p w:rsidR="00A17FA7" w:rsidRDefault="00A17FA7" w:rsidP="00D564ED">
      <w:pPr>
        <w:pStyle w:val="aff8"/>
        <w:ind w:firstLineChars="175" w:firstLine="424"/>
        <w:rPr>
          <w:noProof/>
        </w:rPr>
      </w:pPr>
      <w:r>
        <w:rPr>
          <w:rFonts w:hint="eastAsia"/>
          <w:noProof/>
        </w:rPr>
        <w:t>其中，</w:t>
      </w:r>
      <w:r w:rsidRPr="007A5CC7">
        <w:rPr>
          <w:rFonts w:ascii="Times New Roman" w:hAnsi="Times New Roman"/>
          <w:noProof/>
          <w:position w:val="-14"/>
        </w:rPr>
        <w:object w:dxaOrig="260" w:dyaOrig="380">
          <v:shape id="_x0000_i1032" type="#_x0000_t75" style="width:13.2pt;height:19.2pt" o:ole="">
            <v:imagedata r:id="rId35" o:title=""/>
          </v:shape>
          <o:OLEObject Type="Embed" ProgID="Equation.DSMT4" ShapeID="_x0000_i1032" DrawAspect="Content" ObjectID="_1583002822" r:id="rId36"/>
        </w:object>
      </w:r>
      <w:r>
        <w:rPr>
          <w:rFonts w:hint="eastAsia"/>
          <w:noProof/>
        </w:rPr>
        <w:t>是指示函数，当用户</w:t>
      </w:r>
      <w:r w:rsidRPr="007A5CC7">
        <w:rPr>
          <w:rFonts w:ascii="Times New Roman" w:hAnsi="Times New Roman"/>
          <w:noProof/>
        </w:rPr>
        <w:t>u</w:t>
      </w:r>
      <w:r>
        <w:rPr>
          <w:rFonts w:hint="eastAsia"/>
          <w:noProof/>
        </w:rPr>
        <w:t>对物品</w:t>
      </w:r>
      <w:r w:rsidRPr="007A5CC7">
        <w:rPr>
          <w:rFonts w:ascii="Times New Roman" w:hAnsi="Times New Roman"/>
          <w:noProof/>
        </w:rPr>
        <w:t>i</w:t>
      </w:r>
      <w:r>
        <w:rPr>
          <w:rFonts w:hint="eastAsia"/>
          <w:noProof/>
        </w:rPr>
        <w:t>有评分时，其值为</w:t>
      </w:r>
      <w:r w:rsidRPr="005D79F5">
        <w:rPr>
          <w:rFonts w:ascii="Times New Roman" w:hAnsi="Times New Roman"/>
          <w:noProof/>
        </w:rPr>
        <w:t>1</w:t>
      </w:r>
      <w:r>
        <w:rPr>
          <w:rFonts w:hint="eastAsia"/>
          <w:noProof/>
        </w:rPr>
        <w:t>，否则为</w:t>
      </w:r>
      <w:r w:rsidRPr="005D79F5">
        <w:rPr>
          <w:rFonts w:ascii="Times New Roman" w:hAnsi="Times New Roman"/>
          <w:noProof/>
        </w:rPr>
        <w:t>0</w:t>
      </w:r>
      <w:r>
        <w:rPr>
          <w:rFonts w:hint="eastAsia"/>
          <w:noProof/>
        </w:rPr>
        <w:t>。</w:t>
      </w:r>
    </w:p>
    <w:p w:rsidR="00A17FA7" w:rsidRPr="006819A5" w:rsidRDefault="00A17FA7" w:rsidP="00D564ED">
      <w:pPr>
        <w:pStyle w:val="aff8"/>
        <w:ind w:firstLineChars="175" w:firstLine="424"/>
        <w:rPr>
          <w:szCs w:val="24"/>
        </w:rPr>
      </w:pPr>
      <w:r>
        <w:rPr>
          <w:rFonts w:hint="eastAsia"/>
          <w:szCs w:val="24"/>
        </w:rPr>
        <w:t>利用贝叶斯推导，可得用户和物品的隐式特征的后验概率为：</w:t>
      </w:r>
    </w:p>
    <w:p w:rsidR="00A17FA7" w:rsidRDefault="00A17FA7" w:rsidP="006819A5">
      <w:pPr>
        <w:pStyle w:val="MTDisplayEquation"/>
        <w:rPr>
          <w:noProof/>
        </w:rPr>
      </w:pPr>
      <w:r>
        <w:rPr>
          <w:noProof/>
        </w:rPr>
        <w:tab/>
      </w:r>
      <w:r w:rsidRPr="006819A5">
        <w:rPr>
          <w:noProof/>
          <w:position w:val="-12"/>
        </w:rPr>
        <w:object w:dxaOrig="6060" w:dyaOrig="380">
          <v:shape id="_x0000_i1033" type="#_x0000_t75" style="width:303pt;height:19.2pt" o:ole="">
            <v:imagedata r:id="rId37" o:title=""/>
          </v:shape>
          <o:OLEObject Type="Embed" ProgID="Equation.DSMT4" ShapeID="_x0000_i1033" DrawAspect="Content" ObjectID="_1583002823" r:id="rId38"/>
        </w:object>
      </w:r>
      <w:r>
        <w:rPr>
          <w:noProof/>
        </w:rPr>
        <w:t xml:space="preserve"> </w:t>
      </w:r>
      <w:r>
        <w:rPr>
          <w:noProof/>
        </w:rPr>
        <w:tab/>
      </w:r>
      <w:r>
        <w:rPr>
          <w:noProof/>
        </w:rPr>
        <w:fldChar w:fldCharType="begin"/>
      </w:r>
      <w:r>
        <w:rPr>
          <w:noProof/>
        </w:rPr>
        <w:instrText xml:space="preserve"> MACROBUTTON MTPlaceRef \* MERGEFORMAT </w:instrText>
      </w:r>
      <w:r>
        <w:rPr>
          <w:noProof/>
        </w:rPr>
        <w:fldChar w:fldCharType="begin"/>
      </w:r>
      <w:r>
        <w:rPr>
          <w:noProof/>
        </w:rPr>
        <w:instrText xml:space="preserve"> SEQ MTEqn \h \* MERGEFORMAT </w:instrText>
      </w:r>
      <w:r>
        <w:rPr>
          <w:noProof/>
        </w:rPr>
        <w:fldChar w:fldCharType="end"/>
      </w:r>
      <w:r>
        <w:rPr>
          <w:noProof/>
        </w:rPr>
        <w:instrText>(</w:instrText>
      </w:r>
      <w:fldSimple w:instr=" SEQ MTSec \c \* Arabic \* MERGEFORMAT ">
        <w:r w:rsidR="001B744C">
          <w:rPr>
            <w:noProof/>
          </w:rPr>
          <w:instrText>2</w:instrText>
        </w:r>
      </w:fldSimple>
      <w:r>
        <w:rPr>
          <w:noProof/>
        </w:rPr>
        <w:instrText>-</w:instrText>
      </w:r>
      <w:fldSimple w:instr=" SEQ MTEqn \c \* Arabic \* MERGEFORMAT ">
        <w:r w:rsidR="001B744C">
          <w:rPr>
            <w:noProof/>
          </w:rPr>
          <w:instrText>4</w:instrText>
        </w:r>
      </w:fldSimple>
      <w:r>
        <w:rPr>
          <w:noProof/>
        </w:rPr>
        <w:instrText>)</w:instrText>
      </w:r>
      <w:r>
        <w:rPr>
          <w:noProof/>
        </w:rPr>
        <w:fldChar w:fldCharType="end"/>
      </w:r>
    </w:p>
    <w:p w:rsidR="00A17FA7" w:rsidRPr="006819A5" w:rsidRDefault="00A17FA7" w:rsidP="00D564ED">
      <w:pPr>
        <w:pStyle w:val="aff8"/>
        <w:ind w:firstLineChars="175" w:firstLine="424"/>
        <w:rPr>
          <w:szCs w:val="24"/>
        </w:rPr>
      </w:pPr>
      <w:r w:rsidRPr="006819A5">
        <w:rPr>
          <w:rFonts w:hint="eastAsia"/>
          <w:szCs w:val="24"/>
        </w:rPr>
        <w:t>将上式展开并取对数，求极大值</w:t>
      </w:r>
      <w:r>
        <w:rPr>
          <w:rFonts w:hint="eastAsia"/>
          <w:szCs w:val="24"/>
        </w:rPr>
        <w:t>就可以得到在已知参数</w:t>
      </w:r>
      <w:r w:rsidRPr="007A5CC7">
        <w:rPr>
          <w:rFonts w:ascii="Times New Roman" w:hAnsi="Times New Roman"/>
          <w:position w:val="-12"/>
          <w:szCs w:val="24"/>
        </w:rPr>
        <w:object w:dxaOrig="320" w:dyaOrig="380">
          <v:shape id="_x0000_i1034" type="#_x0000_t75" style="width:15.6pt;height:19.2pt" o:ole="">
            <v:imagedata r:id="rId39" o:title=""/>
          </v:shape>
          <o:OLEObject Type="Embed" ProgID="Equation.DSMT4" ShapeID="_x0000_i1034" DrawAspect="Content" ObjectID="_1583002824" r:id="rId40"/>
        </w:object>
      </w:r>
      <w:r>
        <w:rPr>
          <w:rFonts w:hint="eastAsia"/>
          <w:szCs w:val="24"/>
        </w:rPr>
        <w:t>，</w:t>
      </w:r>
      <w:r w:rsidRPr="007A5CC7">
        <w:rPr>
          <w:rFonts w:ascii="Times New Roman" w:hAnsi="Times New Roman"/>
          <w:position w:val="-12"/>
          <w:szCs w:val="24"/>
        </w:rPr>
        <w:object w:dxaOrig="320" w:dyaOrig="380">
          <v:shape id="_x0000_i1035" type="#_x0000_t75" style="width:15.6pt;height:19.2pt" o:ole="">
            <v:imagedata r:id="rId41" o:title=""/>
          </v:shape>
          <o:OLEObject Type="Embed" ProgID="Equation.DSMT4" ShapeID="_x0000_i1035" DrawAspect="Content" ObjectID="_1583002825" r:id="rId42"/>
        </w:object>
      </w:r>
      <w:r>
        <w:rPr>
          <w:rFonts w:hint="eastAsia"/>
          <w:szCs w:val="24"/>
        </w:rPr>
        <w:t>，</w:t>
      </w:r>
      <w:r w:rsidRPr="007A5CC7">
        <w:rPr>
          <w:rFonts w:ascii="Times New Roman" w:hAnsi="Times New Roman"/>
          <w:position w:val="-12"/>
          <w:szCs w:val="24"/>
        </w:rPr>
        <w:object w:dxaOrig="340" w:dyaOrig="380">
          <v:shape id="_x0000_i1036" type="#_x0000_t75" style="width:16.8pt;height:19.2pt" o:ole="">
            <v:imagedata r:id="rId43" o:title=""/>
          </v:shape>
          <o:OLEObject Type="Embed" ProgID="Equation.DSMT4" ShapeID="_x0000_i1036" DrawAspect="Content" ObjectID="_1583002826" r:id="rId44"/>
        </w:object>
      </w:r>
      <w:r>
        <w:rPr>
          <w:rFonts w:hint="eastAsia"/>
          <w:szCs w:val="24"/>
        </w:rPr>
        <w:t>和现有的评分矩阵的前提下得到最有可能的</w:t>
      </w:r>
      <w:r w:rsidRPr="007A5CC7">
        <w:rPr>
          <w:rFonts w:ascii="Times New Roman" w:hAnsi="Times New Roman"/>
          <w:noProof/>
        </w:rPr>
        <w:t>U</w:t>
      </w:r>
      <w:r>
        <w:rPr>
          <w:rFonts w:hint="eastAsia"/>
          <w:szCs w:val="24"/>
        </w:rPr>
        <w:t>和</w:t>
      </w:r>
      <w:r w:rsidRPr="007A5CC7">
        <w:rPr>
          <w:rFonts w:ascii="Times New Roman" w:hAnsi="Times New Roman"/>
          <w:noProof/>
        </w:rPr>
        <w:t>V</w:t>
      </w:r>
      <w:r>
        <w:rPr>
          <w:rFonts w:ascii="Times New Roman" w:hAnsi="Times New Roman" w:hint="eastAsia"/>
          <w:noProof/>
        </w:rPr>
        <w:t>的隐式特征矩阵。</w:t>
      </w:r>
    </w:p>
    <w:p w:rsidR="00A17FA7" w:rsidRDefault="00A17FA7" w:rsidP="00D564ED">
      <w:pPr>
        <w:pStyle w:val="aff8"/>
        <w:ind w:firstLineChars="175" w:firstLine="424"/>
        <w:rPr>
          <w:noProof/>
        </w:rPr>
      </w:pPr>
      <w:r>
        <w:rPr>
          <w:rFonts w:hint="eastAsia"/>
          <w:noProof/>
        </w:rPr>
        <w:t>最后，</w:t>
      </w:r>
      <w:r w:rsidRPr="000A6E61">
        <w:rPr>
          <w:rFonts w:ascii="Times New Roman" w:hAnsi="Times New Roman"/>
          <w:noProof/>
        </w:rPr>
        <w:t>PMF</w:t>
      </w:r>
      <w:r>
        <w:rPr>
          <w:rFonts w:hint="eastAsia"/>
          <w:noProof/>
        </w:rPr>
        <w:t>的概率图表示如下所示：</w:t>
      </w:r>
    </w:p>
    <w:p w:rsidR="00A17FA7" w:rsidRDefault="00A17FA7">
      <w:pPr>
        <w:pStyle w:val="aff8"/>
        <w:jc w:val="center"/>
        <w:rPr>
          <w:noProof/>
        </w:rPr>
      </w:pPr>
      <w:r w:rsidRPr="00C94950">
        <w:rPr>
          <w:noProof/>
        </w:rPr>
        <w:object w:dxaOrig="4128" w:dyaOrig="3482">
          <v:shape id="_x0000_i1037" type="#_x0000_t75" style="width:206.4pt;height:172.8pt" o:ole="">
            <v:imagedata r:id="rId45" o:title=""/>
          </v:shape>
          <o:OLEObject Type="Embed" ProgID="Visio.Drawing.11" ShapeID="_x0000_i1037" DrawAspect="Content" ObjectID="_1583002827" r:id="rId46"/>
        </w:object>
      </w:r>
    </w:p>
    <w:p w:rsidR="00A17FA7" w:rsidRPr="007D6F54" w:rsidRDefault="00A17FA7" w:rsidP="000857D3">
      <w:pPr>
        <w:pStyle w:val="20"/>
        <w:rPr>
          <w:noProof/>
        </w:rPr>
      </w:pPr>
      <w:r>
        <w:rPr>
          <w:noProof/>
        </w:rPr>
        <w:t>PMF</w:t>
      </w:r>
      <w:r>
        <w:rPr>
          <w:rFonts w:hint="eastAsia"/>
          <w:noProof/>
        </w:rPr>
        <w:t>矩阵分解概率模型图</w:t>
      </w:r>
    </w:p>
    <w:p w:rsidR="00A17FA7" w:rsidRPr="00FC0DDD" w:rsidRDefault="00A17FA7" w:rsidP="00FC0DDD">
      <w:pPr>
        <w:pStyle w:val="af0"/>
        <w:numPr>
          <w:ilvl w:val="1"/>
          <w:numId w:val="4"/>
        </w:numPr>
        <w:spacing w:before="223" w:after="223" w:line="440" w:lineRule="atLeast"/>
        <w:ind w:left="0" w:firstLine="0"/>
        <w:jc w:val="both"/>
        <w:rPr>
          <w:b w:val="0"/>
          <w:bCs/>
        </w:rPr>
      </w:pPr>
      <w:bookmarkStart w:id="144" w:name="_Toc508828400"/>
      <w:r w:rsidRPr="00FC0DDD">
        <w:rPr>
          <w:rFonts w:hint="eastAsia"/>
          <w:b w:val="0"/>
          <w:bCs/>
        </w:rPr>
        <w:t>卷积神经网络</w:t>
      </w:r>
      <w:bookmarkEnd w:id="144"/>
    </w:p>
    <w:p w:rsidR="00A17FA7" w:rsidRPr="00960B46" w:rsidRDefault="00A17FA7" w:rsidP="00850B8B">
      <w:pPr>
        <w:pStyle w:val="aff8"/>
      </w:pPr>
      <w:r>
        <w:rPr>
          <w:rFonts w:hint="eastAsia"/>
        </w:rPr>
        <w:t>提到</w:t>
      </w:r>
      <w:ins w:id="145" w:author="cheng" w:date="2018-03-18T11:10:00Z">
        <w:r w:rsidR="003A0DB3">
          <w:rPr>
            <w:rFonts w:hint="eastAsia"/>
          </w:rPr>
          <w:t>卷积神经网络</w:t>
        </w:r>
        <w:r w:rsidR="003A0DB3">
          <w:rPr>
            <w:rFonts w:hint="eastAsia"/>
          </w:rPr>
          <w:t>(</w:t>
        </w:r>
      </w:ins>
      <w:r w:rsidRPr="000A6E61">
        <w:rPr>
          <w:rFonts w:ascii="Times New Roman" w:hAnsi="Times New Roman"/>
          <w:noProof/>
        </w:rPr>
        <w:t>CNN</w:t>
      </w:r>
      <w:ins w:id="146" w:author="cheng" w:date="2018-03-18T11:10:00Z">
        <w:r w:rsidR="003A0DB3">
          <w:rPr>
            <w:rFonts w:ascii="Times New Roman" w:hAnsi="Times New Roman" w:hint="eastAsia"/>
            <w:noProof/>
          </w:rPr>
          <w:t>)</w:t>
        </w:r>
      </w:ins>
      <w:r>
        <w:rPr>
          <w:rFonts w:hint="eastAsia"/>
        </w:rPr>
        <w:t>，首先想到</w:t>
      </w:r>
      <w:ins w:id="147" w:author="cheng" w:date="2018-03-18T11:11:00Z">
        <w:r w:rsidR="003A0DB3">
          <w:rPr>
            <w:rFonts w:hint="eastAsia"/>
          </w:rPr>
          <w:t>的是它在</w:t>
        </w:r>
      </w:ins>
      <w:r>
        <w:rPr>
          <w:rFonts w:hint="eastAsia"/>
        </w:rPr>
        <w:t>计算机视觉</w:t>
      </w:r>
      <w:r w:rsidRPr="000A6E61">
        <w:rPr>
          <w:rFonts w:ascii="Times New Roman" w:hAnsi="Times New Roman"/>
          <w:noProof/>
        </w:rPr>
        <w:t>(computer vision)</w:t>
      </w:r>
      <w:ins w:id="148" w:author="cheng" w:date="2018-03-18T11:11:00Z">
        <w:r w:rsidR="003A0DB3">
          <w:rPr>
            <w:rFonts w:ascii="Times New Roman" w:hAnsi="Times New Roman" w:hint="eastAsia"/>
            <w:noProof/>
          </w:rPr>
          <w:t>上的应用</w:t>
        </w:r>
      </w:ins>
      <w:r>
        <w:rPr>
          <w:rFonts w:hint="eastAsia"/>
        </w:rPr>
        <w:t>。</w:t>
      </w:r>
      <w:r w:rsidRPr="000A6E61">
        <w:rPr>
          <w:rFonts w:ascii="Times New Roman" w:hAnsi="Times New Roman"/>
          <w:noProof/>
        </w:rPr>
        <w:t>CNN</w:t>
      </w:r>
      <w:r>
        <w:rPr>
          <w:rFonts w:hint="eastAsia"/>
        </w:rPr>
        <w:t>在图像分类中取得了重大的突破，</w:t>
      </w:r>
      <w:del w:id="149" w:author="cheng" w:date="2018-03-18T11:11:00Z">
        <w:r w:rsidDel="003A0DB3">
          <w:rPr>
            <w:rFonts w:hint="eastAsia"/>
          </w:rPr>
          <w:delText>也是</w:delText>
        </w:r>
      </w:del>
      <w:r>
        <w:rPr>
          <w:rFonts w:hint="eastAsia"/>
        </w:rPr>
        <w:t>从</w:t>
      </w:r>
      <w:r w:rsidRPr="000A6E61">
        <w:rPr>
          <w:rFonts w:ascii="Times New Roman" w:hAnsi="Times New Roman"/>
          <w:noProof/>
        </w:rPr>
        <w:t>Facebook</w:t>
      </w:r>
      <w:r>
        <w:rPr>
          <w:rFonts w:hint="eastAsia"/>
        </w:rPr>
        <w:t>的图像标注</w:t>
      </w:r>
      <w:ins w:id="150" w:author="cheng" w:date="2018-03-18T11:11:00Z">
        <w:r w:rsidR="003A0DB3">
          <w:rPr>
            <w:rFonts w:hint="eastAsia"/>
          </w:rPr>
          <w:t>到</w:t>
        </w:r>
      </w:ins>
      <w:del w:id="151" w:author="cheng" w:date="2018-03-18T11:11:00Z">
        <w:r w:rsidDel="003A0DB3">
          <w:rPr>
            <w:rFonts w:hint="eastAsia"/>
          </w:rPr>
          <w:delText>和</w:delText>
        </w:r>
      </w:del>
      <w:r>
        <w:rPr>
          <w:rFonts w:hint="eastAsia"/>
        </w:rPr>
        <w:t>自动驾驶，</w:t>
      </w:r>
      <w:ins w:id="152" w:author="cheng" w:date="2018-03-18T11:12:00Z">
        <w:r w:rsidR="003A0DB3">
          <w:rPr>
            <w:rFonts w:hint="eastAsia"/>
          </w:rPr>
          <w:lastRenderedPageBreak/>
          <w:t>CNN</w:t>
        </w:r>
      </w:ins>
      <w:r>
        <w:rPr>
          <w:rFonts w:hint="eastAsia"/>
        </w:rPr>
        <w:t>成为</w:t>
      </w:r>
      <w:del w:id="153" w:author="cheng" w:date="2018-03-18T11:12:00Z">
        <w:r w:rsidDel="003A0DB3">
          <w:rPr>
            <w:rFonts w:hint="eastAsia"/>
          </w:rPr>
          <w:delText>当今</w:delText>
        </w:r>
      </w:del>
      <w:r>
        <w:rPr>
          <w:rFonts w:hint="eastAsia"/>
        </w:rPr>
        <w:t>计算机视觉系统的核心</w:t>
      </w:r>
      <w:ins w:id="154" w:author="cheng" w:date="2018-03-18T11:12:00Z">
        <w:r w:rsidR="003A0DB3">
          <w:rPr>
            <w:rFonts w:hint="eastAsia"/>
          </w:rPr>
          <w:t>算法</w:t>
        </w:r>
      </w:ins>
      <w:r>
        <w:rPr>
          <w:rFonts w:hint="eastAsia"/>
        </w:rPr>
        <w:t>。</w:t>
      </w:r>
    </w:p>
    <w:p w:rsidR="00A17FA7" w:rsidRDefault="00A17FA7" w:rsidP="00850B8B">
      <w:pPr>
        <w:pStyle w:val="aff8"/>
      </w:pPr>
      <w:r>
        <w:rPr>
          <w:rFonts w:hint="eastAsia"/>
        </w:rPr>
        <w:t>虽然</w:t>
      </w:r>
      <w:r w:rsidRPr="000A6E61">
        <w:rPr>
          <w:rFonts w:ascii="Times New Roman" w:hAnsi="Times New Roman"/>
          <w:noProof/>
        </w:rPr>
        <w:t>CNN</w:t>
      </w:r>
      <w:r>
        <w:rPr>
          <w:rFonts w:hint="eastAsia"/>
        </w:rPr>
        <w:t>最初是为计算机视觉而开发设计的，但是</w:t>
      </w:r>
      <w:r w:rsidRPr="000A6E61">
        <w:rPr>
          <w:rFonts w:ascii="Times New Roman" w:hAnsi="Times New Roman"/>
          <w:noProof/>
        </w:rPr>
        <w:t>CNN</w:t>
      </w:r>
      <w:r>
        <w:rPr>
          <w:rFonts w:hint="eastAsia"/>
        </w:rPr>
        <w:t>的关键思想已经被积极应用于信息检索和自然语言处理</w:t>
      </w:r>
      <w:r>
        <w:t>(</w:t>
      </w:r>
      <w:r w:rsidRPr="000A6E61">
        <w:rPr>
          <w:rFonts w:ascii="Times New Roman" w:hAnsi="Times New Roman"/>
          <w:noProof/>
        </w:rPr>
        <w:t>NLP</w:t>
      </w:r>
      <w:r>
        <w:t>)</w:t>
      </w:r>
      <w:r>
        <w:rPr>
          <w:rFonts w:hint="eastAsia"/>
        </w:rPr>
        <w:t>，如搜索查询检索，句子建模</w:t>
      </w:r>
      <w:ins w:id="155" w:author="cheng" w:date="2018-03-18T11:12:00Z">
        <w:r w:rsidR="003A0DB3">
          <w:rPr>
            <w:rFonts w:hint="eastAsia"/>
          </w:rPr>
          <w:t>与</w:t>
        </w:r>
      </w:ins>
      <w:del w:id="156" w:author="cheng" w:date="2018-03-18T11:12:00Z">
        <w:r w:rsidDel="003A0DB3">
          <w:rPr>
            <w:rFonts w:hint="eastAsia"/>
          </w:rPr>
          <w:delText>和</w:delText>
        </w:r>
      </w:del>
      <w:r>
        <w:rPr>
          <w:rFonts w:hint="eastAsia"/>
        </w:rPr>
        <w:t>分类和其他传统的</w:t>
      </w:r>
      <w:r w:rsidRPr="000A6E61">
        <w:rPr>
          <w:rFonts w:ascii="Times New Roman" w:hAnsi="Times New Roman"/>
          <w:noProof/>
        </w:rPr>
        <w:t>NLP</w:t>
      </w:r>
      <w:r>
        <w:rPr>
          <w:rFonts w:hint="eastAsia"/>
        </w:rPr>
        <w:t>任务。虽然针对</w:t>
      </w:r>
      <w:r w:rsidRPr="000A6E61">
        <w:rPr>
          <w:rFonts w:ascii="Times New Roman" w:hAnsi="Times New Roman"/>
          <w:noProof/>
        </w:rPr>
        <w:t>NLP</w:t>
      </w:r>
      <w:r>
        <w:rPr>
          <w:rFonts w:hint="eastAsia"/>
        </w:rPr>
        <w:t>任务需要对</w:t>
      </w:r>
      <w:r w:rsidRPr="000A6E61">
        <w:rPr>
          <w:rFonts w:ascii="Times New Roman" w:hAnsi="Times New Roman"/>
          <w:noProof/>
        </w:rPr>
        <w:t>CNN</w:t>
      </w:r>
      <w:r>
        <w:rPr>
          <w:rFonts w:hint="eastAsia"/>
        </w:rPr>
        <w:t>架构进行大量修改，但最终都有助于提高各种</w:t>
      </w:r>
      <w:r w:rsidRPr="000A6E61">
        <w:rPr>
          <w:rFonts w:ascii="Times New Roman" w:hAnsi="Times New Roman"/>
          <w:noProof/>
        </w:rPr>
        <w:t>NLP</w:t>
      </w:r>
      <w:r>
        <w:rPr>
          <w:rFonts w:hint="eastAsia"/>
        </w:rPr>
        <w:t>任务的性能。</w:t>
      </w:r>
    </w:p>
    <w:p w:rsidR="00A17FA7" w:rsidRDefault="00A17FA7">
      <w:pPr>
        <w:pStyle w:val="aff8"/>
      </w:pPr>
      <w:r>
        <w:rPr>
          <w:rFonts w:hint="eastAsia"/>
        </w:rPr>
        <w:t>传统</w:t>
      </w:r>
      <w:proofErr w:type="gramStart"/>
      <w:r>
        <w:rPr>
          <w:rFonts w:hint="eastAsia"/>
        </w:rPr>
        <w:t>的词袋模型</w:t>
      </w:r>
      <w:proofErr w:type="gramEnd"/>
      <w:r>
        <w:rPr>
          <w:rFonts w:hint="eastAsia"/>
        </w:rPr>
        <w:t>或者</w:t>
      </w:r>
      <w:proofErr w:type="gramStart"/>
      <w:r>
        <w:rPr>
          <w:rFonts w:hint="eastAsia"/>
        </w:rPr>
        <w:t>连续词袋模型</w:t>
      </w:r>
      <w:proofErr w:type="gramEnd"/>
      <w:r>
        <w:rPr>
          <w:rFonts w:hint="eastAsia"/>
        </w:rPr>
        <w:t>都可以通过构建一个全连接的神经网络对句子进行情感标签的分类，但是这样存在一个问题，通过激活函数可以让某些结点激活，但是由于在这样网络构建里，句子中词语的顺序被忽略，我们无法捕获由两个连续词所构成的关键特征词的含义。在语言模型里</w:t>
      </w:r>
      <w:r w:rsidRPr="000A6E61">
        <w:rPr>
          <w:rFonts w:ascii="Times New Roman" w:hAnsi="Times New Roman"/>
          <w:noProof/>
        </w:rPr>
        <w:t>n-gram</w:t>
      </w:r>
      <w:r>
        <w:rPr>
          <w:rFonts w:hint="eastAsia"/>
        </w:rPr>
        <w:t>模型将</w:t>
      </w:r>
      <w:ins w:id="157" w:author="cheng" w:date="2018-03-18T11:15:00Z">
        <w:r w:rsidR="003A0DB3">
          <w:rPr>
            <w:rFonts w:hint="eastAsia"/>
          </w:rPr>
          <w:t>两个</w:t>
        </w:r>
      </w:ins>
      <w:r>
        <w:rPr>
          <w:rFonts w:hint="eastAsia"/>
        </w:rPr>
        <w:t>连续的</w:t>
      </w:r>
      <w:ins w:id="158" w:author="cheng" w:date="2018-03-18T11:15:00Z">
        <w:r w:rsidR="003A0DB3">
          <w:rPr>
            <w:rFonts w:hint="eastAsia"/>
          </w:rPr>
          <w:t>词</w:t>
        </w:r>
      </w:ins>
      <w:del w:id="159" w:author="cheng" w:date="2018-03-18T11:15:00Z">
        <w:r w:rsidDel="003A0DB3">
          <w:rPr>
            <w:rFonts w:hint="eastAsia"/>
          </w:rPr>
          <w:delText>两个词</w:delText>
        </w:r>
      </w:del>
      <w:r>
        <w:rPr>
          <w:rFonts w:hint="eastAsia"/>
        </w:rPr>
        <w:t>作为一个整体纳入到模型中，可以用来解决上面提出的问题。但是如果我们使用多元模型，实际训练时的参数</w:t>
      </w:r>
      <w:ins w:id="160" w:author="cheng" w:date="2018-03-18T11:15:00Z">
        <w:r w:rsidR="003A0DB3">
          <w:rPr>
            <w:rFonts w:hint="eastAsia"/>
          </w:rPr>
          <w:t>是</w:t>
        </w:r>
      </w:ins>
      <w:del w:id="161" w:author="cheng" w:date="2018-03-18T11:15:00Z">
        <w:r w:rsidDel="003A0DB3">
          <w:rPr>
            <w:rFonts w:hint="eastAsia"/>
          </w:rPr>
          <w:delText>时</w:delText>
        </w:r>
      </w:del>
      <w:r>
        <w:rPr>
          <w:rFonts w:hint="eastAsia"/>
        </w:rPr>
        <w:t>一个非常大的问题，因为假设</w:t>
      </w:r>
      <w:r w:rsidRPr="00F603B0">
        <w:rPr>
          <w:rFonts w:hint="eastAsia"/>
        </w:rPr>
        <w:t>有</w:t>
      </w:r>
      <w:r w:rsidRPr="000A6E61">
        <w:rPr>
          <w:rFonts w:ascii="Times New Roman" w:hAnsi="Times New Roman"/>
          <w:noProof/>
        </w:rPr>
        <w:t>20000</w:t>
      </w:r>
      <w:r w:rsidRPr="00F603B0">
        <w:rPr>
          <w:rFonts w:hint="eastAsia"/>
        </w:rPr>
        <w:t>个词，加入</w:t>
      </w:r>
      <w:r w:rsidRPr="000A6E61">
        <w:rPr>
          <w:rFonts w:ascii="Times New Roman" w:hAnsi="Times New Roman"/>
          <w:noProof/>
        </w:rPr>
        <w:t>bi-gram</w:t>
      </w:r>
      <w:r>
        <w:rPr>
          <w:rFonts w:hint="eastAsia"/>
        </w:rPr>
        <w:t>实际上</w:t>
      </w:r>
      <w:r w:rsidRPr="00F603B0">
        <w:rPr>
          <w:rFonts w:hint="eastAsia"/>
        </w:rPr>
        <w:t>就要有</w:t>
      </w:r>
      <w:r w:rsidRPr="000A6E61">
        <w:rPr>
          <w:rFonts w:ascii="Times New Roman" w:hAnsi="Times New Roman"/>
          <w:noProof/>
        </w:rPr>
        <w:t>400000000</w:t>
      </w:r>
      <w:r w:rsidRPr="00F603B0">
        <w:rPr>
          <w:rFonts w:hint="eastAsia"/>
        </w:rPr>
        <w:t>个词，这样</w:t>
      </w:r>
      <w:ins w:id="162" w:author="cheng" w:date="2018-03-18T11:15:00Z">
        <w:r w:rsidR="003A0DB3">
          <w:rPr>
            <w:rFonts w:hint="eastAsia"/>
          </w:rPr>
          <w:t>的</w:t>
        </w:r>
      </w:ins>
      <w:r w:rsidRPr="00F603B0">
        <w:rPr>
          <w:rFonts w:hint="eastAsia"/>
        </w:rPr>
        <w:t>参数训练显然是爆炸的。另外一点，相似的词语在这样的模型中不能共享</w:t>
      </w:r>
      <w:del w:id="163" w:author="cheng" w:date="2018-03-18T11:16:00Z">
        <w:r w:rsidRPr="00F603B0" w:rsidDel="003A0DB3">
          <w:rPr>
            <w:rFonts w:hint="eastAsia"/>
          </w:rPr>
          <w:delText>例如</w:delText>
        </w:r>
      </w:del>
      <w:r w:rsidRPr="00F603B0">
        <w:rPr>
          <w:rFonts w:hint="eastAsia"/>
        </w:rPr>
        <w:t>参数权重等，这样就会导致相似</w:t>
      </w:r>
      <w:proofErr w:type="gramStart"/>
      <w:r w:rsidRPr="00F603B0">
        <w:rPr>
          <w:rFonts w:hint="eastAsia"/>
        </w:rPr>
        <w:t>词无法</w:t>
      </w:r>
      <w:proofErr w:type="gramEnd"/>
      <w:r w:rsidRPr="00F603B0">
        <w:rPr>
          <w:rFonts w:hint="eastAsia"/>
        </w:rPr>
        <w:t>获得交互信息。</w:t>
      </w:r>
    </w:p>
    <w:p w:rsidR="00A17FA7" w:rsidRDefault="00A17FA7">
      <w:pPr>
        <w:pStyle w:val="aff8"/>
      </w:pPr>
      <w:r w:rsidRPr="00CC3D40">
        <w:rPr>
          <w:rFonts w:hint="eastAsia"/>
        </w:rPr>
        <w:t>现有的集成模型并不能完全捕获文档信息，因为它们使用</w:t>
      </w:r>
      <w:proofErr w:type="gramStart"/>
      <w:r w:rsidRPr="00CC3D40">
        <w:rPr>
          <w:rFonts w:hint="eastAsia"/>
        </w:rPr>
        <w:t>的词袋模型</w:t>
      </w:r>
      <w:proofErr w:type="gramEnd"/>
      <w:r w:rsidRPr="00CC3D40">
        <w:rPr>
          <w:rFonts w:hint="eastAsia"/>
        </w:rPr>
        <w:t>忽略诸如周围单词和单词顺序的文档的上下文信息。</w:t>
      </w:r>
      <w:r w:rsidRPr="00CC3D40">
        <w:t xml:space="preserve"> </w:t>
      </w:r>
      <w:r w:rsidRPr="00CC3D40">
        <w:rPr>
          <w:rFonts w:hint="eastAsia"/>
        </w:rPr>
        <w:t>例如，假设在文件中给出了以下两个句子：“人们相信这个人”，“人们最终背叛了他的信任”，由于</w:t>
      </w:r>
      <w:r w:rsidRPr="000A6E61">
        <w:rPr>
          <w:rFonts w:ascii="Times New Roman" w:hAnsi="Times New Roman"/>
          <w:noProof/>
        </w:rPr>
        <w:t>LDA</w:t>
      </w:r>
      <w:r w:rsidRPr="00CC3D40">
        <w:rPr>
          <w:rFonts w:hint="eastAsia"/>
        </w:rPr>
        <w:t>和</w:t>
      </w:r>
      <w:r w:rsidRPr="000A6E61">
        <w:rPr>
          <w:rFonts w:ascii="Times New Roman" w:hAnsi="Times New Roman"/>
          <w:noProof/>
        </w:rPr>
        <w:t>SDAE</w:t>
      </w:r>
      <w:r w:rsidRPr="00CC3D40">
        <w:rPr>
          <w:rFonts w:hint="eastAsia"/>
        </w:rPr>
        <w:t>认为该文件是一个不可忽略的单词的集合，所以他们无法区分每一个事件</w:t>
      </w:r>
      <w:r w:rsidRPr="00CC3D40">
        <w:t xml:space="preserve"> </w:t>
      </w:r>
      <w:r w:rsidRPr="00CC3D40">
        <w:rPr>
          <w:rFonts w:hint="eastAsia"/>
        </w:rPr>
        <w:t>的“信任”。</w:t>
      </w:r>
      <w:r w:rsidRPr="00CC3D40">
        <w:t xml:space="preserve"> </w:t>
      </w:r>
      <w:r w:rsidRPr="00CC3D40">
        <w:rPr>
          <w:rFonts w:hint="eastAsia"/>
        </w:rPr>
        <w:t>确切地说，虽然每个“信任”的发生似乎都具有几乎相同的含义，但是这些词之间存在微妙的</w:t>
      </w:r>
      <w:ins w:id="164" w:author="cheng" w:date="2018-03-18T11:17:00Z">
        <w:r w:rsidR="003A0DB3">
          <w:rPr>
            <w:rFonts w:hint="eastAsia"/>
          </w:rPr>
          <w:t>语</w:t>
        </w:r>
      </w:ins>
      <w:del w:id="165" w:author="cheng" w:date="2018-03-18T11:17:00Z">
        <w:r w:rsidRPr="00CC3D40" w:rsidDel="003A0DB3">
          <w:rPr>
            <w:rFonts w:hint="eastAsia"/>
          </w:rPr>
          <w:delText>句</w:delText>
        </w:r>
      </w:del>
      <w:r w:rsidRPr="00CC3D40">
        <w:rPr>
          <w:rFonts w:hint="eastAsia"/>
        </w:rPr>
        <w:t>法差异</w:t>
      </w:r>
      <w:r>
        <w:t>——</w:t>
      </w:r>
      <w:r w:rsidRPr="00CC3D40">
        <w:rPr>
          <w:rFonts w:hint="eastAsia"/>
        </w:rPr>
        <w:t>一个动词和一个名词。</w:t>
      </w:r>
      <w:r w:rsidRPr="00CC3D40">
        <w:t xml:space="preserve"> </w:t>
      </w:r>
      <w:r w:rsidRPr="00CC3D40">
        <w:rPr>
          <w:rFonts w:hint="eastAsia"/>
        </w:rPr>
        <w:t>文档中的这种微妙的差异对于更深入地理解文档也是一个非常重要的因素，并且进一步的</w:t>
      </w:r>
      <w:ins w:id="166" w:author="cheng" w:date="2018-03-18T11:17:00Z">
        <w:r w:rsidR="003A0DB3">
          <w:rPr>
            <w:rFonts w:hint="eastAsia"/>
          </w:rPr>
          <w:t>加深</w:t>
        </w:r>
      </w:ins>
      <w:r w:rsidRPr="00CC3D40">
        <w:rPr>
          <w:rFonts w:hint="eastAsia"/>
        </w:rPr>
        <w:t>这种理解有助于提高评分预测精度。</w:t>
      </w:r>
    </w:p>
    <w:p w:rsidR="00A17FA7" w:rsidRPr="000A6E61" w:rsidRDefault="00A17FA7">
      <w:pPr>
        <w:pStyle w:val="aff8"/>
      </w:pPr>
      <w:r w:rsidRPr="00CC3D40">
        <w:rPr>
          <w:rFonts w:hint="eastAsia"/>
        </w:rPr>
        <w:t>为了解决上述问题，我们采用卷积神经网络</w:t>
      </w:r>
      <w:r w:rsidRPr="000A6E61">
        <w:rPr>
          <w:rFonts w:ascii="Times New Roman" w:hAnsi="Times New Roman"/>
        </w:rPr>
        <w:t>(CNN)</w:t>
      </w:r>
      <w:ins w:id="167" w:author="cheng" w:date="2018-03-18T11:18:00Z">
        <w:r w:rsidR="003A0DB3">
          <w:rPr>
            <w:rFonts w:ascii="Times New Roman" w:hAnsi="Times New Roman" w:hint="eastAsia"/>
          </w:rPr>
          <w:t>来处理</w:t>
        </w:r>
        <w:r w:rsidR="003A0DB3">
          <w:rPr>
            <w:rFonts w:ascii="Times New Roman" w:hAnsi="Times New Roman" w:hint="eastAsia"/>
          </w:rPr>
          <w:t>NLP</w:t>
        </w:r>
        <w:r w:rsidR="003A0DB3">
          <w:rPr>
            <w:rFonts w:ascii="Times New Roman" w:hAnsi="Times New Roman" w:hint="eastAsia"/>
          </w:rPr>
          <w:t>任务</w:t>
        </w:r>
      </w:ins>
      <w:r>
        <w:rPr>
          <w:rFonts w:hint="eastAsia"/>
        </w:rPr>
        <w:t>，它是最先进的机器学习方法，在诸如计算机视觉，自然语言处理</w:t>
      </w:r>
      <w:r w:rsidRPr="006570FD">
        <w:rPr>
          <w:rFonts w:ascii="Times New Roman" w:hAnsi="Times New Roman"/>
        </w:rPr>
        <w:t>(NLP)</w:t>
      </w:r>
      <w:r w:rsidRPr="00CC3D40">
        <w:rPr>
          <w:rFonts w:hint="eastAsia"/>
        </w:rPr>
        <w:t>和信息检索等</w:t>
      </w:r>
      <w:r>
        <w:rPr>
          <w:rFonts w:hint="eastAsia"/>
        </w:rPr>
        <w:t>各个领域表现出了高性能。</w:t>
      </w:r>
    </w:p>
    <w:p w:rsidR="00A17FA7" w:rsidRDefault="00A17FA7">
      <w:pPr>
        <w:pStyle w:val="aff8"/>
      </w:pPr>
      <w:r>
        <w:rPr>
          <w:rFonts w:hint="eastAsia"/>
        </w:rPr>
        <w:t>卷积神经网络</w:t>
      </w:r>
      <w:r w:rsidRPr="006570FD">
        <w:rPr>
          <w:rFonts w:ascii="Times New Roman" w:hAnsi="Times New Roman"/>
        </w:rPr>
        <w:t>(Convolutional Neural Network</w:t>
      </w:r>
      <w:r w:rsidRPr="006570FD">
        <w:rPr>
          <w:rFonts w:ascii="Times New Roman" w:hAnsi="Times New Roman" w:hint="eastAsia"/>
        </w:rPr>
        <w:t>，简称</w:t>
      </w:r>
      <w:r w:rsidRPr="006570FD">
        <w:rPr>
          <w:rFonts w:ascii="Times New Roman" w:hAnsi="Times New Roman"/>
        </w:rPr>
        <w:t xml:space="preserve"> CNN)</w:t>
      </w:r>
      <w:r>
        <w:rPr>
          <w:rFonts w:hint="eastAsia"/>
        </w:rPr>
        <w:t>是具有以下组件的前馈神经网络的变体：</w:t>
      </w:r>
      <w:r w:rsidRPr="006570FD">
        <w:rPr>
          <w:rFonts w:ascii="Times New Roman" w:hAnsi="Times New Roman"/>
        </w:rPr>
        <w:t>1)</w:t>
      </w:r>
      <w:r>
        <w:rPr>
          <w:rFonts w:hint="eastAsia"/>
        </w:rPr>
        <w:t>用于产生局部特征的卷积层，</w:t>
      </w:r>
      <w:r w:rsidRPr="006570FD">
        <w:rPr>
          <w:rFonts w:ascii="Times New Roman" w:hAnsi="Times New Roman"/>
        </w:rPr>
        <w:t>2)</w:t>
      </w:r>
      <w:r>
        <w:rPr>
          <w:rFonts w:hint="eastAsia"/>
        </w:rPr>
        <w:t>通过仅选择几个典型的局部特征（即，通过激活函数获得具有最高分数的特征）来表示数据，池化层通过获取卷积层的输出可以获得更简洁的特征。</w:t>
      </w:r>
    </w:p>
    <w:p w:rsidR="00A17FA7" w:rsidRPr="00F603B0" w:rsidRDefault="00A17FA7">
      <w:pPr>
        <w:pStyle w:val="aff8"/>
      </w:pPr>
      <w:r>
        <w:rPr>
          <w:rFonts w:hint="eastAsia"/>
        </w:rPr>
        <w:t>在图像中卷积核通常是对图像的一小块区域进行计算，而在文本中，</w:t>
      </w:r>
      <w:ins w:id="168" w:author="cheng" w:date="2018-03-18T11:19:00Z">
        <w:r w:rsidR="003A0DB3">
          <w:rPr>
            <w:rFonts w:hint="eastAsia"/>
          </w:rPr>
          <w:t>将</w:t>
        </w:r>
      </w:ins>
      <w:r>
        <w:rPr>
          <w:rFonts w:hint="eastAsia"/>
        </w:rPr>
        <w:t>一句话所构成的词向量作为输入。每一行代表一个词的词向量，所以在处理文本时，卷积</w:t>
      </w:r>
      <w:r>
        <w:rPr>
          <w:rFonts w:hint="eastAsia"/>
        </w:rPr>
        <w:lastRenderedPageBreak/>
        <w:t>核通常覆盖上下几行的词，所以此时卷积核的宽度与输入的宽度相同，通过这种方式，我们就能够捕捉到多个连续词之间的特征，并且能够在同一类特征计算中共享权重。卷积神经网络的一个重要概念就是池化层，一般是在卷积层之后。池化层对输入做降采样。池化的过程实际上也是对</w:t>
      </w:r>
      <w:proofErr w:type="gramStart"/>
      <w:r>
        <w:rPr>
          <w:rFonts w:hint="eastAsia"/>
        </w:rPr>
        <w:t>卷积层分区域</w:t>
      </w:r>
      <w:proofErr w:type="gramEnd"/>
      <w:r>
        <w:rPr>
          <w:rFonts w:hint="eastAsia"/>
        </w:rPr>
        <w:t>求最大</w:t>
      </w:r>
      <w:proofErr w:type="gramStart"/>
      <w:r>
        <w:rPr>
          <w:rFonts w:hint="eastAsia"/>
        </w:rPr>
        <w:t>值或者</w:t>
      </w:r>
      <w:proofErr w:type="gramEnd"/>
      <w:r>
        <w:rPr>
          <w:rFonts w:hint="eastAsia"/>
        </w:rPr>
        <w:t>对每个</w:t>
      </w:r>
      <w:proofErr w:type="gramStart"/>
      <w:r>
        <w:rPr>
          <w:rFonts w:hint="eastAsia"/>
        </w:rPr>
        <w:t>卷积层求最大</w:t>
      </w:r>
      <w:proofErr w:type="gramEnd"/>
      <w:r>
        <w:rPr>
          <w:rFonts w:hint="eastAsia"/>
        </w:rPr>
        <w:t>值。首先，池化可以输出一个固定大小的矩阵，这对于自然语言处理当中输入句子的长度不一有非常大的作用。</w:t>
      </w:r>
      <w:r w:rsidRPr="00927174">
        <w:rPr>
          <w:rFonts w:hint="eastAsia"/>
        </w:rPr>
        <w:t>例如，如果你用了</w:t>
      </w:r>
      <w:r w:rsidRPr="006570FD">
        <w:rPr>
          <w:rFonts w:ascii="Times New Roman" w:hAnsi="Times New Roman"/>
        </w:rPr>
        <w:t>200</w:t>
      </w:r>
      <w:r w:rsidRPr="00927174">
        <w:rPr>
          <w:rFonts w:hint="eastAsia"/>
        </w:rPr>
        <w:t>个卷积核，并对每个输出使用最大池化，那么无论卷积核的尺寸是多大，也无论输入数据的维</w:t>
      </w:r>
      <w:proofErr w:type="gramStart"/>
      <w:r w:rsidRPr="00927174">
        <w:rPr>
          <w:rFonts w:hint="eastAsia"/>
        </w:rPr>
        <w:t>度或者</w:t>
      </w:r>
      <w:proofErr w:type="gramEnd"/>
      <w:r w:rsidRPr="00927174">
        <w:rPr>
          <w:rFonts w:hint="eastAsia"/>
        </w:rPr>
        <w:t>单词个数如何变化，你都将得到一个</w:t>
      </w:r>
      <w:r w:rsidRPr="006570FD">
        <w:rPr>
          <w:rFonts w:ascii="Times New Roman" w:hAnsi="Times New Roman"/>
        </w:rPr>
        <w:t>200</w:t>
      </w:r>
      <w:r w:rsidRPr="00927174">
        <w:rPr>
          <w:rFonts w:hint="eastAsia"/>
        </w:rPr>
        <w:t>维的输出。这让你可以应对不同长度的句子和不同大小的卷积核，</w:t>
      </w:r>
      <w:del w:id="169" w:author="cheng" w:date="2018-03-18T11:21:00Z">
        <w:r w:rsidRPr="00927174" w:rsidDel="005C27ED">
          <w:rPr>
            <w:rFonts w:hint="eastAsia"/>
          </w:rPr>
          <w:delText>但</w:delText>
        </w:r>
      </w:del>
      <w:r w:rsidRPr="00927174">
        <w:rPr>
          <w:rFonts w:hint="eastAsia"/>
        </w:rPr>
        <w:t>总是</w:t>
      </w:r>
      <w:ins w:id="170" w:author="cheng" w:date="2018-03-18T11:21:00Z">
        <w:r w:rsidR="005C27ED">
          <w:rPr>
            <w:rFonts w:hint="eastAsia"/>
          </w:rPr>
          <w:t>能</w:t>
        </w:r>
      </w:ins>
      <w:r w:rsidRPr="00927174">
        <w:rPr>
          <w:rFonts w:hint="eastAsia"/>
        </w:rPr>
        <w:t>得到一个相同维度的输出结果，用作最后的分类。</w:t>
      </w:r>
      <w:r w:rsidRPr="00447C37">
        <w:rPr>
          <w:rFonts w:hint="eastAsia"/>
        </w:rPr>
        <w:t>另外池化层在降低数据维度的同时还能够保留显著的特征。每一种卷积</w:t>
      </w:r>
      <w:proofErr w:type="gramStart"/>
      <w:r w:rsidRPr="00447C37">
        <w:rPr>
          <w:rFonts w:hint="eastAsia"/>
        </w:rPr>
        <w:t>核都是</w:t>
      </w:r>
      <w:proofErr w:type="gramEnd"/>
      <w:r w:rsidRPr="00447C37">
        <w:rPr>
          <w:rFonts w:hint="eastAsia"/>
        </w:rPr>
        <w:t>用来检测一种特定的特征。在</w:t>
      </w:r>
      <w:del w:id="171" w:author="cheng" w:date="2018-03-18T11:22:00Z">
        <w:r w:rsidRPr="00447C37" w:rsidDel="005C27ED">
          <w:rPr>
            <w:rFonts w:hint="eastAsia"/>
          </w:rPr>
          <w:delText>以</w:delText>
        </w:r>
      </w:del>
      <w:r w:rsidRPr="00447C37">
        <w:rPr>
          <w:rFonts w:hint="eastAsia"/>
        </w:rPr>
        <w:t>句子分类中，每一种卷积</w:t>
      </w:r>
      <w:proofErr w:type="gramStart"/>
      <w:r w:rsidRPr="00447C37">
        <w:rPr>
          <w:rFonts w:hint="eastAsia"/>
        </w:rPr>
        <w:t>核可以</w:t>
      </w:r>
      <w:proofErr w:type="gramEnd"/>
      <w:r w:rsidRPr="00447C37">
        <w:rPr>
          <w:rFonts w:hint="eastAsia"/>
        </w:rPr>
        <w:t>用来检测某一种含义的词组，如果</w:t>
      </w:r>
      <w:ins w:id="172" w:author="cheng" w:date="2018-03-18T11:23:00Z">
        <w:r w:rsidR="005C27ED">
          <w:rPr>
            <w:rFonts w:hint="eastAsia"/>
          </w:rPr>
          <w:t>具有某</w:t>
        </w:r>
      </w:ins>
      <w:del w:id="173" w:author="cheng" w:date="2018-03-18T11:23:00Z">
        <w:r w:rsidRPr="00447C37" w:rsidDel="005C27ED">
          <w:rPr>
            <w:rFonts w:hint="eastAsia"/>
          </w:rPr>
          <w:delText>这</w:delText>
        </w:r>
      </w:del>
      <w:r w:rsidRPr="00447C37">
        <w:rPr>
          <w:rFonts w:hint="eastAsia"/>
        </w:rPr>
        <w:t>种</w:t>
      </w:r>
      <w:del w:id="174" w:author="cheng" w:date="2018-03-18T11:23:00Z">
        <w:r w:rsidRPr="00447C37" w:rsidDel="005C27ED">
          <w:rPr>
            <w:rFonts w:hint="eastAsia"/>
          </w:rPr>
          <w:delText>类型的</w:delText>
        </w:r>
      </w:del>
      <w:r w:rsidRPr="00447C37">
        <w:rPr>
          <w:rFonts w:hint="eastAsia"/>
        </w:rPr>
        <w:t>含义的词语出现了，该卷积核的输出值就会非常大，通过池化过程就能够尽可能地将该信息保留下来。</w:t>
      </w:r>
    </w:p>
    <w:p w:rsidR="00A17FA7" w:rsidRPr="00230314" w:rsidRDefault="00A17FA7">
      <w:pPr>
        <w:pStyle w:val="aff8"/>
      </w:pPr>
      <w:r>
        <w:rPr>
          <w:rFonts w:hint="eastAsia"/>
        </w:rPr>
        <w:t>然而，</w:t>
      </w:r>
      <w:r w:rsidRPr="006D5EE6">
        <w:rPr>
          <w:rFonts w:ascii="Times New Roman" w:hAnsi="Times New Roman"/>
        </w:rPr>
        <w:t>CNN</w:t>
      </w:r>
      <w:r>
        <w:rPr>
          <w:rFonts w:hint="eastAsia"/>
        </w:rPr>
        <w:t>尚未被积极应用于推荐系统领域。据我们所知，</w:t>
      </w:r>
      <w:r w:rsidRPr="006570FD">
        <w:rPr>
          <w:rFonts w:ascii="Times New Roman" w:hAnsi="Times New Roman"/>
        </w:rPr>
        <w:t xml:space="preserve">van den </w:t>
      </w:r>
      <w:proofErr w:type="spellStart"/>
      <w:r w:rsidRPr="006570FD">
        <w:rPr>
          <w:rFonts w:ascii="Times New Roman" w:hAnsi="Times New Roman"/>
        </w:rPr>
        <w:t>Oord</w:t>
      </w:r>
      <w:proofErr w:type="spellEnd"/>
      <w:r>
        <w:rPr>
          <w:rFonts w:hint="eastAsia"/>
        </w:rPr>
        <w:t>等人首先将</w:t>
      </w:r>
      <w:r w:rsidRPr="006570FD">
        <w:rPr>
          <w:rFonts w:ascii="Times New Roman" w:hAnsi="Times New Roman"/>
        </w:rPr>
        <w:t>CNN</w:t>
      </w:r>
      <w:r>
        <w:t xml:space="preserve"> </w:t>
      </w:r>
      <w:r>
        <w:rPr>
          <w:rFonts w:hint="eastAsia"/>
        </w:rPr>
        <w:t>应用于音乐推荐</w:t>
      </w:r>
      <w:r w:rsidR="00850B8B">
        <w:fldChar w:fldCharType="begin"/>
      </w:r>
      <w:r w:rsidR="00850B8B">
        <w:instrText xml:space="preserve"> REF _Ref508049793 \r \h  \* MERGEFORMAT </w:instrText>
      </w:r>
      <w:r w:rsidR="00850B8B">
        <w:fldChar w:fldCharType="separate"/>
      </w:r>
      <w:r w:rsidR="001B744C" w:rsidRPr="001B744C">
        <w:rPr>
          <w:vertAlign w:val="superscript"/>
        </w:rPr>
        <w:t>[30]</w:t>
      </w:r>
      <w:r w:rsidR="00850B8B">
        <w:fldChar w:fldCharType="end"/>
      </w:r>
      <w:r>
        <w:rPr>
          <w:rFonts w:hint="eastAsia"/>
        </w:rPr>
        <w:t>，通过声学分析观点利用</w:t>
      </w:r>
      <w:r w:rsidRPr="006570FD">
        <w:rPr>
          <w:rFonts w:ascii="Times New Roman" w:hAnsi="Times New Roman"/>
        </w:rPr>
        <w:t>CNN</w:t>
      </w:r>
      <w:r>
        <w:rPr>
          <w:rFonts w:hint="eastAsia"/>
        </w:rPr>
        <w:t>分析了歌曲，并提出了一种基于声学</w:t>
      </w:r>
      <w:r w:rsidRPr="006570FD">
        <w:rPr>
          <w:rFonts w:ascii="Times New Roman" w:hAnsi="Times New Roman"/>
        </w:rPr>
        <w:t>CNN</w:t>
      </w:r>
      <w:r>
        <w:rPr>
          <w:rFonts w:hint="eastAsia"/>
        </w:rPr>
        <w:t>获得的项目潜在模型来预测评分。然而，他们的</w:t>
      </w:r>
      <w:r w:rsidRPr="006570FD">
        <w:rPr>
          <w:rFonts w:ascii="Times New Roman" w:hAnsi="Times New Roman"/>
        </w:rPr>
        <w:t>CNN</w:t>
      </w:r>
      <w:r>
        <w:rPr>
          <w:rFonts w:hint="eastAsia"/>
        </w:rPr>
        <w:t>模型，专为声</w:t>
      </w:r>
      <w:ins w:id="175" w:author="cheng" w:date="2018-03-18T11:24:00Z">
        <w:r w:rsidR="005C27ED">
          <w:rPr>
            <w:rFonts w:hint="eastAsia"/>
          </w:rPr>
          <w:t>音</w:t>
        </w:r>
      </w:ins>
      <w:r>
        <w:rPr>
          <w:rFonts w:hint="eastAsia"/>
        </w:rPr>
        <w:t>信号处理而设计，不适合处理文档。文档和声学信号对周围特征的质量有固有的差异。</w:t>
      </w:r>
      <w:ins w:id="176" w:author="cheng" w:date="2018-03-18T11:24:00Z">
        <w:r w:rsidR="005C27ED">
          <w:rPr>
            <w:rFonts w:hint="eastAsia"/>
          </w:rPr>
          <w:t>声学信号中</w:t>
        </w:r>
      </w:ins>
      <w:r>
        <w:rPr>
          <w:rFonts w:hint="eastAsia"/>
        </w:rPr>
        <w:t>一定时间的信号</w:t>
      </w:r>
      <w:proofErr w:type="gramStart"/>
      <w:r>
        <w:rPr>
          <w:rFonts w:hint="eastAsia"/>
        </w:rPr>
        <w:t>固有地</w:t>
      </w:r>
      <w:proofErr w:type="gramEnd"/>
      <w:r>
        <w:rPr>
          <w:rFonts w:hint="eastAsia"/>
        </w:rPr>
        <w:t>类似于其周围的信号，即具有轻微时间差的信号，而文档中某个位置处的一个字与周围的字可能有很大的语义差异。周围特征之间的这种相似度的差异影响局部特征的质量，最终需要不同的</w:t>
      </w:r>
      <w:r w:rsidRPr="006570FD">
        <w:rPr>
          <w:rFonts w:ascii="Times New Roman" w:hAnsi="Times New Roman"/>
        </w:rPr>
        <w:t>CNN</w:t>
      </w:r>
      <w:r>
        <w:rPr>
          <w:rFonts w:hint="eastAsia"/>
        </w:rPr>
        <w:t>架构。此外，该模型还没有充分反映协同信息。具体来说，项目潜在模型主要由</w:t>
      </w:r>
      <w:del w:id="177" w:author="cheng" w:date="2018-03-18T11:26:00Z">
        <w:r w:rsidDel="005C27ED">
          <w:rPr>
            <w:rFonts w:hint="eastAsia"/>
          </w:rPr>
          <w:delText>通过</w:delText>
        </w:r>
      </w:del>
      <w:r w:rsidRPr="006570FD">
        <w:rPr>
          <w:rFonts w:ascii="Times New Roman" w:hAnsi="Times New Roman"/>
        </w:rPr>
        <w:t>CNN</w:t>
      </w:r>
      <w:r>
        <w:rPr>
          <w:rFonts w:hint="eastAsia"/>
        </w:rPr>
        <w:t>进行音频信号分析的结果而不是协同信息决定的。因此，总体推荐的性能甚至没有达到加权矩阵分解</w:t>
      </w:r>
      <w:r w:rsidRPr="006570FD">
        <w:rPr>
          <w:rFonts w:ascii="Times New Roman" w:hAnsi="Times New Roman"/>
        </w:rPr>
        <w:t>(WMF)</w:t>
      </w:r>
      <w:ins w:id="178" w:author="cheng" w:date="2018-03-18T11:27:00Z">
        <w:r w:rsidR="005C27ED">
          <w:rPr>
            <w:rFonts w:ascii="Times New Roman" w:hAnsi="Times New Roman" w:hint="eastAsia"/>
          </w:rPr>
          <w:t>的效果</w:t>
        </w:r>
      </w:ins>
      <w:r>
        <w:rPr>
          <w:rFonts w:hint="eastAsia"/>
        </w:rPr>
        <w:t>，</w:t>
      </w:r>
      <w:r w:rsidRPr="006570FD">
        <w:rPr>
          <w:rFonts w:ascii="Times New Roman" w:hAnsi="Times New Roman"/>
        </w:rPr>
        <w:t>WMF</w:t>
      </w:r>
      <w:r>
        <w:rPr>
          <w:rFonts w:hint="eastAsia"/>
        </w:rPr>
        <w:t>是处理隐式反馈数据集的</w:t>
      </w:r>
      <w:del w:id="179" w:author="cheng" w:date="2018-03-18T11:28:00Z">
        <w:r w:rsidDel="005C27ED">
          <w:rPr>
            <w:rFonts w:hint="eastAsia"/>
          </w:rPr>
          <w:delText>常规</w:delText>
        </w:r>
      </w:del>
      <w:r>
        <w:rPr>
          <w:rFonts w:hint="eastAsia"/>
        </w:rPr>
        <w:t>基于</w:t>
      </w:r>
      <w:r w:rsidRPr="006570FD">
        <w:rPr>
          <w:rFonts w:ascii="Times New Roman" w:hAnsi="Times New Roman"/>
        </w:rPr>
        <w:t>MF</w:t>
      </w:r>
      <w:r>
        <w:rPr>
          <w:rFonts w:hint="eastAsia"/>
        </w:rPr>
        <w:t>的协同过滤</w:t>
      </w:r>
      <w:ins w:id="180" w:author="cheng" w:date="2018-03-18T11:28:00Z">
        <w:r w:rsidR="005C27ED">
          <w:rPr>
            <w:rFonts w:hint="eastAsia"/>
          </w:rPr>
          <w:t>算法</w:t>
        </w:r>
      </w:ins>
      <w:r>
        <w:rPr>
          <w:rFonts w:hint="eastAsia"/>
        </w:rPr>
        <w:t>之一。</w:t>
      </w:r>
    </w:p>
    <w:p w:rsidR="00A17FA7" w:rsidRDefault="00A17FA7" w:rsidP="00FC0DDD">
      <w:pPr>
        <w:pStyle w:val="af0"/>
        <w:numPr>
          <w:ilvl w:val="1"/>
          <w:numId w:val="4"/>
        </w:numPr>
        <w:spacing w:before="223" w:after="223" w:line="440" w:lineRule="atLeast"/>
        <w:ind w:left="0" w:firstLine="0"/>
        <w:jc w:val="both"/>
        <w:rPr>
          <w:b w:val="0"/>
          <w:bCs/>
        </w:rPr>
      </w:pPr>
      <w:bookmarkStart w:id="181" w:name="_Toc508828401"/>
      <w:r>
        <w:rPr>
          <w:rFonts w:hint="eastAsia"/>
          <w:b w:val="0"/>
          <w:bCs/>
        </w:rPr>
        <w:t>词向量相关研究</w:t>
      </w:r>
      <w:bookmarkEnd w:id="181"/>
    </w:p>
    <w:p w:rsidR="00A17FA7" w:rsidRDefault="00A17FA7" w:rsidP="00850B8B">
      <w:pPr>
        <w:spacing w:line="440" w:lineRule="exact"/>
        <w:ind w:firstLineChars="200" w:firstLine="485"/>
        <w:rPr>
          <w:sz w:val="24"/>
        </w:rPr>
      </w:pPr>
      <w:r w:rsidRPr="004123FE">
        <w:rPr>
          <w:rFonts w:hint="eastAsia"/>
          <w:sz w:val="24"/>
        </w:rPr>
        <w:t>深度学习</w:t>
      </w:r>
      <w:r>
        <w:rPr>
          <w:rFonts w:hint="eastAsia"/>
          <w:sz w:val="24"/>
        </w:rPr>
        <w:t>掀开了机器学习的新篇章，目前深度学习</w:t>
      </w:r>
      <w:ins w:id="182" w:author="cheng" w:date="2018-03-18T11:29:00Z">
        <w:r w:rsidR="005C27ED">
          <w:rPr>
            <w:rFonts w:hint="eastAsia"/>
            <w:sz w:val="24"/>
          </w:rPr>
          <w:t>在</w:t>
        </w:r>
      </w:ins>
      <w:del w:id="183" w:author="cheng" w:date="2018-03-18T11:29:00Z">
        <w:r w:rsidDel="005C27ED">
          <w:rPr>
            <w:rFonts w:hint="eastAsia"/>
            <w:sz w:val="24"/>
          </w:rPr>
          <w:delText>应用于</w:delText>
        </w:r>
      </w:del>
      <w:r>
        <w:rPr>
          <w:rFonts w:hint="eastAsia"/>
          <w:sz w:val="24"/>
        </w:rPr>
        <w:t>图像和</w:t>
      </w:r>
      <w:ins w:id="184" w:author="cheng" w:date="2018-03-18T11:29:00Z">
        <w:r w:rsidR="005C27ED">
          <w:rPr>
            <w:rFonts w:hint="eastAsia"/>
            <w:sz w:val="24"/>
          </w:rPr>
          <w:t>自然</w:t>
        </w:r>
      </w:ins>
      <w:r>
        <w:rPr>
          <w:rFonts w:hint="eastAsia"/>
          <w:sz w:val="24"/>
        </w:rPr>
        <w:t>语</w:t>
      </w:r>
      <w:ins w:id="185" w:author="cheng" w:date="2018-03-18T11:29:00Z">
        <w:r w:rsidR="005C27ED">
          <w:rPr>
            <w:rFonts w:hint="eastAsia"/>
            <w:sz w:val="24"/>
          </w:rPr>
          <w:t>言处理等领域</w:t>
        </w:r>
      </w:ins>
      <w:del w:id="186" w:author="cheng" w:date="2018-03-18T11:29:00Z">
        <w:r w:rsidDel="005C27ED">
          <w:rPr>
            <w:rFonts w:hint="eastAsia"/>
            <w:sz w:val="24"/>
          </w:rPr>
          <w:delText>音</w:delText>
        </w:r>
      </w:del>
      <w:r>
        <w:rPr>
          <w:rFonts w:hint="eastAsia"/>
          <w:sz w:val="24"/>
        </w:rPr>
        <w:t>已经产生了突破性的研究进展。深度学习一直被人们推崇为一种类似于人脑结构的人工智能算法。就目前而言，</w:t>
      </w:r>
      <w:r>
        <w:rPr>
          <w:sz w:val="24"/>
        </w:rPr>
        <w:t>Deep Learning</w:t>
      </w:r>
      <w:r>
        <w:rPr>
          <w:rFonts w:hint="eastAsia"/>
          <w:sz w:val="24"/>
        </w:rPr>
        <w:t>在</w:t>
      </w:r>
      <w:r>
        <w:rPr>
          <w:sz w:val="24"/>
        </w:rPr>
        <w:t>NLP</w:t>
      </w:r>
      <w:r>
        <w:rPr>
          <w:rFonts w:hint="eastAsia"/>
          <w:sz w:val="24"/>
        </w:rPr>
        <w:t>领域中的研究已经将高深莫测的人类语言撕开了一层神秘面纱。其中最有趣也最基本的，就是“词向量”了。</w:t>
      </w:r>
    </w:p>
    <w:p w:rsidR="00A17FA7" w:rsidRDefault="00A17FA7" w:rsidP="00850B8B">
      <w:pPr>
        <w:spacing w:line="440" w:lineRule="exact"/>
        <w:ind w:firstLineChars="200" w:firstLine="485"/>
        <w:rPr>
          <w:sz w:val="24"/>
        </w:rPr>
      </w:pPr>
      <w:r>
        <w:rPr>
          <w:rFonts w:hint="eastAsia"/>
          <w:sz w:val="24"/>
        </w:rPr>
        <w:lastRenderedPageBreak/>
        <w:t>自然语言处理的问题要转化为机器学习的问题，第一步就是要找到能够把这些字符转换为数字的方法。</w:t>
      </w:r>
      <w:r>
        <w:rPr>
          <w:sz w:val="24"/>
        </w:rPr>
        <w:t>NLP</w:t>
      </w:r>
      <w:r>
        <w:rPr>
          <w:rFonts w:hint="eastAsia"/>
          <w:sz w:val="24"/>
        </w:rPr>
        <w:t>中最直观，也是目前为止最常用的词表示方法是</w:t>
      </w:r>
      <w:r>
        <w:rPr>
          <w:sz w:val="24"/>
        </w:rPr>
        <w:t>One-hot Representation</w:t>
      </w:r>
      <w:r>
        <w:rPr>
          <w:rFonts w:hint="eastAsia"/>
          <w:sz w:val="24"/>
        </w:rPr>
        <w:t>，这种方法把每个词表示为一个很长的向量。这个向量的维度是词表的大小，其中绝大多数元素为</w:t>
      </w:r>
      <w:r>
        <w:rPr>
          <w:sz w:val="24"/>
        </w:rPr>
        <w:t>0</w:t>
      </w:r>
      <w:r>
        <w:rPr>
          <w:rFonts w:hint="eastAsia"/>
          <w:sz w:val="24"/>
        </w:rPr>
        <w:t>，只有一个维度的值为</w:t>
      </w:r>
      <w:r>
        <w:rPr>
          <w:sz w:val="24"/>
        </w:rPr>
        <w:t>1</w:t>
      </w:r>
      <w:r>
        <w:rPr>
          <w:rFonts w:hint="eastAsia"/>
          <w:sz w:val="24"/>
        </w:rPr>
        <w:t>，这个</w:t>
      </w:r>
      <w:ins w:id="187" w:author="cheng" w:date="2018-03-18T11:31:00Z">
        <w:r w:rsidR="00E95D9F">
          <w:rPr>
            <w:rFonts w:hint="eastAsia"/>
            <w:sz w:val="24"/>
          </w:rPr>
          <w:t>值为</w:t>
        </w:r>
        <w:r w:rsidR="00E95D9F">
          <w:rPr>
            <w:rFonts w:hint="eastAsia"/>
            <w:sz w:val="24"/>
          </w:rPr>
          <w:t>1</w:t>
        </w:r>
        <w:r w:rsidR="00E95D9F">
          <w:rPr>
            <w:rFonts w:hint="eastAsia"/>
            <w:sz w:val="24"/>
          </w:rPr>
          <w:t>的</w:t>
        </w:r>
      </w:ins>
      <w:r>
        <w:rPr>
          <w:rFonts w:hint="eastAsia"/>
          <w:sz w:val="24"/>
        </w:rPr>
        <w:t>维度就代表了当前的词。</w:t>
      </w:r>
    </w:p>
    <w:p w:rsidR="00A17FA7" w:rsidRDefault="00A17FA7">
      <w:pPr>
        <w:spacing w:line="440" w:lineRule="exact"/>
        <w:ind w:firstLineChars="200" w:firstLine="485"/>
        <w:rPr>
          <w:sz w:val="24"/>
        </w:rPr>
      </w:pPr>
      <w:r>
        <w:rPr>
          <w:rFonts w:hint="eastAsia"/>
          <w:sz w:val="24"/>
        </w:rPr>
        <w:t>举个例子：</w:t>
      </w:r>
    </w:p>
    <w:p w:rsidR="00A17FA7" w:rsidRDefault="00A17FA7">
      <w:pPr>
        <w:spacing w:line="440" w:lineRule="exact"/>
        <w:ind w:firstLineChars="200" w:firstLine="485"/>
        <w:rPr>
          <w:sz w:val="24"/>
        </w:rPr>
      </w:pPr>
      <w:r>
        <w:rPr>
          <w:rFonts w:hint="eastAsia"/>
          <w:sz w:val="24"/>
        </w:rPr>
        <w:t>“话筒”表示为</w:t>
      </w:r>
      <w:r w:rsidRPr="00B50AA2">
        <w:rPr>
          <w:sz w:val="24"/>
        </w:rPr>
        <w:t>[0 0 0 1 0 0 0 0 0 0 0 0 0 0 0 0 …]</w:t>
      </w:r>
    </w:p>
    <w:p w:rsidR="00A17FA7" w:rsidRDefault="00A17FA7">
      <w:pPr>
        <w:spacing w:line="440" w:lineRule="exact"/>
        <w:ind w:firstLineChars="200" w:firstLine="485"/>
        <w:rPr>
          <w:sz w:val="24"/>
        </w:rPr>
      </w:pPr>
      <w:r>
        <w:rPr>
          <w:rFonts w:hint="eastAsia"/>
          <w:sz w:val="24"/>
        </w:rPr>
        <w:t>“麦克”表示为</w:t>
      </w:r>
      <w:r w:rsidRPr="00B50AA2">
        <w:rPr>
          <w:sz w:val="24"/>
        </w:rPr>
        <w:t>[0 0 0 0 0 0 0 0 1 0 0 0 0 0 0 0 …]</w:t>
      </w:r>
    </w:p>
    <w:p w:rsidR="00A17FA7" w:rsidRDefault="00A17FA7">
      <w:pPr>
        <w:spacing w:line="440" w:lineRule="exact"/>
        <w:ind w:firstLineChars="200" w:firstLine="485"/>
        <w:rPr>
          <w:sz w:val="24"/>
        </w:rPr>
      </w:pPr>
      <w:r>
        <w:rPr>
          <w:rFonts w:hint="eastAsia"/>
          <w:sz w:val="24"/>
        </w:rPr>
        <w:t>这种</w:t>
      </w:r>
      <w:r>
        <w:rPr>
          <w:sz w:val="24"/>
        </w:rPr>
        <w:t>One-hot Representation</w:t>
      </w:r>
      <w:r>
        <w:rPr>
          <w:rFonts w:hint="eastAsia"/>
          <w:sz w:val="24"/>
        </w:rPr>
        <w:t>如果用稀疏方法存储，会非常的简洁，也就是直接给每个</w:t>
      </w:r>
      <w:proofErr w:type="gramStart"/>
      <w:r>
        <w:rPr>
          <w:rFonts w:hint="eastAsia"/>
          <w:sz w:val="24"/>
        </w:rPr>
        <w:t>词分配</w:t>
      </w:r>
      <w:proofErr w:type="gramEnd"/>
      <w:r>
        <w:rPr>
          <w:rFonts w:hint="eastAsia"/>
          <w:sz w:val="24"/>
        </w:rPr>
        <w:t>一个数字</w:t>
      </w:r>
      <w:r>
        <w:rPr>
          <w:sz w:val="24"/>
        </w:rPr>
        <w:t>ID</w:t>
      </w:r>
      <w:r>
        <w:rPr>
          <w:rFonts w:hint="eastAsia"/>
          <w:sz w:val="24"/>
        </w:rPr>
        <w:t>。比如在刚才的例子中，话筒标记为</w:t>
      </w:r>
      <w:r>
        <w:rPr>
          <w:sz w:val="24"/>
        </w:rPr>
        <w:t>3</w:t>
      </w:r>
      <w:r>
        <w:rPr>
          <w:rFonts w:hint="eastAsia"/>
          <w:sz w:val="24"/>
        </w:rPr>
        <w:t>，麦克标记为</w:t>
      </w:r>
      <w:r>
        <w:rPr>
          <w:sz w:val="24"/>
        </w:rPr>
        <w:t>8(</w:t>
      </w:r>
      <w:r>
        <w:rPr>
          <w:rFonts w:hint="eastAsia"/>
          <w:sz w:val="24"/>
        </w:rPr>
        <w:t>假设从</w:t>
      </w:r>
      <w:r>
        <w:rPr>
          <w:sz w:val="24"/>
        </w:rPr>
        <w:t>0</w:t>
      </w:r>
      <w:r>
        <w:rPr>
          <w:rFonts w:hint="eastAsia"/>
          <w:sz w:val="24"/>
        </w:rPr>
        <w:t>开始</w:t>
      </w:r>
      <w:r>
        <w:rPr>
          <w:sz w:val="24"/>
        </w:rPr>
        <w:t>)</w:t>
      </w:r>
      <w:r>
        <w:rPr>
          <w:rFonts w:hint="eastAsia"/>
          <w:sz w:val="24"/>
        </w:rPr>
        <w:t>。如果要编程实现的话，用</w:t>
      </w:r>
      <w:r>
        <w:rPr>
          <w:sz w:val="24"/>
        </w:rPr>
        <w:t>Hash</w:t>
      </w:r>
      <w:r>
        <w:rPr>
          <w:rFonts w:hint="eastAsia"/>
          <w:sz w:val="24"/>
        </w:rPr>
        <w:t>表给每个单词分配一个编号就可以了。</w:t>
      </w:r>
      <w:ins w:id="188" w:author="cheng" w:date="2018-03-18T11:31:00Z">
        <w:r w:rsidR="00E95D9F">
          <w:rPr>
            <w:rFonts w:hint="eastAsia"/>
            <w:sz w:val="24"/>
          </w:rPr>
          <w:t>如此</w:t>
        </w:r>
      </w:ins>
      <w:del w:id="189" w:author="cheng" w:date="2018-03-18T11:31:00Z">
        <w:r w:rsidDel="00E95D9F">
          <w:rPr>
            <w:rFonts w:hint="eastAsia"/>
            <w:sz w:val="24"/>
          </w:rPr>
          <w:delText>这么</w:delText>
        </w:r>
      </w:del>
      <w:r>
        <w:rPr>
          <w:rFonts w:hint="eastAsia"/>
          <w:sz w:val="24"/>
        </w:rPr>
        <w:t>简洁的表示方法</w:t>
      </w:r>
      <w:ins w:id="190" w:author="cheng" w:date="2018-03-18T11:31:00Z">
        <w:r w:rsidR="00E95D9F">
          <w:rPr>
            <w:rFonts w:hint="eastAsia"/>
            <w:sz w:val="24"/>
          </w:rPr>
          <w:t>再</w:t>
        </w:r>
      </w:ins>
      <w:r>
        <w:rPr>
          <w:rFonts w:hint="eastAsia"/>
          <w:sz w:val="24"/>
        </w:rPr>
        <w:t>配合上最大熵、</w:t>
      </w:r>
      <w:r>
        <w:rPr>
          <w:sz w:val="24"/>
        </w:rPr>
        <w:t>SVM</w:t>
      </w:r>
      <w:r>
        <w:rPr>
          <w:rFonts w:hint="eastAsia"/>
          <w:sz w:val="24"/>
        </w:rPr>
        <w:t>等算法就可以完成</w:t>
      </w:r>
      <w:r>
        <w:rPr>
          <w:sz w:val="24"/>
        </w:rPr>
        <w:t>NLP</w:t>
      </w:r>
      <w:r>
        <w:rPr>
          <w:rFonts w:hint="eastAsia"/>
          <w:sz w:val="24"/>
        </w:rPr>
        <w:t>领域的各种主流任务。</w:t>
      </w:r>
    </w:p>
    <w:p w:rsidR="00A17FA7" w:rsidRDefault="00E95D9F">
      <w:pPr>
        <w:spacing w:line="440" w:lineRule="exact"/>
        <w:ind w:firstLineChars="200" w:firstLine="485"/>
        <w:rPr>
          <w:sz w:val="24"/>
        </w:rPr>
      </w:pPr>
      <w:ins w:id="191" w:author="cheng" w:date="2018-03-18T11:32:00Z">
        <w:r>
          <w:rPr>
            <w:rFonts w:hint="eastAsia"/>
            <w:sz w:val="24"/>
          </w:rPr>
          <w:t>然而，</w:t>
        </w:r>
      </w:ins>
      <w:r w:rsidR="00A17FA7">
        <w:rPr>
          <w:rFonts w:hint="eastAsia"/>
          <w:sz w:val="24"/>
        </w:rPr>
        <w:t>这种表示方法也存在一个重要的问题就是“词汇鸿沟”现象：任意两个词之间都是孤立的。单从两个词向量中看不出两个词是否有关系，就像话筒和麦克这样的同义词也不能幸免。此外，这种表示方法还容易发生维数灾难，尤其是</w:t>
      </w:r>
      <w:r w:rsidR="00A17FA7">
        <w:rPr>
          <w:sz w:val="24"/>
        </w:rPr>
        <w:t>Deep Learning</w:t>
      </w:r>
      <w:r w:rsidR="00A17FA7">
        <w:rPr>
          <w:rFonts w:hint="eastAsia"/>
          <w:sz w:val="24"/>
        </w:rPr>
        <w:t>相关的一些应用中。</w:t>
      </w:r>
    </w:p>
    <w:p w:rsidR="00A17FA7" w:rsidRDefault="00A17FA7">
      <w:pPr>
        <w:spacing w:line="440" w:lineRule="exact"/>
        <w:ind w:firstLineChars="200" w:firstLine="485"/>
        <w:rPr>
          <w:sz w:val="24"/>
        </w:rPr>
      </w:pPr>
      <w:r>
        <w:rPr>
          <w:rFonts w:hint="eastAsia"/>
          <w:sz w:val="24"/>
        </w:rPr>
        <w:t>针对上述问题</w:t>
      </w:r>
      <w:r>
        <w:rPr>
          <w:sz w:val="24"/>
        </w:rPr>
        <w:t>Hinton</w:t>
      </w:r>
      <w:r>
        <w:rPr>
          <w:rFonts w:hint="eastAsia"/>
          <w:sz w:val="24"/>
        </w:rPr>
        <w:t>最早提出了</w:t>
      </w:r>
      <w:r>
        <w:rPr>
          <w:sz w:val="24"/>
        </w:rPr>
        <w:t>Distributed representation</w:t>
      </w:r>
      <w:r>
        <w:rPr>
          <w:rFonts w:hint="eastAsia"/>
          <w:sz w:val="24"/>
        </w:rPr>
        <w:t>词向量表示方法，它是一种低维实数向量，既能表示词本身又可以考虑语义距离。它最大的贡献就是让</w:t>
      </w:r>
      <w:ins w:id="192" w:author="cheng" w:date="2018-03-18T11:34:00Z">
        <w:r w:rsidR="00E95D9F">
          <w:rPr>
            <w:rFonts w:hint="eastAsia"/>
            <w:sz w:val="24"/>
          </w:rPr>
          <w:t>语义上</w:t>
        </w:r>
      </w:ins>
      <w:r>
        <w:rPr>
          <w:rFonts w:hint="eastAsia"/>
          <w:sz w:val="24"/>
        </w:rPr>
        <w:t>相关或者相似的词，在距离上更接近了。向量的距离可以用传统的欧式距离来衡量，也可以用</w:t>
      </w:r>
      <w:ins w:id="193" w:author="cheng" w:date="2018-03-18T11:35:00Z">
        <w:r w:rsidR="00E95D9F">
          <w:rPr>
            <w:rFonts w:hint="eastAsia"/>
            <w:sz w:val="24"/>
          </w:rPr>
          <w:t>余弦</w:t>
        </w:r>
      </w:ins>
      <w:del w:id="194" w:author="cheng" w:date="2018-03-18T11:35:00Z">
        <w:r w:rsidDel="00E95D9F">
          <w:rPr>
            <w:sz w:val="24"/>
          </w:rPr>
          <w:delText>cos</w:delText>
        </w:r>
      </w:del>
      <w:r>
        <w:rPr>
          <w:rFonts w:hint="eastAsia"/>
          <w:sz w:val="24"/>
        </w:rPr>
        <w:t>夹角来衡量。用这种方式表示的向量，“麦克”和“话筒”的距离会远远小于“麦克”和“天气”的距离。在理想情况下，“麦克”和“话筒”的表示是完全一样的。</w:t>
      </w:r>
    </w:p>
    <w:p w:rsidR="00A17FA7" w:rsidRDefault="00A17FA7">
      <w:pPr>
        <w:spacing w:line="440" w:lineRule="exact"/>
        <w:ind w:firstLineChars="200" w:firstLine="485"/>
        <w:rPr>
          <w:sz w:val="24"/>
        </w:rPr>
      </w:pPr>
      <w:r>
        <w:rPr>
          <w:rFonts w:hint="eastAsia"/>
          <w:sz w:val="24"/>
        </w:rPr>
        <w:t>将</w:t>
      </w:r>
      <w:r>
        <w:rPr>
          <w:sz w:val="24"/>
        </w:rPr>
        <w:t>word</w:t>
      </w:r>
      <w:r>
        <w:rPr>
          <w:rFonts w:hint="eastAsia"/>
          <w:sz w:val="24"/>
        </w:rPr>
        <w:t>映射到一个新的空间中，并以多维的连续实数向量进行表示叫做“</w:t>
      </w:r>
      <w:r>
        <w:rPr>
          <w:sz w:val="24"/>
        </w:rPr>
        <w:t>Word Representation</w:t>
      </w:r>
      <w:r>
        <w:rPr>
          <w:rFonts w:hint="eastAsia"/>
          <w:sz w:val="24"/>
        </w:rPr>
        <w:t>”或“</w:t>
      </w:r>
      <w:r>
        <w:rPr>
          <w:sz w:val="24"/>
        </w:rPr>
        <w:t>Word Embedding</w:t>
      </w:r>
      <w:r>
        <w:rPr>
          <w:rFonts w:hint="eastAsia"/>
          <w:sz w:val="24"/>
        </w:rPr>
        <w:t>”。自从</w:t>
      </w:r>
      <w:r>
        <w:rPr>
          <w:sz w:val="24"/>
        </w:rPr>
        <w:t>21</w:t>
      </w:r>
      <w:r>
        <w:rPr>
          <w:rFonts w:hint="eastAsia"/>
          <w:sz w:val="24"/>
        </w:rPr>
        <w:t>世纪以来，人们逐渐从原始的词向量表示法过渡到现在的低维空间中的密集表示。用稀疏表示法在解决实际问题时经常会遇到维数灾难，并且语义信息无法表示，无法揭示</w:t>
      </w:r>
      <w:r>
        <w:rPr>
          <w:sz w:val="24"/>
        </w:rPr>
        <w:t>word</w:t>
      </w:r>
      <w:r>
        <w:rPr>
          <w:rFonts w:hint="eastAsia"/>
          <w:sz w:val="24"/>
        </w:rPr>
        <w:t>之间的潜在联系。而采用低维空间表示法，不但解决了维数灾难问题，并且挖掘了</w:t>
      </w:r>
      <w:r>
        <w:rPr>
          <w:sz w:val="24"/>
        </w:rPr>
        <w:t>word</w:t>
      </w:r>
      <w:r>
        <w:rPr>
          <w:rFonts w:hint="eastAsia"/>
          <w:sz w:val="24"/>
        </w:rPr>
        <w:t>之间的关系属性，从而提高了</w:t>
      </w:r>
      <w:ins w:id="195" w:author="cheng" w:date="2018-03-18T11:36:00Z">
        <w:r w:rsidR="00E95D9F">
          <w:rPr>
            <w:rFonts w:hint="eastAsia"/>
            <w:sz w:val="24"/>
          </w:rPr>
          <w:t>语义向量</w:t>
        </w:r>
      </w:ins>
      <w:del w:id="196" w:author="cheng" w:date="2018-03-18T11:36:00Z">
        <w:r w:rsidDel="00E95D9F">
          <w:rPr>
            <w:rFonts w:hint="eastAsia"/>
            <w:sz w:val="24"/>
          </w:rPr>
          <w:delText>向量语义</w:delText>
        </w:r>
      </w:del>
      <w:r>
        <w:rPr>
          <w:rFonts w:hint="eastAsia"/>
          <w:sz w:val="24"/>
        </w:rPr>
        <w:t>上的准确度</w:t>
      </w:r>
    </w:p>
    <w:p w:rsidR="00A17FA7" w:rsidRPr="00411A32" w:rsidRDefault="00A17FA7">
      <w:pPr>
        <w:spacing w:line="440" w:lineRule="exact"/>
        <w:ind w:firstLineChars="200" w:firstLine="485"/>
        <w:rPr>
          <w:sz w:val="24"/>
        </w:rPr>
      </w:pPr>
      <w:r>
        <w:rPr>
          <w:rFonts w:hint="eastAsia"/>
          <w:sz w:val="24"/>
        </w:rPr>
        <w:t>矩阵分解模型</w:t>
      </w:r>
      <w:r>
        <w:rPr>
          <w:sz w:val="24"/>
        </w:rPr>
        <w:t>(LSA)</w:t>
      </w:r>
      <w:r>
        <w:rPr>
          <w:rFonts w:hint="eastAsia"/>
          <w:sz w:val="24"/>
        </w:rPr>
        <w:t>，采用线性代数中的奇异值分解方法，选取前几个比较大</w:t>
      </w:r>
      <w:r>
        <w:rPr>
          <w:rFonts w:hint="eastAsia"/>
          <w:sz w:val="24"/>
        </w:rPr>
        <w:lastRenderedPageBreak/>
        <w:t>的奇异值所对应的特征向量将原矩阵映射到低维空间中，从而达到词矢量的目的。潜在语义分析概率模型</w:t>
      </w:r>
      <w:r>
        <w:rPr>
          <w:sz w:val="24"/>
        </w:rPr>
        <w:t>(PLSA)</w:t>
      </w:r>
      <w:r>
        <w:rPr>
          <w:rFonts w:hint="eastAsia"/>
          <w:sz w:val="24"/>
        </w:rPr>
        <w:t>，从概率学的角度重新审视了矩阵分解模型，并得到一个从统计，概率角度上推导出来的和</w:t>
      </w:r>
      <w:r>
        <w:rPr>
          <w:sz w:val="24"/>
        </w:rPr>
        <w:t>LSA</w:t>
      </w:r>
      <w:r>
        <w:rPr>
          <w:rFonts w:hint="eastAsia"/>
          <w:sz w:val="24"/>
        </w:rPr>
        <w:t>相当的词矢量模型。文档生成模型</w:t>
      </w:r>
      <w:r>
        <w:rPr>
          <w:sz w:val="24"/>
        </w:rPr>
        <w:t>(LDA)</w:t>
      </w:r>
      <w:r>
        <w:rPr>
          <w:rFonts w:hint="eastAsia"/>
          <w:sz w:val="24"/>
        </w:rPr>
        <w:t>，按照文档生成的过程，使用贝叶斯估计统计学方法，将文档用多个主题来表示。</w:t>
      </w:r>
      <w:r>
        <w:rPr>
          <w:sz w:val="24"/>
        </w:rPr>
        <w:t>LDA</w:t>
      </w:r>
      <w:r>
        <w:rPr>
          <w:rFonts w:hint="eastAsia"/>
          <w:sz w:val="24"/>
        </w:rPr>
        <w:t>不只解决了同义词的问题，还解决了一词多义的问题。目前训练</w:t>
      </w:r>
      <w:r>
        <w:rPr>
          <w:sz w:val="24"/>
        </w:rPr>
        <w:t>LDA</w:t>
      </w:r>
      <w:r>
        <w:rPr>
          <w:rFonts w:hint="eastAsia"/>
          <w:sz w:val="24"/>
        </w:rPr>
        <w:t>模型的方法有原始论文中的基于</w:t>
      </w:r>
      <w:r>
        <w:rPr>
          <w:sz w:val="24"/>
        </w:rPr>
        <w:t>EM</w:t>
      </w:r>
      <w:r>
        <w:rPr>
          <w:rFonts w:hint="eastAsia"/>
          <w:sz w:val="24"/>
        </w:rPr>
        <w:t>和差分贝</w:t>
      </w:r>
      <w:proofErr w:type="gramStart"/>
      <w:r>
        <w:rPr>
          <w:rFonts w:hint="eastAsia"/>
          <w:sz w:val="24"/>
        </w:rPr>
        <w:t>叶斯方法</w:t>
      </w:r>
      <w:proofErr w:type="gramEnd"/>
      <w:r>
        <w:rPr>
          <w:rFonts w:hint="eastAsia"/>
          <w:sz w:val="24"/>
        </w:rPr>
        <w:t>以及后来出现的</w:t>
      </w:r>
      <w:r>
        <w:rPr>
          <w:sz w:val="24"/>
        </w:rPr>
        <w:t>Gibbs Samplings</w:t>
      </w:r>
      <w:r>
        <w:rPr>
          <w:rFonts w:hint="eastAsia"/>
          <w:sz w:val="24"/>
        </w:rPr>
        <w:t>采样算法。</w:t>
      </w:r>
      <w:r>
        <w:rPr>
          <w:sz w:val="24"/>
        </w:rPr>
        <w:t>Word2Vector</w:t>
      </w:r>
      <w:r>
        <w:rPr>
          <w:rFonts w:hint="eastAsia"/>
          <w:sz w:val="24"/>
        </w:rPr>
        <w:t>模型，</w:t>
      </w:r>
      <w:ins w:id="197" w:author="cheng" w:date="2018-03-18T11:38:00Z">
        <w:r w:rsidR="00E95D9F">
          <w:rPr>
            <w:rFonts w:hint="eastAsia"/>
            <w:sz w:val="24"/>
          </w:rPr>
          <w:t>是</w:t>
        </w:r>
      </w:ins>
      <w:r>
        <w:rPr>
          <w:rFonts w:hint="eastAsia"/>
          <w:sz w:val="24"/>
        </w:rPr>
        <w:t>最近几年刚刚火起来的算法，通过神经网络机器学习算法来训练</w:t>
      </w:r>
      <w:r>
        <w:rPr>
          <w:sz w:val="24"/>
        </w:rPr>
        <w:t>N-gram</w:t>
      </w:r>
      <w:r>
        <w:rPr>
          <w:rFonts w:hint="eastAsia"/>
          <w:sz w:val="24"/>
        </w:rPr>
        <w:t>语言模型，并在训练过程中求出</w:t>
      </w:r>
      <w:r>
        <w:rPr>
          <w:sz w:val="24"/>
        </w:rPr>
        <w:t>word</w:t>
      </w:r>
      <w:r>
        <w:rPr>
          <w:rFonts w:hint="eastAsia"/>
          <w:sz w:val="24"/>
        </w:rPr>
        <w:t>所对应的</w:t>
      </w:r>
      <w:r>
        <w:rPr>
          <w:sz w:val="24"/>
        </w:rPr>
        <w:t>vector</w:t>
      </w:r>
      <w:r>
        <w:rPr>
          <w:rFonts w:hint="eastAsia"/>
          <w:sz w:val="24"/>
        </w:rPr>
        <w:t>的方法。与潜在语义分析</w:t>
      </w:r>
      <w:r>
        <w:rPr>
          <w:sz w:val="24"/>
        </w:rPr>
        <w:t>(</w:t>
      </w:r>
      <w:r w:rsidRPr="00935A1C">
        <w:rPr>
          <w:sz w:val="24"/>
        </w:rPr>
        <w:t>Latent Semantic Index, LSI</w:t>
      </w:r>
      <w:r>
        <w:rPr>
          <w:sz w:val="24"/>
        </w:rPr>
        <w:t>)</w:t>
      </w:r>
      <w:r>
        <w:rPr>
          <w:rFonts w:hint="eastAsia"/>
          <w:sz w:val="24"/>
        </w:rPr>
        <w:t>、潜在狄立克雷分配</w:t>
      </w:r>
      <w:r>
        <w:rPr>
          <w:sz w:val="24"/>
        </w:rPr>
        <w:t xml:space="preserve">(Latent </w:t>
      </w:r>
      <w:proofErr w:type="spellStart"/>
      <w:r w:rsidRPr="00935A1C">
        <w:rPr>
          <w:sz w:val="24"/>
        </w:rPr>
        <w:t>Dirichlet</w:t>
      </w:r>
      <w:proofErr w:type="spellEnd"/>
      <w:r w:rsidRPr="00935A1C">
        <w:rPr>
          <w:sz w:val="24"/>
        </w:rPr>
        <w:t xml:space="preserve"> Allocation</w:t>
      </w:r>
      <w:r w:rsidRPr="00935A1C">
        <w:rPr>
          <w:rFonts w:hint="eastAsia"/>
          <w:sz w:val="24"/>
        </w:rPr>
        <w:t>，</w:t>
      </w:r>
      <w:r w:rsidRPr="00935A1C">
        <w:rPr>
          <w:sz w:val="24"/>
        </w:rPr>
        <w:t>LDA</w:t>
      </w:r>
      <w:r>
        <w:rPr>
          <w:sz w:val="24"/>
        </w:rPr>
        <w:t>)</w:t>
      </w:r>
      <w:r w:rsidRPr="00935A1C">
        <w:rPr>
          <w:rFonts w:hint="eastAsia"/>
          <w:sz w:val="24"/>
        </w:rPr>
        <w:t>的经典过程相比，</w:t>
      </w:r>
      <w:r w:rsidRPr="00935A1C">
        <w:rPr>
          <w:sz w:val="24"/>
        </w:rPr>
        <w:t>Word2vec</w:t>
      </w:r>
      <w:r w:rsidRPr="00935A1C">
        <w:rPr>
          <w:rFonts w:hint="eastAsia"/>
          <w:sz w:val="24"/>
        </w:rPr>
        <w:t>利用了词的上下文，语义信息更加地丰富。</w:t>
      </w:r>
    </w:p>
    <w:p w:rsidR="00A17FA7" w:rsidRPr="00453FF6" w:rsidRDefault="00A17FA7">
      <w:pPr>
        <w:spacing w:line="440" w:lineRule="exact"/>
        <w:ind w:firstLineChars="200" w:firstLine="485"/>
        <w:rPr>
          <w:sz w:val="24"/>
        </w:rPr>
      </w:pPr>
      <w:r>
        <w:rPr>
          <w:sz w:val="24"/>
        </w:rPr>
        <w:t>Word2vec</w:t>
      </w:r>
      <w:r>
        <w:rPr>
          <w:rFonts w:hint="eastAsia"/>
          <w:sz w:val="24"/>
        </w:rPr>
        <w:t>是将词表征为实数值向量的一种高效的算法模型，其利用深度学习思想，通过训练，把对文本内容的处理简化为</w:t>
      </w:r>
      <w:ins w:id="198" w:author="cheng" w:date="2018-03-18T11:39:00Z">
        <w:r w:rsidR="00E95D9F">
          <w:rPr>
            <w:rFonts w:hint="eastAsia"/>
            <w:sz w:val="24"/>
          </w:rPr>
          <w:t>k</w:t>
        </w:r>
      </w:ins>
      <w:del w:id="199" w:author="cheng" w:date="2018-03-18T11:39:00Z">
        <w:r w:rsidDel="00E95D9F">
          <w:rPr>
            <w:sz w:val="24"/>
          </w:rPr>
          <w:delText>K</w:delText>
        </w:r>
      </w:del>
      <w:r>
        <w:rPr>
          <w:rFonts w:hint="eastAsia"/>
          <w:sz w:val="24"/>
        </w:rPr>
        <w:t>维向量空间中的向量运算，而向量空间上的相似度可以用来表示文本语义上的相似。</w:t>
      </w:r>
    </w:p>
    <w:p w:rsidR="00A17FA7" w:rsidRPr="00FC0DDD" w:rsidRDefault="00A17FA7" w:rsidP="00FC0DDD">
      <w:pPr>
        <w:pStyle w:val="af0"/>
        <w:numPr>
          <w:ilvl w:val="1"/>
          <w:numId w:val="4"/>
        </w:numPr>
        <w:spacing w:before="223" w:after="223" w:line="440" w:lineRule="atLeast"/>
        <w:ind w:left="0" w:firstLine="0"/>
        <w:jc w:val="both"/>
        <w:rPr>
          <w:b w:val="0"/>
          <w:bCs/>
        </w:rPr>
      </w:pPr>
      <w:bookmarkStart w:id="200" w:name="_Toc508828402"/>
      <w:r w:rsidRPr="00FC0DDD">
        <w:rPr>
          <w:rFonts w:hint="eastAsia"/>
          <w:b w:val="0"/>
          <w:bCs/>
        </w:rPr>
        <w:t>推荐系统评估方法</w:t>
      </w:r>
      <w:bookmarkEnd w:id="200"/>
    </w:p>
    <w:p w:rsidR="00A17FA7" w:rsidRDefault="00A17FA7">
      <w:pPr>
        <w:spacing w:line="440" w:lineRule="exact"/>
        <w:ind w:firstLineChars="200" w:firstLine="485"/>
        <w:rPr>
          <w:rFonts w:ascii="time" w:hAnsi="time"/>
          <w:bCs/>
          <w:sz w:val="24"/>
          <w:szCs w:val="20"/>
        </w:rPr>
      </w:pPr>
      <w:r w:rsidRPr="00230314">
        <w:rPr>
          <w:rFonts w:ascii="time" w:hAnsi="time" w:hint="eastAsia"/>
          <w:bCs/>
          <w:sz w:val="24"/>
          <w:szCs w:val="20"/>
        </w:rPr>
        <w:t>面对众多的推荐算法，如何有效地评价推荐系统的优劣成为了颇具挑战的问题</w:t>
      </w:r>
      <w:del w:id="201" w:author="cheng" w:date="2018-03-18T11:39:00Z">
        <w:r w:rsidRPr="00230314" w:rsidDel="00E95D9F">
          <w:rPr>
            <w:rFonts w:ascii="time" w:hAnsi="time" w:hint="eastAsia"/>
            <w:bCs/>
            <w:sz w:val="24"/>
            <w:szCs w:val="20"/>
          </w:rPr>
          <w:delText>。</w:delText>
        </w:r>
      </w:del>
      <w:r w:rsidR="00850B8B">
        <w:fldChar w:fldCharType="begin"/>
      </w:r>
      <w:r w:rsidR="00850B8B">
        <w:instrText xml:space="preserve"> REF _Ref508051318 \r \h  \* MERGEFORMAT </w:instrText>
      </w:r>
      <w:r w:rsidR="00850B8B">
        <w:fldChar w:fldCharType="separate"/>
      </w:r>
      <w:r w:rsidR="001B744C" w:rsidRPr="001B744C">
        <w:rPr>
          <w:bCs/>
          <w:sz w:val="24"/>
          <w:szCs w:val="20"/>
          <w:vertAlign w:val="superscript"/>
        </w:rPr>
        <w:t>[31</w:t>
      </w:r>
      <w:r w:rsidR="001B744C" w:rsidRPr="001B744C">
        <w:rPr>
          <w:bCs/>
          <w:vanish/>
          <w:sz w:val="24"/>
          <w:szCs w:val="20"/>
          <w:vertAlign w:val="superscript"/>
        </w:rPr>
        <w:t>]</w:t>
      </w:r>
      <w:r w:rsidR="00850B8B">
        <w:fldChar w:fldCharType="end"/>
      </w:r>
      <w:r w:rsidR="00850B8B" w:rsidRPr="00E95D9F">
        <w:rPr>
          <w:vanish/>
        </w:rPr>
        <w:fldChar w:fldCharType="begin"/>
      </w:r>
      <w:r w:rsidR="00850B8B" w:rsidRPr="00E95D9F">
        <w:rPr>
          <w:vanish/>
        </w:rPr>
        <w:instrText xml:space="preserve"> REF _Ref508051319 \r \h  \* MERGEFORMAT </w:instrText>
      </w:r>
      <w:r w:rsidR="00850B8B" w:rsidRPr="00E95D9F">
        <w:rPr>
          <w:vanish/>
        </w:rPr>
      </w:r>
      <w:r w:rsidR="00850B8B" w:rsidRPr="00E95D9F">
        <w:rPr>
          <w:vanish/>
        </w:rPr>
        <w:fldChar w:fldCharType="separate"/>
      </w:r>
      <w:r w:rsidR="001B744C" w:rsidRPr="001B744C">
        <w:rPr>
          <w:bCs/>
          <w:vanish/>
          <w:sz w:val="24"/>
          <w:szCs w:val="20"/>
          <w:vertAlign w:val="superscript"/>
        </w:rPr>
        <w:t>[32]</w:t>
      </w:r>
      <w:r w:rsidR="00850B8B" w:rsidRPr="00E95D9F">
        <w:rPr>
          <w:vanish/>
        </w:rPr>
        <w:fldChar w:fldCharType="end"/>
      </w:r>
      <w:r w:rsidR="00850B8B">
        <w:fldChar w:fldCharType="begin"/>
      </w:r>
      <w:r w:rsidR="00850B8B">
        <w:instrText xml:space="preserve"> REF _Ref508051320 \r \h  \* MERGEFORMAT </w:instrText>
      </w:r>
      <w:r w:rsidR="00850B8B">
        <w:fldChar w:fldCharType="separate"/>
      </w:r>
      <w:r w:rsidR="001B744C" w:rsidRPr="001B744C">
        <w:rPr>
          <w:bCs/>
          <w:vanish/>
          <w:sz w:val="24"/>
          <w:szCs w:val="20"/>
          <w:vertAlign w:val="superscript"/>
        </w:rPr>
        <w:t>[</w:t>
      </w:r>
      <w:r w:rsidR="001B744C" w:rsidRPr="001B744C">
        <w:rPr>
          <w:bCs/>
          <w:sz w:val="24"/>
          <w:szCs w:val="20"/>
          <w:vertAlign w:val="superscript"/>
        </w:rPr>
        <w:t>33]</w:t>
      </w:r>
      <w:r w:rsidR="00850B8B">
        <w:fldChar w:fldCharType="end"/>
      </w:r>
      <w:ins w:id="202" w:author="cheng" w:date="2018-03-18T11:39:00Z">
        <w:r w:rsidR="00E95D9F">
          <w:rPr>
            <w:rFonts w:hint="eastAsia"/>
          </w:rPr>
          <w:t>。</w:t>
        </w:r>
      </w:ins>
      <w:r w:rsidRPr="00230314">
        <w:rPr>
          <w:rFonts w:ascii="time" w:hAnsi="time" w:hint="eastAsia"/>
          <w:bCs/>
          <w:sz w:val="24"/>
          <w:szCs w:val="20"/>
        </w:rPr>
        <w:t>目前已有的推荐系统的评价指标数不胜数，本文只对最常用的几种进行介绍：</w:t>
      </w:r>
    </w:p>
    <w:p w:rsidR="00A17FA7" w:rsidRPr="00AB1DE8" w:rsidRDefault="00AB1DE8" w:rsidP="00BF28AF">
      <w:pPr>
        <w:pStyle w:val="3"/>
        <w:numPr>
          <w:ilvl w:val="0"/>
          <w:numId w:val="0"/>
        </w:numPr>
        <w:spacing w:before="223" w:after="223"/>
      </w:pPr>
      <w:ins w:id="203" w:author="cheng" w:date="2018-03-18T11:47:00Z">
        <w:r>
          <w:rPr>
            <w:rFonts w:hint="eastAsia"/>
          </w:rPr>
          <w:t>2.4.1</w:t>
        </w:r>
      </w:ins>
      <w:r w:rsidR="00A17FA7" w:rsidRPr="00AB1DE8">
        <w:rPr>
          <w:rFonts w:hint="eastAsia"/>
        </w:rPr>
        <w:t>预测评分</w:t>
      </w:r>
      <w:del w:id="204" w:author="cheng" w:date="2018-03-18T11:41:00Z">
        <w:r w:rsidR="00A17FA7" w:rsidRPr="00AB1DE8" w:rsidDel="0056204C">
          <w:rPr>
            <w:rFonts w:hint="eastAsia"/>
          </w:rPr>
          <w:delText>的</w:delText>
        </w:r>
      </w:del>
      <w:r w:rsidR="00A17FA7" w:rsidRPr="00AB1DE8">
        <w:rPr>
          <w:rFonts w:hint="eastAsia"/>
        </w:rPr>
        <w:t>准确度</w:t>
      </w:r>
      <w:ins w:id="205" w:author="cheng" w:date="2018-03-18T11:41:00Z">
        <w:r w:rsidR="0056204C" w:rsidRPr="00AB1DE8">
          <w:rPr>
            <w:rFonts w:hint="eastAsia"/>
          </w:rPr>
          <w:t>的</w:t>
        </w:r>
      </w:ins>
      <w:ins w:id="206" w:author="cheng" w:date="2018-03-18T11:47:00Z">
        <w:r w:rsidRPr="00AB1DE8">
          <w:rPr>
            <w:rFonts w:hint="eastAsia"/>
          </w:rPr>
          <w:t>评估</w:t>
        </w:r>
      </w:ins>
      <w:ins w:id="207" w:author="cheng" w:date="2018-03-18T11:41:00Z">
        <w:r w:rsidR="0056204C" w:rsidRPr="00AB1DE8">
          <w:rPr>
            <w:rFonts w:hint="eastAsia"/>
          </w:rPr>
          <w:t>方法</w:t>
        </w:r>
      </w:ins>
    </w:p>
    <w:p w:rsidR="00A17FA7" w:rsidRPr="009C475E" w:rsidRDefault="00A17FA7" w:rsidP="00E95D9F">
      <w:pPr>
        <w:pStyle w:val="aff8"/>
        <w:adjustRightInd/>
        <w:snapToGrid/>
        <w:spacing w:line="440" w:lineRule="exact"/>
      </w:pPr>
      <w:r>
        <w:rPr>
          <w:rFonts w:hint="eastAsia"/>
        </w:rPr>
        <w:t>顾明思议，这类方法评价的是推荐算法所预测的用户</w:t>
      </w:r>
      <w:del w:id="208" w:author="cheng" w:date="2018-03-18T11:41:00Z">
        <w:r w:rsidDel="0056204C">
          <w:rPr>
            <w:rFonts w:hint="eastAsia"/>
          </w:rPr>
          <w:delText>可能</w:delText>
        </w:r>
      </w:del>
      <w:r>
        <w:rPr>
          <w:rFonts w:hint="eastAsia"/>
        </w:rPr>
        <w:t>评分和用户的真实评分的贴近程度。</w:t>
      </w:r>
    </w:p>
    <w:p w:rsidR="00A17FA7" w:rsidRDefault="00A17FA7" w:rsidP="009C475E">
      <w:pPr>
        <w:pStyle w:val="afff"/>
        <w:numPr>
          <w:ilvl w:val="0"/>
          <w:numId w:val="30"/>
        </w:numPr>
        <w:spacing w:line="440" w:lineRule="exact"/>
        <w:ind w:firstLineChars="0"/>
        <w:rPr>
          <w:rFonts w:ascii="time" w:hAnsi="time"/>
          <w:bCs/>
          <w:sz w:val="24"/>
          <w:szCs w:val="20"/>
        </w:rPr>
      </w:pPr>
      <w:r>
        <w:rPr>
          <w:rFonts w:ascii="time" w:hAnsi="time" w:hint="eastAsia"/>
          <w:bCs/>
          <w:sz w:val="24"/>
          <w:szCs w:val="20"/>
        </w:rPr>
        <w:t>平均绝对值误差</w:t>
      </w:r>
    </w:p>
    <w:p w:rsidR="00A17FA7" w:rsidRDefault="00A17FA7" w:rsidP="00850B8B">
      <w:pPr>
        <w:spacing w:line="440" w:lineRule="exact"/>
        <w:ind w:firstLineChars="200" w:firstLine="485"/>
        <w:rPr>
          <w:rFonts w:ascii="time" w:hAnsi="time"/>
          <w:bCs/>
          <w:sz w:val="24"/>
          <w:szCs w:val="20"/>
        </w:rPr>
      </w:pPr>
      <w:r>
        <w:rPr>
          <w:rFonts w:ascii="time" w:hAnsi="time" w:hint="eastAsia"/>
          <w:bCs/>
          <w:sz w:val="24"/>
          <w:szCs w:val="20"/>
        </w:rPr>
        <w:t>平均绝对误差</w:t>
      </w:r>
      <w:r>
        <w:rPr>
          <w:bCs/>
          <w:sz w:val="24"/>
          <w:szCs w:val="20"/>
        </w:rPr>
        <w:t>(mean absolute error</w:t>
      </w:r>
      <w:r>
        <w:rPr>
          <w:rFonts w:hint="eastAsia"/>
          <w:bCs/>
          <w:sz w:val="24"/>
          <w:szCs w:val="20"/>
        </w:rPr>
        <w:t>，</w:t>
      </w:r>
      <w:r w:rsidRPr="009C475E">
        <w:rPr>
          <w:bCs/>
          <w:sz w:val="24"/>
          <w:szCs w:val="20"/>
        </w:rPr>
        <w:t>MAE)</w:t>
      </w:r>
      <w:r w:rsidR="00850B8B">
        <w:fldChar w:fldCharType="begin"/>
      </w:r>
      <w:r w:rsidR="00850B8B">
        <w:instrText xml:space="preserve"> REF _Ref508051885 \r \h  \* MERGEFORMAT </w:instrText>
      </w:r>
      <w:r w:rsidR="00850B8B">
        <w:fldChar w:fldCharType="separate"/>
      </w:r>
      <w:r w:rsidR="001B744C" w:rsidRPr="001B744C">
        <w:rPr>
          <w:bCs/>
          <w:sz w:val="24"/>
          <w:szCs w:val="20"/>
          <w:vertAlign w:val="superscript"/>
        </w:rPr>
        <w:t>[34</w:t>
      </w:r>
      <w:r w:rsidR="001B744C" w:rsidRPr="001B744C">
        <w:rPr>
          <w:bCs/>
          <w:vanish/>
          <w:sz w:val="24"/>
          <w:szCs w:val="20"/>
          <w:vertAlign w:val="superscript"/>
        </w:rPr>
        <w:t>]</w:t>
      </w:r>
      <w:r w:rsidR="00850B8B">
        <w:fldChar w:fldCharType="end"/>
      </w:r>
      <w:r>
        <w:rPr>
          <w:bCs/>
          <w:sz w:val="24"/>
          <w:szCs w:val="20"/>
          <w:vertAlign w:val="superscript"/>
        </w:rPr>
        <w:t>,</w:t>
      </w:r>
      <w:r w:rsidR="00850B8B">
        <w:fldChar w:fldCharType="begin"/>
      </w:r>
      <w:r w:rsidR="00850B8B">
        <w:instrText xml:space="preserve"> REF _Ref508051886 \r \h  \* MERGEFORMAT </w:instrText>
      </w:r>
      <w:r w:rsidR="00850B8B">
        <w:fldChar w:fldCharType="separate"/>
      </w:r>
      <w:r w:rsidR="001B744C" w:rsidRPr="001B744C">
        <w:rPr>
          <w:bCs/>
          <w:vanish/>
          <w:sz w:val="24"/>
          <w:szCs w:val="20"/>
          <w:vertAlign w:val="superscript"/>
        </w:rPr>
        <w:t>[</w:t>
      </w:r>
      <w:r w:rsidR="001B744C" w:rsidRPr="001B744C">
        <w:rPr>
          <w:bCs/>
          <w:sz w:val="24"/>
          <w:szCs w:val="20"/>
          <w:vertAlign w:val="superscript"/>
        </w:rPr>
        <w:t>35]</w:t>
      </w:r>
      <w:r w:rsidR="00850B8B">
        <w:fldChar w:fldCharType="end"/>
      </w:r>
      <w:r>
        <w:rPr>
          <w:rFonts w:ascii="time" w:hAnsi="time" w:hint="eastAsia"/>
          <w:bCs/>
          <w:sz w:val="24"/>
          <w:szCs w:val="20"/>
        </w:rPr>
        <w:t>是预测评分准确度方法中</w:t>
      </w:r>
      <w:proofErr w:type="gramStart"/>
      <w:r>
        <w:rPr>
          <w:rFonts w:ascii="time" w:hAnsi="time" w:hint="eastAsia"/>
          <w:bCs/>
          <w:sz w:val="24"/>
          <w:szCs w:val="20"/>
        </w:rPr>
        <w:t>最</w:t>
      </w:r>
      <w:proofErr w:type="gramEnd"/>
      <w:r>
        <w:rPr>
          <w:rFonts w:ascii="time" w:hAnsi="time" w:hint="eastAsia"/>
          <w:bCs/>
          <w:sz w:val="24"/>
          <w:szCs w:val="20"/>
        </w:rPr>
        <w:t>经典的一种，其定义为：</w:t>
      </w:r>
    </w:p>
    <w:p w:rsidR="00A17FA7" w:rsidRDefault="00A17FA7" w:rsidP="00784FF5">
      <w:pPr>
        <w:pStyle w:val="MTDisplayEquation"/>
      </w:pPr>
      <w:r>
        <w:tab/>
      </w:r>
      <w:r w:rsidR="008C45A8" w:rsidRPr="009B53A1">
        <w:rPr>
          <w:position w:val="-36"/>
        </w:rPr>
        <w:object w:dxaOrig="2520" w:dyaOrig="740">
          <v:shape id="_x0000_i1038" type="#_x0000_t75" style="width:124.8pt;height:36.6pt" o:ole="">
            <v:imagedata r:id="rId47" o:title=""/>
          </v:shape>
          <o:OLEObject Type="Embed" ProgID="Equation.DSMT4" ShapeID="_x0000_i1038" DrawAspect="Content" ObjectID="_1583002828" r:id="rId4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B744C">
          <w:rPr>
            <w:noProof/>
          </w:rPr>
          <w:instrText>2</w:instrText>
        </w:r>
      </w:fldSimple>
      <w:r>
        <w:instrText>-</w:instrText>
      </w:r>
      <w:fldSimple w:instr=" SEQ MTEqn \c \* Arabic \* MERGEFORMAT ">
        <w:r w:rsidR="001B744C">
          <w:rPr>
            <w:noProof/>
          </w:rPr>
          <w:instrText>5</w:instrText>
        </w:r>
      </w:fldSimple>
      <w:r>
        <w:instrText>)</w:instrText>
      </w:r>
      <w:r>
        <w:fldChar w:fldCharType="end"/>
      </w:r>
      <w:r w:rsidRPr="00784FF5">
        <w:rPr>
          <w:position w:val="-4"/>
        </w:rPr>
        <w:object w:dxaOrig="180" w:dyaOrig="279">
          <v:shape id="_x0000_i1039" type="#_x0000_t75" style="width:9pt;height:13.8pt" o:ole="">
            <v:imagedata r:id="rId31" o:title=""/>
          </v:shape>
          <o:OLEObject Type="Embed" ProgID="Equation.DSMT4" ShapeID="_x0000_i1039" DrawAspect="Content" ObjectID="_1583002829" r:id="rId49"/>
        </w:object>
      </w:r>
      <w:r>
        <w:t xml:space="preserve"> </w:t>
      </w:r>
    </w:p>
    <w:p w:rsidR="00A17FA7" w:rsidRDefault="00A17FA7" w:rsidP="00850B8B">
      <w:pPr>
        <w:spacing w:line="440" w:lineRule="exact"/>
        <w:ind w:firstLineChars="200" w:firstLine="485"/>
        <w:rPr>
          <w:rFonts w:ascii="time" w:hAnsi="time"/>
          <w:bCs/>
          <w:sz w:val="24"/>
          <w:szCs w:val="20"/>
        </w:rPr>
      </w:pPr>
      <w:r w:rsidRPr="009B53A1">
        <w:rPr>
          <w:rFonts w:ascii="time" w:hAnsi="time" w:hint="eastAsia"/>
          <w:bCs/>
          <w:sz w:val="24"/>
          <w:szCs w:val="20"/>
        </w:rPr>
        <w:t>其中</w:t>
      </w:r>
      <w:ins w:id="209" w:author="cheng" w:date="2018-03-18T11:43:00Z">
        <w:r w:rsidR="008C45A8">
          <w:rPr>
            <w:rFonts w:ascii="time" w:hAnsi="time" w:hint="eastAsia"/>
            <w:bCs/>
            <w:sz w:val="24"/>
            <w:szCs w:val="20"/>
          </w:rPr>
          <w:t>，</w:t>
        </w:r>
      </w:ins>
      <w:ins w:id="210" w:author="cheng" w:date="2018-03-18T11:43:00Z">
        <w:r w:rsidR="008C45A8" w:rsidRPr="008C45A8">
          <w:rPr>
            <w:rFonts w:ascii="time" w:hAnsi="time"/>
            <w:bCs/>
            <w:position w:val="-12"/>
            <w:sz w:val="24"/>
            <w:szCs w:val="20"/>
          </w:rPr>
          <w:object w:dxaOrig="260" w:dyaOrig="360">
            <v:shape id="_x0000_i1040" type="#_x0000_t75" style="width:13.2pt;height:18pt" o:ole="">
              <v:imagedata r:id="rId50" o:title=""/>
            </v:shape>
            <o:OLEObject Type="Embed" ProgID="Equation.DSMT4" ShapeID="_x0000_i1040" DrawAspect="Content" ObjectID="_1583002830" r:id="rId51"/>
          </w:object>
        </w:r>
      </w:ins>
      <w:del w:id="211" w:author="cheng" w:date="2018-03-18T11:43:00Z">
        <w:r w:rsidRPr="002709FE" w:rsidDel="008C45A8">
          <w:rPr>
            <w:bCs/>
            <w:position w:val="-12"/>
            <w:sz w:val="24"/>
            <w:szCs w:val="20"/>
          </w:rPr>
          <w:object w:dxaOrig="300" w:dyaOrig="360">
            <v:shape id="_x0000_i1041" type="#_x0000_t75" style="width:15pt;height:18pt" o:ole="">
              <v:imagedata r:id="rId52" o:title=""/>
            </v:shape>
            <o:OLEObject Type="Embed" ProgID="Equation.DSMT4" ShapeID="_x0000_i1041" DrawAspect="Content" ObjectID="_1583002831" r:id="rId53"/>
          </w:object>
        </w:r>
      </w:del>
      <w:r w:rsidRPr="009B53A1">
        <w:rPr>
          <w:rFonts w:ascii="time" w:hAnsi="time" w:hint="eastAsia"/>
          <w:bCs/>
          <w:sz w:val="24"/>
          <w:szCs w:val="20"/>
        </w:rPr>
        <w:t>表示用户</w:t>
      </w:r>
      <w:ins w:id="212" w:author="cheng" w:date="2018-03-18T11:44:00Z">
        <w:r w:rsidR="008C45A8" w:rsidRPr="008C45A8">
          <w:rPr>
            <w:bCs/>
            <w:position w:val="-6"/>
            <w:sz w:val="24"/>
            <w:szCs w:val="20"/>
          </w:rPr>
          <w:object w:dxaOrig="200" w:dyaOrig="220">
            <v:shape id="_x0000_i1042" type="#_x0000_t75" style="width:10.2pt;height:10.8pt" o:ole="">
              <v:imagedata r:id="rId54" o:title=""/>
            </v:shape>
            <o:OLEObject Type="Embed" ProgID="Equation.DSMT4" ShapeID="_x0000_i1042" DrawAspect="Content" ObjectID="_1583002832" r:id="rId55"/>
          </w:object>
        </w:r>
      </w:ins>
      <w:del w:id="213" w:author="cheng" w:date="2018-03-18T11:44:00Z">
        <w:r w:rsidRPr="00784FF5" w:rsidDel="008C45A8">
          <w:rPr>
            <w:bCs/>
            <w:sz w:val="24"/>
            <w:szCs w:val="20"/>
          </w:rPr>
          <w:delText>u</w:delText>
        </w:r>
      </w:del>
      <w:r w:rsidRPr="009B53A1">
        <w:rPr>
          <w:rFonts w:ascii="time" w:hAnsi="time" w:hint="eastAsia"/>
          <w:bCs/>
          <w:sz w:val="24"/>
          <w:szCs w:val="20"/>
        </w:rPr>
        <w:t>对商品</w:t>
      </w:r>
      <w:ins w:id="214" w:author="cheng" w:date="2018-03-18T11:43:00Z">
        <w:r w:rsidR="008C45A8" w:rsidRPr="008C45A8">
          <w:rPr>
            <w:rFonts w:ascii="time" w:hAnsi="time"/>
            <w:bCs/>
            <w:position w:val="-6"/>
            <w:sz w:val="24"/>
            <w:szCs w:val="20"/>
          </w:rPr>
          <w:object w:dxaOrig="139" w:dyaOrig="260">
            <v:shape id="_x0000_i1043" type="#_x0000_t75" style="width:7.2pt;height:13.2pt" o:ole="">
              <v:imagedata r:id="rId56" o:title=""/>
            </v:shape>
            <o:OLEObject Type="Embed" ProgID="Equation.DSMT4" ShapeID="_x0000_i1043" DrawAspect="Content" ObjectID="_1583002833" r:id="rId57"/>
          </w:object>
        </w:r>
      </w:ins>
      <w:del w:id="215" w:author="cheng" w:date="2018-03-18T11:43:00Z">
        <w:r w:rsidRPr="002709FE" w:rsidDel="008C45A8">
          <w:rPr>
            <w:bCs/>
            <w:position w:val="-6"/>
            <w:sz w:val="24"/>
            <w:szCs w:val="20"/>
          </w:rPr>
          <w:object w:dxaOrig="240" w:dyaOrig="220">
            <v:shape id="_x0000_i1044" type="#_x0000_t75" style="width:12pt;height:10.8pt" o:ole="">
              <v:imagedata r:id="rId58" o:title=""/>
            </v:shape>
            <o:OLEObject Type="Embed" ProgID="Equation.DSMT4" ShapeID="_x0000_i1044" DrawAspect="Content" ObjectID="_1583002834" r:id="rId59"/>
          </w:object>
        </w:r>
      </w:del>
      <w:r w:rsidRPr="009B53A1">
        <w:rPr>
          <w:rFonts w:ascii="time" w:hAnsi="time" w:hint="eastAsia"/>
          <w:bCs/>
          <w:sz w:val="24"/>
          <w:szCs w:val="20"/>
        </w:rPr>
        <w:t>的真实评分，</w:t>
      </w:r>
      <w:ins w:id="216" w:author="cheng" w:date="2018-03-18T11:43:00Z">
        <w:r w:rsidR="008C45A8" w:rsidRPr="008C45A8">
          <w:rPr>
            <w:rFonts w:ascii="time" w:hAnsi="time"/>
            <w:bCs/>
            <w:position w:val="-12"/>
            <w:sz w:val="24"/>
            <w:szCs w:val="20"/>
          </w:rPr>
          <w:object w:dxaOrig="260" w:dyaOrig="380">
            <v:shape id="_x0000_i1045" type="#_x0000_t75" style="width:13.2pt;height:19.2pt" o:ole="">
              <v:imagedata r:id="rId60" o:title=""/>
            </v:shape>
            <o:OLEObject Type="Embed" ProgID="Equation.DSMT4" ShapeID="_x0000_i1045" DrawAspect="Content" ObjectID="_1583002835" r:id="rId61"/>
          </w:object>
        </w:r>
      </w:ins>
      <w:del w:id="217" w:author="cheng" w:date="2018-03-18T11:43:00Z">
        <w:r w:rsidRPr="002709FE" w:rsidDel="008C45A8">
          <w:rPr>
            <w:bCs/>
            <w:position w:val="-12"/>
            <w:sz w:val="24"/>
            <w:szCs w:val="20"/>
          </w:rPr>
          <w:object w:dxaOrig="300" w:dyaOrig="380">
            <v:shape id="_x0000_i1046" type="#_x0000_t75" style="width:15pt;height:19.2pt" o:ole="">
              <v:imagedata r:id="rId62" o:title=""/>
            </v:shape>
            <o:OLEObject Type="Embed" ProgID="Equation.DSMT4" ShapeID="_x0000_i1046" DrawAspect="Content" ObjectID="_1583002836" r:id="rId63"/>
          </w:object>
        </w:r>
      </w:del>
      <w:r w:rsidRPr="009B53A1">
        <w:rPr>
          <w:rFonts w:ascii="time" w:hAnsi="time" w:hint="eastAsia"/>
          <w:bCs/>
          <w:sz w:val="24"/>
          <w:szCs w:val="20"/>
        </w:rPr>
        <w:t>表示用户</w:t>
      </w:r>
      <w:ins w:id="218" w:author="cheng" w:date="2018-03-18T11:44:00Z">
        <w:r w:rsidR="008C45A8" w:rsidRPr="008C45A8">
          <w:rPr>
            <w:bCs/>
            <w:position w:val="-6"/>
            <w:sz w:val="24"/>
            <w:szCs w:val="20"/>
          </w:rPr>
          <w:object w:dxaOrig="200" w:dyaOrig="220">
            <v:shape id="_x0000_i1047" type="#_x0000_t75" style="width:10.2pt;height:10.8pt" o:ole="">
              <v:imagedata r:id="rId64" o:title=""/>
            </v:shape>
            <o:OLEObject Type="Embed" ProgID="Equation.DSMT4" ShapeID="_x0000_i1047" DrawAspect="Content" ObjectID="_1583002837" r:id="rId65"/>
          </w:object>
        </w:r>
      </w:ins>
      <w:del w:id="219" w:author="cheng" w:date="2018-03-18T11:44:00Z">
        <w:r w:rsidRPr="00784FF5" w:rsidDel="008C45A8">
          <w:rPr>
            <w:bCs/>
            <w:sz w:val="24"/>
            <w:szCs w:val="20"/>
          </w:rPr>
          <w:delText>u</w:delText>
        </w:r>
      </w:del>
      <w:r w:rsidRPr="009B53A1">
        <w:rPr>
          <w:rFonts w:ascii="time" w:hAnsi="time" w:hint="eastAsia"/>
          <w:bCs/>
          <w:sz w:val="24"/>
          <w:szCs w:val="20"/>
        </w:rPr>
        <w:t>对商品</w:t>
      </w:r>
      <w:ins w:id="220" w:author="cheng" w:date="2018-03-18T11:44:00Z">
        <w:r w:rsidR="008C45A8" w:rsidRPr="008C45A8">
          <w:rPr>
            <w:rFonts w:ascii="time" w:hAnsi="time"/>
            <w:bCs/>
            <w:position w:val="-6"/>
            <w:sz w:val="24"/>
            <w:szCs w:val="20"/>
          </w:rPr>
          <w:object w:dxaOrig="139" w:dyaOrig="260">
            <v:shape id="_x0000_i1048" type="#_x0000_t75" style="width:7.2pt;height:13.2pt" o:ole="">
              <v:imagedata r:id="rId66" o:title=""/>
            </v:shape>
            <o:OLEObject Type="Embed" ProgID="Equation.DSMT4" ShapeID="_x0000_i1048" DrawAspect="Content" ObjectID="_1583002838" r:id="rId67"/>
          </w:object>
        </w:r>
      </w:ins>
      <w:del w:id="221" w:author="cheng" w:date="2018-03-18T11:43:00Z">
        <w:r w:rsidRPr="002709FE" w:rsidDel="008C45A8">
          <w:rPr>
            <w:bCs/>
            <w:position w:val="-6"/>
            <w:sz w:val="24"/>
            <w:szCs w:val="20"/>
          </w:rPr>
          <w:object w:dxaOrig="240" w:dyaOrig="220">
            <v:shape id="_x0000_i1049" type="#_x0000_t75" style="width:12pt;height:10.8pt" o:ole="">
              <v:imagedata r:id="rId68" o:title=""/>
            </v:shape>
            <o:OLEObject Type="Embed" ProgID="Equation.DSMT4" ShapeID="_x0000_i1049" DrawAspect="Content" ObjectID="_1583002839" r:id="rId69"/>
          </w:object>
        </w:r>
      </w:del>
      <w:r w:rsidRPr="009B53A1">
        <w:rPr>
          <w:rFonts w:ascii="time" w:hAnsi="time" w:hint="eastAsia"/>
          <w:bCs/>
          <w:sz w:val="24"/>
          <w:szCs w:val="20"/>
        </w:rPr>
        <w:t>的预测评分，</w:t>
      </w:r>
      <w:r w:rsidRPr="00784FF5">
        <w:rPr>
          <w:bCs/>
          <w:position w:val="-4"/>
          <w:sz w:val="24"/>
          <w:szCs w:val="20"/>
        </w:rPr>
        <w:object w:dxaOrig="340" w:dyaOrig="300">
          <v:shape id="_x0000_i1050" type="#_x0000_t75" style="width:16.8pt;height:15pt" o:ole="">
            <v:imagedata r:id="rId70" o:title=""/>
          </v:shape>
          <o:OLEObject Type="Embed" ProgID="Equation.DSMT4" ShapeID="_x0000_i1050" DrawAspect="Content" ObjectID="_1583002840" r:id="rId71"/>
        </w:object>
      </w:r>
      <w:r w:rsidRPr="009B53A1">
        <w:rPr>
          <w:rFonts w:ascii="time" w:hAnsi="time" w:hint="eastAsia"/>
          <w:bCs/>
          <w:sz w:val="24"/>
          <w:szCs w:val="20"/>
        </w:rPr>
        <w:t>代表的是测试集。</w:t>
      </w:r>
    </w:p>
    <w:p w:rsidR="00A17FA7" w:rsidRDefault="00A17FA7">
      <w:pPr>
        <w:spacing w:line="440" w:lineRule="exact"/>
        <w:ind w:firstLineChars="200" w:firstLine="485"/>
        <w:rPr>
          <w:rFonts w:ascii="time" w:hAnsi="time"/>
          <w:bCs/>
          <w:sz w:val="24"/>
          <w:szCs w:val="20"/>
        </w:rPr>
      </w:pPr>
      <w:r w:rsidRPr="00784FF5">
        <w:rPr>
          <w:bCs/>
          <w:sz w:val="24"/>
          <w:szCs w:val="20"/>
        </w:rPr>
        <w:t>MAE</w:t>
      </w:r>
      <w:r w:rsidRPr="009B53A1">
        <w:rPr>
          <w:rFonts w:ascii="time" w:hAnsi="time" w:hint="eastAsia"/>
          <w:bCs/>
          <w:sz w:val="24"/>
          <w:szCs w:val="20"/>
        </w:rPr>
        <w:t>求的是单个预测评分与真实评分的差的绝对值求和然后再求平均，来表</w:t>
      </w:r>
      <w:r w:rsidRPr="009B53A1">
        <w:rPr>
          <w:rFonts w:ascii="time" w:hAnsi="time" w:hint="eastAsia"/>
          <w:bCs/>
          <w:sz w:val="24"/>
          <w:szCs w:val="20"/>
        </w:rPr>
        <w:lastRenderedPageBreak/>
        <w:t>示平均绝对误差。</w:t>
      </w:r>
      <w:r w:rsidRPr="00784FF5">
        <w:rPr>
          <w:bCs/>
          <w:sz w:val="24"/>
          <w:szCs w:val="20"/>
        </w:rPr>
        <w:t>MAE</w:t>
      </w:r>
      <w:r w:rsidRPr="009B53A1">
        <w:rPr>
          <w:rFonts w:ascii="time" w:hAnsi="time" w:hint="eastAsia"/>
          <w:bCs/>
          <w:sz w:val="24"/>
          <w:szCs w:val="20"/>
        </w:rPr>
        <w:t>所得的值越小，说明预测评分与用户的实际评分差值越小，推荐系统的效果也越好。</w:t>
      </w:r>
    </w:p>
    <w:p w:rsidR="00A17FA7" w:rsidRPr="00784FF5" w:rsidRDefault="00A17FA7">
      <w:pPr>
        <w:spacing w:line="440" w:lineRule="exact"/>
        <w:ind w:firstLineChars="200" w:firstLine="485"/>
        <w:rPr>
          <w:rFonts w:ascii="time" w:hAnsi="time"/>
          <w:bCs/>
          <w:sz w:val="24"/>
          <w:szCs w:val="20"/>
        </w:rPr>
      </w:pPr>
      <w:r>
        <w:rPr>
          <w:rFonts w:ascii="time" w:hAnsi="time" w:hint="eastAsia"/>
          <w:bCs/>
          <w:sz w:val="24"/>
          <w:szCs w:val="20"/>
        </w:rPr>
        <w:t>此外，</w:t>
      </w:r>
      <w:r w:rsidRPr="009B53A1">
        <w:rPr>
          <w:rFonts w:ascii="time" w:hAnsi="time" w:hint="eastAsia"/>
          <w:bCs/>
          <w:sz w:val="24"/>
          <w:szCs w:val="20"/>
        </w:rPr>
        <w:t>平均平方误差</w:t>
      </w:r>
      <w:r>
        <w:rPr>
          <w:bCs/>
          <w:sz w:val="24"/>
          <w:szCs w:val="20"/>
        </w:rPr>
        <w:t>(mean squared error</w:t>
      </w:r>
      <w:r>
        <w:rPr>
          <w:rFonts w:hint="eastAsia"/>
          <w:bCs/>
          <w:sz w:val="24"/>
          <w:szCs w:val="20"/>
        </w:rPr>
        <w:t>，</w:t>
      </w:r>
      <w:r w:rsidRPr="00784FF5">
        <w:rPr>
          <w:bCs/>
          <w:sz w:val="24"/>
          <w:szCs w:val="20"/>
        </w:rPr>
        <w:t>MSE)</w:t>
      </w:r>
      <w:r w:rsidRPr="009B53A1">
        <w:rPr>
          <w:rFonts w:ascii="time" w:hAnsi="time" w:hint="eastAsia"/>
          <w:bCs/>
          <w:sz w:val="24"/>
          <w:szCs w:val="20"/>
        </w:rPr>
        <w:t>、均方根误差</w:t>
      </w:r>
      <w:r w:rsidRPr="00784FF5">
        <w:rPr>
          <w:bCs/>
          <w:sz w:val="24"/>
          <w:szCs w:val="20"/>
        </w:rPr>
        <w:t>(root mean squared error, RMSE)</w:t>
      </w:r>
      <w:r w:rsidRPr="009B53A1">
        <w:rPr>
          <w:rFonts w:ascii="time" w:hAnsi="time" w:hint="eastAsia"/>
          <w:bCs/>
          <w:sz w:val="24"/>
          <w:szCs w:val="20"/>
        </w:rPr>
        <w:t>以及标准平均绝对误差</w:t>
      </w:r>
      <w:r w:rsidRPr="00784FF5">
        <w:rPr>
          <w:bCs/>
          <w:sz w:val="24"/>
          <w:szCs w:val="20"/>
        </w:rPr>
        <w:t>(</w:t>
      </w:r>
      <w:r>
        <w:rPr>
          <w:bCs/>
          <w:sz w:val="24"/>
          <w:szCs w:val="20"/>
        </w:rPr>
        <w:t>normalized mean absolute error</w:t>
      </w:r>
      <w:r>
        <w:rPr>
          <w:rFonts w:hint="eastAsia"/>
          <w:bCs/>
          <w:sz w:val="24"/>
          <w:szCs w:val="20"/>
        </w:rPr>
        <w:t>，</w:t>
      </w:r>
      <w:r w:rsidRPr="00784FF5">
        <w:rPr>
          <w:bCs/>
          <w:sz w:val="24"/>
          <w:szCs w:val="20"/>
        </w:rPr>
        <w:t>NMAE)</w:t>
      </w:r>
      <w:r w:rsidR="00850B8B">
        <w:fldChar w:fldCharType="begin"/>
      </w:r>
      <w:r w:rsidR="00850B8B">
        <w:instrText xml:space="preserve"> REF _Ref508052303 \r \h  \* MERGEFORMAT </w:instrText>
      </w:r>
      <w:r w:rsidR="00850B8B">
        <w:fldChar w:fldCharType="separate"/>
      </w:r>
      <w:r w:rsidR="001B744C" w:rsidRPr="001B744C">
        <w:rPr>
          <w:bCs/>
          <w:sz w:val="24"/>
          <w:szCs w:val="20"/>
          <w:vertAlign w:val="superscript"/>
        </w:rPr>
        <w:t>[36]</w:t>
      </w:r>
      <w:r w:rsidR="00850B8B">
        <w:fldChar w:fldCharType="end"/>
      </w:r>
      <w:r w:rsidRPr="009B53A1">
        <w:rPr>
          <w:rFonts w:ascii="time" w:hAnsi="time" w:hint="eastAsia"/>
          <w:bCs/>
          <w:sz w:val="24"/>
          <w:szCs w:val="20"/>
        </w:rPr>
        <w:t>都是和平均绝对误差类似的方法。它们</w:t>
      </w:r>
      <w:r>
        <w:rPr>
          <w:rFonts w:ascii="time" w:hAnsi="time" w:hint="eastAsia"/>
          <w:bCs/>
          <w:sz w:val="24"/>
          <w:szCs w:val="20"/>
        </w:rPr>
        <w:t>的公式定义分别如下所示：</w:t>
      </w:r>
    </w:p>
    <w:p w:rsidR="00A17FA7" w:rsidRDefault="00A17FA7" w:rsidP="009C475E">
      <w:pPr>
        <w:pStyle w:val="afff"/>
        <w:numPr>
          <w:ilvl w:val="0"/>
          <w:numId w:val="30"/>
        </w:numPr>
        <w:spacing w:line="440" w:lineRule="exact"/>
        <w:ind w:firstLineChars="0"/>
        <w:rPr>
          <w:rFonts w:ascii="time" w:hAnsi="time"/>
          <w:bCs/>
          <w:sz w:val="24"/>
          <w:szCs w:val="20"/>
        </w:rPr>
      </w:pPr>
      <w:r>
        <w:rPr>
          <w:rFonts w:ascii="time" w:hAnsi="time" w:hint="eastAsia"/>
          <w:bCs/>
          <w:sz w:val="24"/>
          <w:szCs w:val="20"/>
        </w:rPr>
        <w:t>平均平方误差</w:t>
      </w:r>
    </w:p>
    <w:p w:rsidR="00A17FA7" w:rsidRDefault="00A17FA7" w:rsidP="00784FF5">
      <w:pPr>
        <w:pStyle w:val="MTDisplayEquation"/>
      </w:pPr>
      <w:r>
        <w:tab/>
      </w:r>
      <w:r w:rsidR="008C45A8" w:rsidRPr="00784FF5">
        <w:rPr>
          <w:position w:val="-36"/>
        </w:rPr>
        <w:object w:dxaOrig="2580" w:dyaOrig="740">
          <v:shape id="_x0000_i1051" type="#_x0000_t75" style="width:127.8pt;height:36.6pt" o:ole="">
            <v:imagedata r:id="rId72" o:title=""/>
          </v:shape>
          <o:OLEObject Type="Embed" ProgID="Equation.DSMT4" ShapeID="_x0000_i1051" DrawAspect="Content" ObjectID="_1583002841" r:id="rId7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B744C">
          <w:rPr>
            <w:noProof/>
          </w:rPr>
          <w:instrText>2</w:instrText>
        </w:r>
      </w:fldSimple>
      <w:r>
        <w:instrText>-</w:instrText>
      </w:r>
      <w:fldSimple w:instr=" SEQ MTEqn \c \* Arabic \* MERGEFORMAT ">
        <w:r w:rsidR="001B744C">
          <w:rPr>
            <w:noProof/>
          </w:rPr>
          <w:instrText>6</w:instrText>
        </w:r>
      </w:fldSimple>
      <w:r>
        <w:instrText>)</w:instrText>
      </w:r>
      <w:r>
        <w:fldChar w:fldCharType="end"/>
      </w:r>
    </w:p>
    <w:p w:rsidR="00A17FA7" w:rsidRDefault="00A17FA7" w:rsidP="009C475E">
      <w:pPr>
        <w:pStyle w:val="afff"/>
        <w:numPr>
          <w:ilvl w:val="0"/>
          <w:numId w:val="30"/>
        </w:numPr>
        <w:spacing w:line="440" w:lineRule="exact"/>
        <w:ind w:firstLineChars="0"/>
        <w:rPr>
          <w:rFonts w:ascii="time" w:hAnsi="time"/>
          <w:bCs/>
          <w:sz w:val="24"/>
          <w:szCs w:val="20"/>
        </w:rPr>
      </w:pPr>
      <w:r>
        <w:rPr>
          <w:rFonts w:ascii="time" w:hAnsi="time" w:hint="eastAsia"/>
          <w:bCs/>
          <w:sz w:val="24"/>
          <w:szCs w:val="20"/>
        </w:rPr>
        <w:t>均方根误差</w:t>
      </w:r>
    </w:p>
    <w:p w:rsidR="00A17FA7" w:rsidRDefault="00A17FA7" w:rsidP="002709FE">
      <w:pPr>
        <w:pStyle w:val="MTDisplayEquation"/>
      </w:pPr>
      <w:r>
        <w:tab/>
      </w:r>
      <w:r w:rsidR="008C45A8" w:rsidRPr="002709FE">
        <w:rPr>
          <w:position w:val="-38"/>
        </w:rPr>
        <w:object w:dxaOrig="2900" w:dyaOrig="820">
          <v:shape id="_x0000_i1052" type="#_x0000_t75" style="width:145.2pt;height:40.8pt" o:ole="">
            <v:imagedata r:id="rId74" o:title=""/>
          </v:shape>
          <o:OLEObject Type="Embed" ProgID="Equation.DSMT4" ShapeID="_x0000_i1052" DrawAspect="Content" ObjectID="_1583002842" r:id="rId7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B744C">
          <w:rPr>
            <w:noProof/>
          </w:rPr>
          <w:instrText>2</w:instrText>
        </w:r>
      </w:fldSimple>
      <w:r>
        <w:instrText>-</w:instrText>
      </w:r>
      <w:fldSimple w:instr=" SEQ MTEqn \c \* Arabic \* MERGEFORMAT ">
        <w:r w:rsidR="001B744C">
          <w:rPr>
            <w:noProof/>
          </w:rPr>
          <w:instrText>7</w:instrText>
        </w:r>
      </w:fldSimple>
      <w:r>
        <w:instrText>)</w:instrText>
      </w:r>
      <w:r>
        <w:fldChar w:fldCharType="end"/>
      </w:r>
    </w:p>
    <w:p w:rsidR="00A17FA7" w:rsidRDefault="00A17FA7" w:rsidP="009C475E">
      <w:pPr>
        <w:pStyle w:val="afff"/>
        <w:numPr>
          <w:ilvl w:val="0"/>
          <w:numId w:val="30"/>
        </w:numPr>
        <w:spacing w:line="440" w:lineRule="exact"/>
        <w:ind w:firstLineChars="0"/>
        <w:rPr>
          <w:rFonts w:ascii="time" w:hAnsi="time"/>
          <w:bCs/>
          <w:sz w:val="24"/>
          <w:szCs w:val="20"/>
        </w:rPr>
      </w:pPr>
      <w:r>
        <w:rPr>
          <w:rFonts w:ascii="time" w:hAnsi="time" w:hint="eastAsia"/>
          <w:bCs/>
          <w:sz w:val="24"/>
          <w:szCs w:val="20"/>
        </w:rPr>
        <w:t>标准平均绝对误差</w:t>
      </w:r>
    </w:p>
    <w:p w:rsidR="00A17FA7" w:rsidRDefault="00A17FA7" w:rsidP="002709FE">
      <w:pPr>
        <w:pStyle w:val="MTDisplayEquation"/>
      </w:pPr>
      <w:r>
        <w:tab/>
      </w:r>
      <w:r w:rsidRPr="002709FE">
        <w:rPr>
          <w:position w:val="-30"/>
        </w:rPr>
        <w:object w:dxaOrig="1900" w:dyaOrig="680">
          <v:shape id="_x0000_i1053" type="#_x0000_t75" style="width:93.6pt;height:33.6pt" o:ole="">
            <v:imagedata r:id="rId76" o:title=""/>
          </v:shape>
          <o:OLEObject Type="Embed" ProgID="Equation.DSMT4" ShapeID="_x0000_i1053" DrawAspect="Content" ObjectID="_1583002843" r:id="rId7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B744C">
          <w:rPr>
            <w:noProof/>
          </w:rPr>
          <w:instrText>2</w:instrText>
        </w:r>
      </w:fldSimple>
      <w:r>
        <w:instrText>-</w:instrText>
      </w:r>
      <w:fldSimple w:instr=" SEQ MTEqn \c \* Arabic \* MERGEFORMAT ">
        <w:r w:rsidR="001B744C">
          <w:rPr>
            <w:noProof/>
          </w:rPr>
          <w:instrText>8</w:instrText>
        </w:r>
      </w:fldSimple>
      <w:r>
        <w:instrText>)</w:instrText>
      </w:r>
      <w:r>
        <w:fldChar w:fldCharType="end"/>
      </w:r>
    </w:p>
    <w:p w:rsidR="00A17FA7" w:rsidRPr="00A47F3E" w:rsidRDefault="00A17FA7">
      <w:pPr>
        <w:spacing w:line="440" w:lineRule="exact"/>
        <w:ind w:firstLineChars="175" w:firstLine="424"/>
        <w:textAlignment w:val="center"/>
        <w:rPr>
          <w:rFonts w:ascii="time" w:hAnsi="time"/>
          <w:bCs/>
          <w:sz w:val="24"/>
          <w:szCs w:val="20"/>
        </w:rPr>
      </w:pPr>
      <w:r w:rsidRPr="00A47F3E">
        <w:rPr>
          <w:rFonts w:ascii="time" w:hAnsi="time" w:hint="eastAsia"/>
          <w:bCs/>
          <w:sz w:val="24"/>
          <w:szCs w:val="20"/>
        </w:rPr>
        <w:t>上式中的</w:t>
      </w:r>
      <w:r w:rsidRPr="00A47F3E">
        <w:rPr>
          <w:rFonts w:ascii="time" w:hAnsi="time"/>
          <w:bCs/>
          <w:sz w:val="24"/>
          <w:szCs w:val="20"/>
        </w:rPr>
        <w:object w:dxaOrig="400" w:dyaOrig="360">
          <v:shape id="_x0000_i1054" type="#_x0000_t75" style="width:19.8pt;height:18pt" o:ole="">
            <v:imagedata r:id="rId78" o:title=""/>
          </v:shape>
          <o:OLEObject Type="Embed" ProgID="Equation.DSMT4" ShapeID="_x0000_i1054" DrawAspect="Content" ObjectID="_1583002844" r:id="rId79"/>
        </w:object>
      </w:r>
      <w:r w:rsidRPr="00A47F3E">
        <w:rPr>
          <w:rFonts w:ascii="time" w:hAnsi="time" w:hint="eastAsia"/>
          <w:bCs/>
          <w:sz w:val="24"/>
          <w:szCs w:val="20"/>
        </w:rPr>
        <w:t>和</w:t>
      </w:r>
      <w:r w:rsidRPr="00A47F3E">
        <w:rPr>
          <w:rFonts w:ascii="time" w:hAnsi="time"/>
          <w:bCs/>
          <w:sz w:val="24"/>
          <w:szCs w:val="20"/>
        </w:rPr>
        <w:object w:dxaOrig="360" w:dyaOrig="360">
          <v:shape id="_x0000_i1055" type="#_x0000_t75" style="width:18pt;height:18pt" o:ole="">
            <v:imagedata r:id="rId80" o:title=""/>
          </v:shape>
          <o:OLEObject Type="Embed" ProgID="Equation.DSMT4" ShapeID="_x0000_i1055" DrawAspect="Content" ObjectID="_1583002845" r:id="rId81"/>
        </w:object>
      </w:r>
      <w:r w:rsidRPr="00A47F3E">
        <w:rPr>
          <w:rFonts w:ascii="time" w:hAnsi="time" w:hint="eastAsia"/>
          <w:bCs/>
          <w:sz w:val="24"/>
          <w:szCs w:val="20"/>
        </w:rPr>
        <w:t>分别代表用户评分区间的最大值和最小值。由于</w:t>
      </w:r>
      <w:r w:rsidRPr="00A47F3E">
        <w:rPr>
          <w:rFonts w:ascii="time" w:hAnsi="time"/>
          <w:bCs/>
          <w:sz w:val="24"/>
          <w:szCs w:val="20"/>
        </w:rPr>
        <w:t>MSE</w:t>
      </w:r>
      <w:r w:rsidRPr="00A47F3E">
        <w:rPr>
          <w:rFonts w:ascii="time" w:hAnsi="time" w:hint="eastAsia"/>
          <w:bCs/>
          <w:sz w:val="24"/>
          <w:szCs w:val="20"/>
        </w:rPr>
        <w:t>和</w:t>
      </w:r>
      <w:r w:rsidRPr="00A47F3E">
        <w:rPr>
          <w:rFonts w:ascii="time" w:hAnsi="time"/>
          <w:bCs/>
          <w:sz w:val="24"/>
          <w:szCs w:val="20"/>
        </w:rPr>
        <w:t>RMSE</w:t>
      </w:r>
      <w:r w:rsidRPr="00A47F3E">
        <w:rPr>
          <w:rFonts w:ascii="time" w:hAnsi="time" w:hint="eastAsia"/>
          <w:bCs/>
          <w:sz w:val="24"/>
          <w:szCs w:val="20"/>
        </w:rPr>
        <w:t>对预测值和真实值的绝对误差</w:t>
      </w:r>
      <w:ins w:id="222" w:author="cheng" w:date="2018-03-18T11:47:00Z">
        <w:r w:rsidR="008C45A8">
          <w:rPr>
            <w:rFonts w:ascii="time" w:hAnsi="time" w:hint="eastAsia"/>
            <w:bCs/>
            <w:sz w:val="24"/>
            <w:szCs w:val="20"/>
          </w:rPr>
          <w:t>求了平方</w:t>
        </w:r>
      </w:ins>
      <w:del w:id="223" w:author="cheng" w:date="2018-03-18T11:47:00Z">
        <w:r w:rsidRPr="00A47F3E" w:rsidDel="008C45A8">
          <w:rPr>
            <w:rFonts w:ascii="time" w:hAnsi="time" w:hint="eastAsia"/>
            <w:bCs/>
            <w:sz w:val="24"/>
            <w:szCs w:val="20"/>
          </w:rPr>
          <w:delText>做</w:delText>
        </w:r>
      </w:del>
      <w:del w:id="224" w:author="cheng" w:date="2018-03-18T11:46:00Z">
        <w:r w:rsidRPr="00A47F3E" w:rsidDel="008C45A8">
          <w:rPr>
            <w:rFonts w:ascii="time" w:hAnsi="time" w:hint="eastAsia"/>
            <w:bCs/>
            <w:sz w:val="24"/>
            <w:szCs w:val="20"/>
          </w:rPr>
          <w:delText>了评分</w:delText>
        </w:r>
      </w:del>
      <w:r w:rsidRPr="00A47F3E">
        <w:rPr>
          <w:rFonts w:ascii="time" w:hAnsi="time" w:hint="eastAsia"/>
          <w:bCs/>
          <w:sz w:val="24"/>
          <w:szCs w:val="20"/>
        </w:rPr>
        <w:t>，所以它们对比较大的绝对误差有更重的处罚。</w:t>
      </w:r>
      <w:r w:rsidRPr="00A47F3E">
        <w:rPr>
          <w:rFonts w:ascii="time" w:hAnsi="time"/>
          <w:bCs/>
          <w:sz w:val="24"/>
          <w:szCs w:val="20"/>
        </w:rPr>
        <w:t>NMAE</w:t>
      </w:r>
      <w:r w:rsidRPr="00A47F3E">
        <w:rPr>
          <w:rFonts w:ascii="time" w:hAnsi="time" w:hint="eastAsia"/>
          <w:bCs/>
          <w:sz w:val="24"/>
          <w:szCs w:val="20"/>
        </w:rPr>
        <w:t>对结果在评论区间上做了归一化，可以用来评价同一推荐算法在不同数据集上的表现。</w:t>
      </w:r>
    </w:p>
    <w:p w:rsidR="00A17FA7" w:rsidRPr="00AB1DE8" w:rsidRDefault="00A17FA7" w:rsidP="00BF28AF">
      <w:pPr>
        <w:pStyle w:val="3"/>
        <w:spacing w:before="223" w:after="223"/>
        <w:ind w:left="0"/>
      </w:pPr>
      <w:r w:rsidRPr="00AB1DE8">
        <w:rPr>
          <w:rFonts w:hint="eastAsia"/>
        </w:rPr>
        <w:t>分类准确度</w:t>
      </w:r>
      <w:ins w:id="225" w:author="cheng" w:date="2018-03-18T11:49:00Z">
        <w:r w:rsidR="00AB1DE8">
          <w:rPr>
            <w:rFonts w:hint="eastAsia"/>
          </w:rPr>
          <w:t>的评估方法</w:t>
        </w:r>
      </w:ins>
    </w:p>
    <w:p w:rsidR="00A17FA7" w:rsidRPr="002709FE" w:rsidRDefault="00A17FA7">
      <w:pPr>
        <w:spacing w:line="440" w:lineRule="exact"/>
        <w:ind w:firstLineChars="175" w:firstLine="424"/>
        <w:rPr>
          <w:rFonts w:ascii="time" w:hAnsi="time"/>
          <w:bCs/>
          <w:sz w:val="24"/>
          <w:szCs w:val="20"/>
        </w:rPr>
      </w:pPr>
      <w:r>
        <w:rPr>
          <w:rFonts w:ascii="time" w:hAnsi="time" w:hint="eastAsia"/>
          <w:bCs/>
          <w:sz w:val="24"/>
          <w:szCs w:val="20"/>
        </w:rPr>
        <w:t>与预测</w:t>
      </w:r>
      <w:r w:rsidRPr="009B53A1">
        <w:rPr>
          <w:rFonts w:ascii="time" w:hAnsi="time" w:hint="eastAsia"/>
          <w:bCs/>
          <w:sz w:val="24"/>
          <w:szCs w:val="20"/>
        </w:rPr>
        <w:t>评分准确度不同，分类准确度不会要求推荐系统准确的预测用户的评分，它关注的是推荐系统能否正确预测用户喜欢或不喜欢某个商品。因此，当用户只有二元选择时，即要么喜欢，要么不喜欢，用分类准确度进行评价较为合适。目前为止，最常用的分类准确度指标有准确率</w:t>
      </w:r>
      <w:r w:rsidRPr="00A47F3E">
        <w:rPr>
          <w:rFonts w:ascii="time" w:hAnsi="time"/>
          <w:bCs/>
          <w:sz w:val="24"/>
          <w:szCs w:val="20"/>
        </w:rPr>
        <w:t>(precision)</w:t>
      </w:r>
      <w:r w:rsidRPr="009B53A1">
        <w:rPr>
          <w:rFonts w:ascii="time" w:hAnsi="time" w:hint="eastAsia"/>
          <w:bCs/>
          <w:sz w:val="24"/>
          <w:szCs w:val="20"/>
        </w:rPr>
        <w:t>、召回率</w:t>
      </w:r>
      <w:r w:rsidRPr="00A47F3E">
        <w:rPr>
          <w:rFonts w:ascii="time" w:hAnsi="time"/>
          <w:bCs/>
          <w:sz w:val="24"/>
          <w:szCs w:val="20"/>
        </w:rPr>
        <w:t>(recall)</w:t>
      </w:r>
      <w:r w:rsidRPr="009B53A1">
        <w:rPr>
          <w:rFonts w:ascii="time" w:hAnsi="time" w:hint="eastAsia"/>
          <w:bCs/>
          <w:sz w:val="24"/>
          <w:szCs w:val="20"/>
        </w:rPr>
        <w:t>、</w:t>
      </w:r>
      <w:r w:rsidRPr="00A47F3E">
        <w:rPr>
          <w:rFonts w:ascii="time" w:hAnsi="time"/>
          <w:bCs/>
          <w:sz w:val="24"/>
          <w:szCs w:val="20"/>
        </w:rPr>
        <w:t>F1</w:t>
      </w:r>
      <w:r w:rsidRPr="009B53A1">
        <w:rPr>
          <w:rFonts w:ascii="time" w:hAnsi="time" w:hint="eastAsia"/>
          <w:bCs/>
          <w:sz w:val="24"/>
          <w:szCs w:val="20"/>
        </w:rPr>
        <w:t>指标。</w:t>
      </w:r>
    </w:p>
    <w:p w:rsidR="00A17FA7" w:rsidRDefault="00A17FA7" w:rsidP="009C475E">
      <w:pPr>
        <w:pStyle w:val="afff"/>
        <w:numPr>
          <w:ilvl w:val="0"/>
          <w:numId w:val="31"/>
        </w:numPr>
        <w:spacing w:line="440" w:lineRule="exact"/>
        <w:ind w:firstLineChars="0"/>
        <w:rPr>
          <w:rFonts w:ascii="time" w:hAnsi="time"/>
          <w:bCs/>
          <w:sz w:val="24"/>
          <w:szCs w:val="20"/>
        </w:rPr>
      </w:pPr>
      <w:r>
        <w:rPr>
          <w:rFonts w:ascii="time" w:hAnsi="time" w:hint="eastAsia"/>
          <w:bCs/>
          <w:sz w:val="24"/>
          <w:szCs w:val="20"/>
        </w:rPr>
        <w:t>准确率</w:t>
      </w:r>
    </w:p>
    <w:p w:rsidR="00A17FA7" w:rsidRDefault="00A17FA7" w:rsidP="00850B8B">
      <w:pPr>
        <w:spacing w:line="440" w:lineRule="exact"/>
        <w:ind w:firstLineChars="175" w:firstLine="424"/>
        <w:rPr>
          <w:rFonts w:ascii="time" w:hAnsi="time"/>
          <w:bCs/>
          <w:sz w:val="24"/>
          <w:szCs w:val="20"/>
        </w:rPr>
      </w:pPr>
      <w:r w:rsidRPr="009B53A1">
        <w:rPr>
          <w:rFonts w:ascii="time" w:hAnsi="time" w:hint="eastAsia"/>
          <w:bCs/>
          <w:sz w:val="24"/>
          <w:szCs w:val="20"/>
        </w:rPr>
        <w:t>准确率定义为系统的推荐列表中用户喜欢的产品和所有被推荐产品的比率。准确率表示用户对一个被推荐产品感兴趣的可能性。假设</w:t>
      </w:r>
      <w:r w:rsidRPr="00A47F3E">
        <w:rPr>
          <w:rFonts w:ascii="time" w:hAnsi="time"/>
          <w:bCs/>
          <w:sz w:val="24"/>
          <w:szCs w:val="20"/>
        </w:rPr>
        <w:t>R(u)</w:t>
      </w:r>
      <w:r w:rsidRPr="009B53A1">
        <w:rPr>
          <w:rFonts w:ascii="time" w:hAnsi="time" w:hint="eastAsia"/>
          <w:bCs/>
          <w:sz w:val="24"/>
          <w:szCs w:val="20"/>
        </w:rPr>
        <w:t>表示向用户</w:t>
      </w:r>
      <w:r w:rsidRPr="00A47F3E">
        <w:rPr>
          <w:rFonts w:ascii="time" w:hAnsi="time"/>
          <w:bCs/>
          <w:sz w:val="24"/>
          <w:szCs w:val="20"/>
        </w:rPr>
        <w:t>u</w:t>
      </w:r>
      <w:r w:rsidRPr="009B53A1">
        <w:rPr>
          <w:rFonts w:ascii="time" w:hAnsi="time" w:hint="eastAsia"/>
          <w:bCs/>
          <w:sz w:val="24"/>
          <w:szCs w:val="20"/>
        </w:rPr>
        <w:t>推荐的</w:t>
      </w:r>
      <w:r w:rsidRPr="00A47F3E">
        <w:rPr>
          <w:rFonts w:ascii="time" w:hAnsi="time"/>
          <w:bCs/>
          <w:sz w:val="24"/>
          <w:szCs w:val="20"/>
        </w:rPr>
        <w:t>N</w:t>
      </w:r>
      <w:proofErr w:type="gramStart"/>
      <w:r w:rsidRPr="009B53A1">
        <w:rPr>
          <w:rFonts w:ascii="time" w:hAnsi="time" w:hint="eastAsia"/>
          <w:bCs/>
          <w:sz w:val="24"/>
          <w:szCs w:val="20"/>
        </w:rPr>
        <w:t>个</w:t>
      </w:r>
      <w:proofErr w:type="gramEnd"/>
      <w:r w:rsidRPr="009B53A1">
        <w:rPr>
          <w:rFonts w:ascii="time" w:hAnsi="time" w:hint="eastAsia"/>
          <w:bCs/>
          <w:sz w:val="24"/>
          <w:szCs w:val="20"/>
        </w:rPr>
        <w:t>物品的集合，</w:t>
      </w:r>
      <w:r w:rsidRPr="00A47F3E">
        <w:rPr>
          <w:rFonts w:ascii="time" w:hAnsi="time"/>
          <w:bCs/>
          <w:sz w:val="24"/>
          <w:szCs w:val="20"/>
        </w:rPr>
        <w:t>T(u)</w:t>
      </w:r>
      <w:r w:rsidRPr="009B53A1">
        <w:rPr>
          <w:rFonts w:ascii="time" w:hAnsi="time" w:hint="eastAsia"/>
          <w:bCs/>
          <w:sz w:val="24"/>
          <w:szCs w:val="20"/>
        </w:rPr>
        <w:t>表示数据集合中用户</w:t>
      </w:r>
      <w:r w:rsidRPr="00A47F3E">
        <w:rPr>
          <w:rFonts w:ascii="time" w:hAnsi="time"/>
          <w:bCs/>
          <w:sz w:val="24"/>
          <w:szCs w:val="20"/>
        </w:rPr>
        <w:t>u</w:t>
      </w:r>
      <w:r w:rsidRPr="009B53A1">
        <w:rPr>
          <w:rFonts w:ascii="time" w:hAnsi="time" w:hint="eastAsia"/>
          <w:bCs/>
          <w:sz w:val="24"/>
          <w:szCs w:val="20"/>
        </w:rPr>
        <w:t>真实评价过的物品的集合，则准确率的公式表示如下：</w:t>
      </w:r>
    </w:p>
    <w:p w:rsidR="00A17FA7" w:rsidRDefault="00A17FA7" w:rsidP="00A47F3E">
      <w:pPr>
        <w:pStyle w:val="MTDisplayEquation"/>
      </w:pPr>
      <w:r>
        <w:lastRenderedPageBreak/>
        <w:tab/>
      </w:r>
      <w:r w:rsidRPr="00A47F3E">
        <w:rPr>
          <w:position w:val="-46"/>
        </w:rPr>
        <w:object w:dxaOrig="2840" w:dyaOrig="1040">
          <v:shape id="_x0000_i1056" type="#_x0000_t75" style="width:141.6pt;height:51.6pt" o:ole="">
            <v:imagedata r:id="rId82" o:title=""/>
          </v:shape>
          <o:OLEObject Type="Embed" ProgID="Equation.DSMT4" ShapeID="_x0000_i1056" DrawAspect="Content" ObjectID="_1583002846" r:id="rId8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B744C">
          <w:rPr>
            <w:noProof/>
          </w:rPr>
          <w:instrText>2</w:instrText>
        </w:r>
      </w:fldSimple>
      <w:r>
        <w:instrText>-</w:instrText>
      </w:r>
      <w:fldSimple w:instr=" SEQ MTEqn \c \* Arabic \* MERGEFORMAT ">
        <w:r w:rsidR="001B744C">
          <w:rPr>
            <w:noProof/>
          </w:rPr>
          <w:instrText>9</w:instrText>
        </w:r>
      </w:fldSimple>
      <w:r>
        <w:instrText>)</w:instrText>
      </w:r>
      <w:r>
        <w:fldChar w:fldCharType="end"/>
      </w:r>
    </w:p>
    <w:p w:rsidR="00A17FA7" w:rsidRDefault="00A17FA7" w:rsidP="009C475E">
      <w:pPr>
        <w:pStyle w:val="afff"/>
        <w:numPr>
          <w:ilvl w:val="0"/>
          <w:numId w:val="31"/>
        </w:numPr>
        <w:spacing w:line="440" w:lineRule="exact"/>
        <w:ind w:firstLineChars="0"/>
        <w:rPr>
          <w:rFonts w:ascii="time" w:hAnsi="time"/>
          <w:bCs/>
          <w:sz w:val="24"/>
          <w:szCs w:val="20"/>
        </w:rPr>
      </w:pPr>
      <w:r>
        <w:rPr>
          <w:rFonts w:ascii="time" w:hAnsi="time" w:hint="eastAsia"/>
          <w:bCs/>
          <w:sz w:val="24"/>
          <w:szCs w:val="20"/>
        </w:rPr>
        <w:t>召回率</w:t>
      </w:r>
    </w:p>
    <w:p w:rsidR="00A17FA7" w:rsidRDefault="00A17FA7">
      <w:pPr>
        <w:spacing w:line="440" w:lineRule="exact"/>
        <w:ind w:firstLineChars="175" w:firstLine="424"/>
        <w:rPr>
          <w:rFonts w:ascii="time" w:hAnsi="time"/>
          <w:bCs/>
          <w:sz w:val="24"/>
          <w:szCs w:val="20"/>
        </w:rPr>
      </w:pPr>
      <w:r w:rsidRPr="00A47F3E">
        <w:rPr>
          <w:rFonts w:ascii="time" w:hAnsi="time" w:hint="eastAsia"/>
          <w:bCs/>
          <w:sz w:val="24"/>
          <w:szCs w:val="20"/>
        </w:rPr>
        <w:t>召回率定义为推荐列表中用户喜欢的产品与系统中用户喜欢的所有产品的比率，召回</w:t>
      </w:r>
      <w:proofErr w:type="gramStart"/>
      <w:r w:rsidRPr="00A47F3E">
        <w:rPr>
          <w:rFonts w:ascii="time" w:hAnsi="time" w:hint="eastAsia"/>
          <w:bCs/>
          <w:sz w:val="24"/>
          <w:szCs w:val="20"/>
        </w:rPr>
        <w:t>率表示</w:t>
      </w:r>
      <w:proofErr w:type="gramEnd"/>
      <w:r w:rsidRPr="00A47F3E">
        <w:rPr>
          <w:rFonts w:ascii="time" w:hAnsi="time" w:hint="eastAsia"/>
          <w:bCs/>
          <w:sz w:val="24"/>
          <w:szCs w:val="20"/>
        </w:rPr>
        <w:t>一个用户喜欢的产品被推荐的概率。</w:t>
      </w:r>
    </w:p>
    <w:p w:rsidR="00A17FA7" w:rsidRPr="00A47F3E" w:rsidRDefault="00A17FA7" w:rsidP="00A47F3E">
      <w:pPr>
        <w:pStyle w:val="MTDisplayEquation"/>
      </w:pPr>
      <w:r>
        <w:tab/>
      </w:r>
      <w:r w:rsidRPr="00A47F3E">
        <w:rPr>
          <w:position w:val="-46"/>
        </w:rPr>
        <w:object w:dxaOrig="2560" w:dyaOrig="1040">
          <v:shape id="_x0000_i1057" type="#_x0000_t75" style="width:126.6pt;height:51.6pt" o:ole="">
            <v:imagedata r:id="rId84" o:title=""/>
          </v:shape>
          <o:OLEObject Type="Embed" ProgID="Equation.DSMT4" ShapeID="_x0000_i1057" DrawAspect="Content" ObjectID="_1583002847" r:id="rId8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B744C">
          <w:rPr>
            <w:noProof/>
          </w:rPr>
          <w:instrText>2</w:instrText>
        </w:r>
      </w:fldSimple>
      <w:r>
        <w:instrText>-</w:instrText>
      </w:r>
      <w:fldSimple w:instr=" SEQ MTEqn \c \* Arabic \* MERGEFORMAT ">
        <w:r w:rsidR="001B744C">
          <w:rPr>
            <w:noProof/>
          </w:rPr>
          <w:instrText>10</w:instrText>
        </w:r>
      </w:fldSimple>
      <w:r>
        <w:instrText>)</w:instrText>
      </w:r>
      <w:r>
        <w:fldChar w:fldCharType="end"/>
      </w:r>
    </w:p>
    <w:p w:rsidR="00A17FA7" w:rsidRPr="00A47F3E" w:rsidRDefault="00A17FA7" w:rsidP="00A47F3E">
      <w:pPr>
        <w:pStyle w:val="afff"/>
        <w:numPr>
          <w:ilvl w:val="0"/>
          <w:numId w:val="31"/>
        </w:numPr>
        <w:spacing w:line="440" w:lineRule="exact"/>
        <w:ind w:firstLineChars="0"/>
        <w:rPr>
          <w:rFonts w:ascii="time" w:hAnsi="time"/>
          <w:bCs/>
          <w:sz w:val="24"/>
          <w:szCs w:val="20"/>
        </w:rPr>
      </w:pPr>
      <w:r w:rsidRPr="002709FE">
        <w:rPr>
          <w:bCs/>
          <w:sz w:val="24"/>
          <w:szCs w:val="20"/>
        </w:rPr>
        <w:t>F1</w:t>
      </w:r>
      <w:r>
        <w:rPr>
          <w:rFonts w:ascii="time" w:hAnsi="time" w:hint="eastAsia"/>
          <w:bCs/>
          <w:sz w:val="24"/>
          <w:szCs w:val="20"/>
        </w:rPr>
        <w:t>指标</w:t>
      </w:r>
    </w:p>
    <w:p w:rsidR="00A17FA7" w:rsidRPr="009B53A1" w:rsidRDefault="00A17FA7">
      <w:pPr>
        <w:spacing w:line="440" w:lineRule="exact"/>
        <w:ind w:firstLineChars="200" w:firstLine="485"/>
        <w:rPr>
          <w:rFonts w:ascii="time" w:hAnsi="time"/>
          <w:bCs/>
          <w:sz w:val="24"/>
          <w:szCs w:val="20"/>
        </w:rPr>
      </w:pPr>
      <w:r w:rsidRPr="009B53A1">
        <w:rPr>
          <w:rFonts w:ascii="time" w:hAnsi="time" w:hint="eastAsia"/>
          <w:bCs/>
          <w:sz w:val="24"/>
          <w:szCs w:val="20"/>
        </w:rPr>
        <w:t>利用准确率和召回率对推荐系统进行评价的最大问题在于它们必须要一起使用才能全面评价算法的好坏。</w:t>
      </w:r>
    </w:p>
    <w:p w:rsidR="00A17FA7" w:rsidRDefault="00A17FA7">
      <w:pPr>
        <w:spacing w:line="440" w:lineRule="exact"/>
        <w:ind w:firstLineChars="175" w:firstLine="424"/>
        <w:rPr>
          <w:rFonts w:ascii="time" w:hAnsi="time"/>
          <w:bCs/>
          <w:sz w:val="24"/>
          <w:szCs w:val="20"/>
        </w:rPr>
      </w:pPr>
      <w:r w:rsidRPr="009B53A1">
        <w:rPr>
          <w:rFonts w:ascii="time" w:hAnsi="time" w:hint="eastAsia"/>
          <w:bCs/>
          <w:sz w:val="24"/>
          <w:szCs w:val="20"/>
        </w:rPr>
        <w:t>为了同时考察准确率和召回率，</w:t>
      </w:r>
      <w:proofErr w:type="spellStart"/>
      <w:r w:rsidRPr="00A47F3E">
        <w:rPr>
          <w:bCs/>
          <w:sz w:val="24"/>
          <w:szCs w:val="20"/>
        </w:rPr>
        <w:t>Pazzan</w:t>
      </w:r>
      <w:proofErr w:type="spellEnd"/>
      <w:r w:rsidRPr="00A47F3E">
        <w:rPr>
          <w:bCs/>
          <w:sz w:val="24"/>
          <w:szCs w:val="20"/>
        </w:rPr>
        <w:t xml:space="preserve"> </w:t>
      </w:r>
      <w:proofErr w:type="spellStart"/>
      <w:r w:rsidRPr="00A47F3E">
        <w:rPr>
          <w:bCs/>
          <w:sz w:val="24"/>
          <w:szCs w:val="20"/>
        </w:rPr>
        <w:t>iM</w:t>
      </w:r>
      <w:proofErr w:type="spellEnd"/>
      <w:r w:rsidR="00850B8B">
        <w:fldChar w:fldCharType="begin"/>
      </w:r>
      <w:r w:rsidR="00850B8B">
        <w:instrText xml:space="preserve"> REF _Ref508053742 \r \h  \* MERGEFORMAT </w:instrText>
      </w:r>
      <w:r w:rsidR="00850B8B">
        <w:fldChar w:fldCharType="separate"/>
      </w:r>
      <w:r w:rsidR="001B744C" w:rsidRPr="001B744C">
        <w:rPr>
          <w:bCs/>
          <w:sz w:val="24"/>
          <w:szCs w:val="20"/>
          <w:vertAlign w:val="superscript"/>
        </w:rPr>
        <w:t>[37</w:t>
      </w:r>
      <w:r w:rsidR="001B744C" w:rsidRPr="001B744C">
        <w:rPr>
          <w:bCs/>
          <w:vanish/>
          <w:sz w:val="24"/>
          <w:szCs w:val="20"/>
          <w:vertAlign w:val="superscript"/>
        </w:rPr>
        <w:t>]</w:t>
      </w:r>
      <w:r w:rsidR="00850B8B">
        <w:fldChar w:fldCharType="end"/>
      </w:r>
      <w:r>
        <w:rPr>
          <w:bCs/>
          <w:sz w:val="24"/>
          <w:szCs w:val="20"/>
          <w:vertAlign w:val="superscript"/>
        </w:rPr>
        <w:t>,</w:t>
      </w:r>
      <w:r w:rsidR="00850B8B">
        <w:fldChar w:fldCharType="begin"/>
      </w:r>
      <w:r w:rsidR="00850B8B">
        <w:instrText xml:space="preserve"> REF _Ref508053743 \r \h  \* MERGEFORMAT </w:instrText>
      </w:r>
      <w:r w:rsidR="00850B8B">
        <w:fldChar w:fldCharType="separate"/>
      </w:r>
      <w:r w:rsidR="001B744C" w:rsidRPr="001B744C">
        <w:rPr>
          <w:bCs/>
          <w:vanish/>
          <w:sz w:val="24"/>
          <w:szCs w:val="20"/>
          <w:vertAlign w:val="superscript"/>
        </w:rPr>
        <w:t>[</w:t>
      </w:r>
      <w:r w:rsidR="001B744C" w:rsidRPr="001B744C">
        <w:rPr>
          <w:bCs/>
          <w:sz w:val="24"/>
          <w:szCs w:val="20"/>
          <w:vertAlign w:val="superscript"/>
        </w:rPr>
        <w:t>38]</w:t>
      </w:r>
      <w:r w:rsidR="00850B8B">
        <w:fldChar w:fldCharType="end"/>
      </w:r>
      <w:r w:rsidRPr="009B53A1">
        <w:rPr>
          <w:rFonts w:ascii="time" w:hAnsi="time" w:hint="eastAsia"/>
          <w:bCs/>
          <w:sz w:val="24"/>
          <w:szCs w:val="20"/>
        </w:rPr>
        <w:t>等把二者综合考虑提出了</w:t>
      </w:r>
      <w:r w:rsidRPr="00A47F3E">
        <w:rPr>
          <w:bCs/>
          <w:sz w:val="24"/>
          <w:szCs w:val="20"/>
        </w:rPr>
        <w:t>F1</w:t>
      </w:r>
      <w:r w:rsidRPr="009B53A1">
        <w:rPr>
          <w:rFonts w:ascii="time" w:hAnsi="time" w:hint="eastAsia"/>
          <w:bCs/>
          <w:sz w:val="24"/>
          <w:szCs w:val="20"/>
        </w:rPr>
        <w:t>指标。</w:t>
      </w:r>
      <w:r w:rsidRPr="00A47F3E">
        <w:rPr>
          <w:bCs/>
          <w:sz w:val="24"/>
          <w:szCs w:val="20"/>
        </w:rPr>
        <w:t>F1</w:t>
      </w:r>
      <w:r w:rsidRPr="009B53A1">
        <w:rPr>
          <w:rFonts w:ascii="time" w:hAnsi="time" w:hint="eastAsia"/>
          <w:bCs/>
          <w:sz w:val="24"/>
          <w:szCs w:val="20"/>
        </w:rPr>
        <w:t>指标定义为：</w:t>
      </w:r>
    </w:p>
    <w:p w:rsidR="00A17FA7" w:rsidRPr="009B53A1" w:rsidRDefault="00A17FA7" w:rsidP="00A47F3E">
      <w:pPr>
        <w:pStyle w:val="MTDisplayEquation"/>
      </w:pPr>
      <w:r>
        <w:tab/>
      </w:r>
      <w:r w:rsidRPr="00A47F3E">
        <w:rPr>
          <w:position w:val="-24"/>
        </w:rPr>
        <w:object w:dxaOrig="1080" w:dyaOrig="620">
          <v:shape id="_x0000_i1058" type="#_x0000_t75" style="width:54pt;height:30.6pt" o:ole="">
            <v:imagedata r:id="rId86" o:title=""/>
          </v:shape>
          <o:OLEObject Type="Embed" ProgID="Equation.DSMT4" ShapeID="_x0000_i1058" DrawAspect="Content" ObjectID="_1583002848" r:id="rId8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B744C">
          <w:rPr>
            <w:noProof/>
          </w:rPr>
          <w:instrText>2</w:instrText>
        </w:r>
      </w:fldSimple>
      <w:r>
        <w:instrText>-</w:instrText>
      </w:r>
      <w:fldSimple w:instr=" SEQ MTEqn \c \* Arabic \* MERGEFORMAT ">
        <w:r w:rsidR="001B744C">
          <w:rPr>
            <w:noProof/>
          </w:rPr>
          <w:instrText>11</w:instrText>
        </w:r>
      </w:fldSimple>
      <w:r>
        <w:instrText>)</w:instrText>
      </w:r>
      <w:r>
        <w:fldChar w:fldCharType="end"/>
      </w:r>
    </w:p>
    <w:p w:rsidR="00A17FA7" w:rsidRPr="00A47F3E" w:rsidRDefault="00A17FA7">
      <w:pPr>
        <w:spacing w:line="440" w:lineRule="exact"/>
        <w:ind w:firstLineChars="175" w:firstLine="424"/>
        <w:rPr>
          <w:rFonts w:ascii="time" w:hAnsi="time"/>
          <w:bCs/>
          <w:sz w:val="24"/>
          <w:szCs w:val="20"/>
        </w:rPr>
      </w:pPr>
      <w:r w:rsidRPr="00A47F3E">
        <w:rPr>
          <w:rFonts w:ascii="time" w:hAnsi="time" w:hint="eastAsia"/>
          <w:bCs/>
          <w:sz w:val="24"/>
          <w:szCs w:val="20"/>
        </w:rPr>
        <w:t>其中，</w:t>
      </w:r>
      <w:r w:rsidRPr="00A47F3E">
        <w:rPr>
          <w:rFonts w:ascii="time" w:hAnsi="time"/>
          <w:bCs/>
          <w:sz w:val="24"/>
          <w:szCs w:val="20"/>
        </w:rPr>
        <w:t>P</w:t>
      </w:r>
      <w:r w:rsidRPr="00A47F3E">
        <w:rPr>
          <w:rFonts w:ascii="time" w:hAnsi="time" w:hint="eastAsia"/>
          <w:bCs/>
          <w:sz w:val="24"/>
          <w:szCs w:val="20"/>
        </w:rPr>
        <w:t>为准确率，</w:t>
      </w:r>
      <w:r w:rsidRPr="00A47F3E">
        <w:rPr>
          <w:rFonts w:ascii="time" w:hAnsi="time"/>
          <w:bCs/>
          <w:sz w:val="24"/>
          <w:szCs w:val="20"/>
        </w:rPr>
        <w:t>R</w:t>
      </w:r>
      <w:r w:rsidRPr="00A47F3E">
        <w:rPr>
          <w:rFonts w:ascii="time" w:hAnsi="time" w:hint="eastAsia"/>
          <w:bCs/>
          <w:sz w:val="24"/>
          <w:szCs w:val="20"/>
        </w:rPr>
        <w:t>为召回率。</w:t>
      </w:r>
    </w:p>
    <w:p w:rsidR="00A17FA7" w:rsidRPr="00FC0DDD" w:rsidRDefault="00A17FA7" w:rsidP="006B4F2C">
      <w:pPr>
        <w:pStyle w:val="af0"/>
        <w:numPr>
          <w:ilvl w:val="1"/>
          <w:numId w:val="4"/>
        </w:numPr>
        <w:spacing w:before="223" w:after="223" w:line="440" w:lineRule="atLeast"/>
        <w:ind w:left="0" w:firstLine="0"/>
        <w:jc w:val="both"/>
        <w:rPr>
          <w:b w:val="0"/>
          <w:bCs/>
        </w:rPr>
      </w:pPr>
      <w:bookmarkStart w:id="226" w:name="_Toc225579650"/>
      <w:bookmarkStart w:id="227" w:name="_Toc250450174"/>
      <w:bookmarkStart w:id="228" w:name="_Toc280628515"/>
      <w:bookmarkStart w:id="229" w:name="_Toc280715549"/>
      <w:bookmarkStart w:id="230" w:name="_Toc280715694"/>
      <w:bookmarkStart w:id="231" w:name="_Toc280797197"/>
      <w:bookmarkStart w:id="232" w:name="_Toc508828403"/>
      <w:r w:rsidRPr="00FC0DDD">
        <w:rPr>
          <w:rFonts w:hint="eastAsia"/>
          <w:b w:val="0"/>
          <w:bCs/>
        </w:rPr>
        <w:t>本章小结</w:t>
      </w:r>
      <w:bookmarkEnd w:id="226"/>
      <w:bookmarkEnd w:id="227"/>
      <w:bookmarkEnd w:id="228"/>
      <w:bookmarkEnd w:id="229"/>
      <w:bookmarkEnd w:id="230"/>
      <w:bookmarkEnd w:id="231"/>
      <w:bookmarkEnd w:id="232"/>
    </w:p>
    <w:bookmarkEnd w:id="101"/>
    <w:bookmarkEnd w:id="102"/>
    <w:p w:rsidR="00A17FA7" w:rsidRDefault="00A17FA7" w:rsidP="00850B8B">
      <w:pPr>
        <w:pStyle w:val="5"/>
        <w:ind w:firstLine="485"/>
      </w:pPr>
      <w:r>
        <w:rPr>
          <w:rFonts w:hint="eastAsia"/>
        </w:rPr>
        <w:t>本章对本文</w:t>
      </w:r>
      <w:ins w:id="233" w:author="cheng" w:date="2018-03-18T11:57:00Z">
        <w:r w:rsidR="00B83B65">
          <w:rPr>
            <w:rFonts w:hint="eastAsia"/>
          </w:rPr>
          <w:t>算法</w:t>
        </w:r>
      </w:ins>
      <w:del w:id="234" w:author="cheng" w:date="2018-03-18T11:57:00Z">
        <w:r w:rsidDel="00B83B65">
          <w:rPr>
            <w:rFonts w:hint="eastAsia"/>
          </w:rPr>
          <w:delText>所用的</w:delText>
        </w:r>
      </w:del>
      <w:r>
        <w:rPr>
          <w:rFonts w:hint="eastAsia"/>
        </w:rPr>
        <w:t>模型</w:t>
      </w:r>
      <w:ins w:id="235" w:author="cheng" w:date="2018-03-18T11:57:00Z">
        <w:r w:rsidR="00B83B65">
          <w:rPr>
            <w:rFonts w:hint="eastAsia"/>
          </w:rPr>
          <w:t>中</w:t>
        </w:r>
      </w:ins>
      <w:r>
        <w:rPr>
          <w:rFonts w:hint="eastAsia"/>
        </w:rPr>
        <w:t>的基本</w:t>
      </w:r>
      <w:ins w:id="236" w:author="cheng" w:date="2018-03-18T11:57:00Z">
        <w:r w:rsidR="00B83B65">
          <w:rPr>
            <w:rFonts w:hint="eastAsia"/>
          </w:rPr>
          <w:t>模块</w:t>
        </w:r>
      </w:ins>
      <w:del w:id="237" w:author="cheng" w:date="2018-03-18T11:57:00Z">
        <w:r w:rsidDel="00B83B65">
          <w:rPr>
            <w:rFonts w:hint="eastAsia"/>
          </w:rPr>
          <w:delText>知识</w:delText>
        </w:r>
      </w:del>
      <w:r>
        <w:rPr>
          <w:rFonts w:hint="eastAsia"/>
        </w:rPr>
        <w:t>进行了</w:t>
      </w:r>
      <w:del w:id="238" w:author="cheng" w:date="2018-03-18T11:57:00Z">
        <w:r w:rsidDel="00B83B65">
          <w:rPr>
            <w:rFonts w:hint="eastAsia"/>
          </w:rPr>
          <w:delText>简单</w:delText>
        </w:r>
      </w:del>
      <w:r>
        <w:rPr>
          <w:rFonts w:hint="eastAsia"/>
        </w:rPr>
        <w:t>介绍。具体</w:t>
      </w:r>
      <w:del w:id="239" w:author="cheng" w:date="2018-03-18T11:57:00Z">
        <w:r w:rsidDel="00B83B65">
          <w:rPr>
            <w:rFonts w:hint="eastAsia"/>
          </w:rPr>
          <w:delText>介绍了</w:delText>
        </w:r>
      </w:del>
      <w:r>
        <w:rPr>
          <w:rFonts w:hint="eastAsia"/>
        </w:rPr>
        <w:t>包括</w:t>
      </w:r>
      <w:ins w:id="240" w:author="cheng" w:date="2018-03-18T11:57:00Z">
        <w:r w:rsidR="00B83B65">
          <w:rPr>
            <w:rFonts w:hint="eastAsia"/>
          </w:rPr>
          <w:t>了</w:t>
        </w:r>
      </w:ins>
      <w:r>
        <w:rPr>
          <w:rFonts w:hint="eastAsia"/>
        </w:rPr>
        <w:t>协同过滤推荐算法</w:t>
      </w:r>
      <w:del w:id="241" w:author="cheng" w:date="2018-03-18T11:58:00Z">
        <w:r w:rsidDel="00B83B65">
          <w:rPr>
            <w:rFonts w:hint="eastAsia"/>
          </w:rPr>
          <w:delText>的几种模型并进行了比较</w:delText>
        </w:r>
      </w:del>
      <w:r>
        <w:rPr>
          <w:rFonts w:hint="eastAsia"/>
        </w:rPr>
        <w:t>、概率矩阵分解</w:t>
      </w:r>
      <w:r>
        <w:t>(PMF)</w:t>
      </w:r>
      <w:ins w:id="242" w:author="cheng" w:date="2018-03-18T11:58:00Z">
        <w:r w:rsidR="00B83B65">
          <w:rPr>
            <w:rFonts w:hint="eastAsia"/>
          </w:rPr>
          <w:t>模型</w:t>
        </w:r>
      </w:ins>
      <w:r>
        <w:rPr>
          <w:rFonts w:hint="eastAsia"/>
        </w:rPr>
        <w:t>的原理及相关公式、卷积神经网络的原理以及</w:t>
      </w:r>
      <w:ins w:id="243" w:author="cheng" w:date="2018-03-18T11:58:00Z">
        <w:r w:rsidR="00B83B65">
          <w:rPr>
            <w:rFonts w:hint="eastAsia"/>
          </w:rPr>
          <w:t>其</w:t>
        </w:r>
      </w:ins>
      <w:r>
        <w:rPr>
          <w:rFonts w:hint="eastAsia"/>
        </w:rPr>
        <w:t>在自然语言处理中的应用、</w:t>
      </w:r>
      <w:ins w:id="244" w:author="cheng" w:date="2018-03-18T11:58:00Z">
        <w:r w:rsidR="00B83B65">
          <w:rPr>
            <w:rFonts w:hint="eastAsia"/>
          </w:rPr>
          <w:t>词向量的相关研究</w:t>
        </w:r>
      </w:ins>
      <w:del w:id="245" w:author="cheng" w:date="2018-03-18T11:58:00Z">
        <w:r w:rsidDel="00B83B65">
          <w:delText>Word Embedding</w:delText>
        </w:r>
      </w:del>
      <w:r>
        <w:rPr>
          <w:rFonts w:hint="eastAsia"/>
        </w:rPr>
        <w:t>以及推荐系统的评价指标等。</w:t>
      </w:r>
    </w:p>
    <w:p w:rsidR="00A17FA7" w:rsidRPr="00DF700B" w:rsidRDefault="00A17FA7">
      <w:pPr>
        <w:pStyle w:val="5"/>
        <w:ind w:firstLine="485"/>
        <w:sectPr w:rsidR="00A17FA7" w:rsidRPr="00DF700B" w:rsidSect="00E95F94">
          <w:headerReference w:type="default" r:id="rId88"/>
          <w:footerReference w:type="first" r:id="rId89"/>
          <w:pgSz w:w="11906" w:h="16838"/>
          <w:pgMar w:top="1701" w:right="1588" w:bottom="1701" w:left="1588" w:header="1418" w:footer="1418" w:gutter="0"/>
          <w:cols w:space="720"/>
          <w:docGrid w:type="linesAndChars" w:linePitch="447" w:charSpace="512"/>
        </w:sectPr>
      </w:pPr>
      <w:r>
        <w:fldChar w:fldCharType="begin"/>
      </w:r>
      <w:r>
        <w:instrText xml:space="preserve"> MACROBUTTON MTEditEquationSection2 </w:instrText>
      </w:r>
      <w:r w:rsidRPr="00335AE5">
        <w:rPr>
          <w:rStyle w:val="MTEquationSection"/>
          <w:szCs w:val="36"/>
        </w:rPr>
        <w:instrText>Equation Chapter (Next)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\h \* MERGEFORMAT </w:instrText>
      </w:r>
      <w:r>
        <w:fldChar w:fldCharType="end"/>
      </w:r>
      <w:r>
        <w:fldChar w:fldCharType="end"/>
      </w:r>
    </w:p>
    <w:p w:rsidR="00A17FA7" w:rsidRPr="009231BF" w:rsidRDefault="00A17FA7" w:rsidP="00894C73">
      <w:pPr>
        <w:pStyle w:val="1"/>
        <w:spacing w:before="447" w:after="357"/>
      </w:pPr>
      <w:bookmarkStart w:id="246" w:name="_Toc476341173"/>
      <w:bookmarkStart w:id="247" w:name="_Toc476602594"/>
      <w:bookmarkStart w:id="248" w:name="_Toc508828404"/>
      <w:r>
        <w:rPr>
          <w:rFonts w:hint="eastAsia"/>
        </w:rPr>
        <w:lastRenderedPageBreak/>
        <w:t>卷积矩阵分解</w:t>
      </w:r>
      <w:r w:rsidRPr="009231BF">
        <w:rPr>
          <w:rFonts w:hint="eastAsia"/>
        </w:rPr>
        <w:t>的模型</w:t>
      </w:r>
      <w:r>
        <w:rPr>
          <w:rFonts w:hint="eastAsia"/>
        </w:rPr>
        <w:t>改进</w:t>
      </w:r>
      <w:bookmarkEnd w:id="246"/>
      <w:bookmarkEnd w:id="247"/>
      <w:bookmarkEnd w:id="248"/>
    </w:p>
    <w:p w:rsidR="00A17FA7" w:rsidRPr="00D22BE9" w:rsidRDefault="00A17FA7" w:rsidP="00FD707B">
      <w:pPr>
        <w:pStyle w:val="afff"/>
        <w:keepNext/>
        <w:keepLines/>
        <w:numPr>
          <w:ilvl w:val="0"/>
          <w:numId w:val="4"/>
        </w:numPr>
        <w:spacing w:beforeLines="50" w:before="223" w:afterLines="50" w:after="223"/>
        <w:ind w:firstLineChars="0"/>
        <w:jc w:val="left"/>
        <w:outlineLvl w:val="1"/>
        <w:rPr>
          <w:rFonts w:eastAsia="黑体"/>
          <w:vanish/>
          <w:sz w:val="30"/>
          <w:szCs w:val="32"/>
        </w:rPr>
      </w:pPr>
      <w:bookmarkStart w:id="249" w:name="_Toc476341083"/>
      <w:bookmarkStart w:id="250" w:name="_Toc476341174"/>
      <w:bookmarkStart w:id="251" w:name="_Toc476602595"/>
      <w:bookmarkStart w:id="252" w:name="_Toc478058602"/>
      <w:bookmarkStart w:id="253" w:name="_Toc478059157"/>
      <w:bookmarkStart w:id="254" w:name="_Toc478059232"/>
      <w:bookmarkStart w:id="255" w:name="_Toc478059318"/>
      <w:bookmarkStart w:id="256" w:name="_Toc478059403"/>
      <w:bookmarkStart w:id="257" w:name="_Toc478059476"/>
      <w:bookmarkStart w:id="258" w:name="_Toc478350381"/>
      <w:bookmarkStart w:id="259" w:name="_Toc478361011"/>
      <w:bookmarkStart w:id="260" w:name="_Toc478513996"/>
      <w:bookmarkStart w:id="261" w:name="_Toc478549317"/>
      <w:bookmarkStart w:id="262" w:name="_Toc478684579"/>
      <w:bookmarkStart w:id="263" w:name="_Toc478685154"/>
      <w:bookmarkStart w:id="264" w:name="_Toc478687701"/>
      <w:bookmarkStart w:id="265" w:name="_Toc478689478"/>
      <w:bookmarkStart w:id="266" w:name="_Toc478689943"/>
      <w:bookmarkStart w:id="267" w:name="_Toc478690005"/>
      <w:bookmarkStart w:id="268" w:name="_Toc478690105"/>
      <w:bookmarkStart w:id="269" w:name="_Toc478911830"/>
      <w:bookmarkStart w:id="270" w:name="_Toc478912319"/>
      <w:bookmarkStart w:id="271" w:name="_Toc479028913"/>
      <w:bookmarkStart w:id="272" w:name="_Toc479028970"/>
      <w:bookmarkStart w:id="273" w:name="_Toc479084868"/>
      <w:bookmarkStart w:id="274" w:name="_Toc482129191"/>
      <w:bookmarkStart w:id="275" w:name="_Toc482219768"/>
      <w:bookmarkStart w:id="276" w:name="_Toc482269821"/>
      <w:bookmarkStart w:id="277" w:name="_Toc482269891"/>
      <w:bookmarkStart w:id="278" w:name="_Toc482269949"/>
      <w:bookmarkStart w:id="279" w:name="_Toc482270077"/>
      <w:bookmarkStart w:id="280" w:name="_Toc482799512"/>
      <w:bookmarkStart w:id="281" w:name="_Toc507955295"/>
      <w:bookmarkStart w:id="282" w:name="_Toc507963682"/>
      <w:bookmarkStart w:id="283" w:name="_Toc507999503"/>
      <w:bookmarkStart w:id="284" w:name="_Toc508000159"/>
      <w:bookmarkStart w:id="285" w:name="_Toc508112935"/>
      <w:bookmarkStart w:id="286" w:name="_Toc508123054"/>
      <w:bookmarkStart w:id="287" w:name="_Toc508123104"/>
      <w:bookmarkStart w:id="288" w:name="_Toc508267966"/>
      <w:bookmarkStart w:id="289" w:name="_Toc508568047"/>
      <w:bookmarkStart w:id="290" w:name="_Toc508631487"/>
      <w:bookmarkStart w:id="291" w:name="_Toc508720858"/>
      <w:bookmarkStart w:id="292" w:name="_Toc508720913"/>
      <w:bookmarkStart w:id="293" w:name="_Toc508828350"/>
      <w:bookmarkStart w:id="294" w:name="_Toc508828405"/>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p>
    <w:p w:rsidR="00A17FA7" w:rsidRPr="00FC0DDD" w:rsidRDefault="00A17FA7" w:rsidP="00FC0DDD">
      <w:pPr>
        <w:pStyle w:val="af0"/>
        <w:numPr>
          <w:ilvl w:val="1"/>
          <w:numId w:val="4"/>
        </w:numPr>
        <w:spacing w:before="223" w:after="223" w:line="440" w:lineRule="atLeast"/>
        <w:ind w:left="0" w:firstLine="0"/>
        <w:jc w:val="both"/>
        <w:rPr>
          <w:b w:val="0"/>
          <w:bCs/>
        </w:rPr>
      </w:pPr>
      <w:bookmarkStart w:id="295" w:name="_Toc476341175"/>
      <w:bookmarkStart w:id="296" w:name="_Toc476602596"/>
      <w:bookmarkStart w:id="297" w:name="_Toc508828406"/>
      <w:r w:rsidRPr="00FC0DDD">
        <w:rPr>
          <w:rFonts w:hint="eastAsia"/>
          <w:b w:val="0"/>
          <w:bCs/>
        </w:rPr>
        <w:t>引言</w:t>
      </w:r>
      <w:bookmarkEnd w:id="295"/>
      <w:bookmarkEnd w:id="296"/>
      <w:bookmarkEnd w:id="297"/>
    </w:p>
    <w:p w:rsidR="00A17FA7" w:rsidRPr="00205C3E" w:rsidRDefault="00A17FA7">
      <w:pPr>
        <w:pStyle w:val="aff8"/>
        <w:adjustRightInd/>
        <w:snapToGrid/>
        <w:spacing w:line="440" w:lineRule="exact"/>
        <w:rPr>
          <w:rFonts w:ascii="Times New Roman" w:hAnsi="Times New Roman"/>
        </w:rPr>
      </w:pPr>
      <w:r w:rsidRPr="002443E9">
        <w:rPr>
          <w:rFonts w:ascii="Times New Roman" w:hAnsi="Times New Roman" w:hint="eastAsia"/>
        </w:rPr>
        <w:t>为了解决评分数据的稀疏性以及提高推荐系统的推荐质量，人们提出了文档建模的方法通过利用文本数据</w:t>
      </w:r>
      <w:r>
        <w:rPr>
          <w:rFonts w:ascii="Times New Roman" w:hAnsi="Times New Roman"/>
        </w:rPr>
        <w:t>(</w:t>
      </w:r>
      <w:r>
        <w:rPr>
          <w:rFonts w:ascii="Times New Roman" w:hAnsi="Times New Roman" w:hint="eastAsia"/>
        </w:rPr>
        <w:t>例如评论，摘要或概要</w:t>
      </w:r>
      <w:r>
        <w:rPr>
          <w:rFonts w:ascii="Times New Roman" w:hAnsi="Times New Roman"/>
        </w:rPr>
        <w:t>)</w:t>
      </w:r>
      <w:r w:rsidR="00E443E0">
        <w:rPr>
          <w:rFonts w:ascii="Times New Roman" w:hAnsi="Times New Roman" w:hint="eastAsia"/>
        </w:rPr>
        <w:t>来提高准确性。</w:t>
      </w:r>
      <w:proofErr w:type="gramStart"/>
      <w:r>
        <w:rPr>
          <w:rFonts w:ascii="Times New Roman" w:hAnsi="Times New Roman" w:hint="eastAsia"/>
        </w:rPr>
        <w:t>由于词袋模型</w:t>
      </w:r>
      <w:proofErr w:type="gramEnd"/>
      <w:r>
        <w:rPr>
          <w:rFonts w:ascii="Times New Roman" w:hAnsi="Times New Roman" w:hint="eastAsia"/>
        </w:rPr>
        <w:t>的固有限制，不能充分利用文档的上下文信息，对文档的理解不深刻。</w:t>
      </w:r>
      <w:proofErr w:type="spellStart"/>
      <w:r w:rsidRPr="001C4E89">
        <w:rPr>
          <w:rFonts w:ascii="Times New Roman" w:hAnsi="Times New Roman"/>
        </w:rPr>
        <w:t>Donghyun</w:t>
      </w:r>
      <w:proofErr w:type="spellEnd"/>
      <w:r w:rsidRPr="001C4E89">
        <w:rPr>
          <w:rFonts w:ascii="Times New Roman" w:hAnsi="Times New Roman"/>
        </w:rPr>
        <w:t xml:space="preserve"> Kim</w:t>
      </w:r>
      <w:r w:rsidR="00850B8B">
        <w:fldChar w:fldCharType="begin"/>
      </w:r>
      <w:r w:rsidR="00850B8B">
        <w:instrText xml:space="preserve"> REF _Ref508089117 \r \h  \* MERGEFORMAT </w:instrText>
      </w:r>
      <w:r w:rsidR="00850B8B">
        <w:fldChar w:fldCharType="separate"/>
      </w:r>
      <w:r w:rsidR="001B744C" w:rsidRPr="001B744C">
        <w:rPr>
          <w:rFonts w:ascii="Times New Roman" w:hAnsi="Times New Roman"/>
          <w:vertAlign w:val="superscript"/>
        </w:rPr>
        <w:t>[39]</w:t>
      </w:r>
      <w:r w:rsidR="00850B8B">
        <w:fldChar w:fldCharType="end"/>
      </w:r>
      <w:r>
        <w:rPr>
          <w:rFonts w:ascii="Times New Roman" w:hAnsi="Times New Roman" w:hint="eastAsia"/>
        </w:rPr>
        <w:t>等人提出了一种新颖的文档上下文感知推荐系统，将卷积神经网络</w:t>
      </w:r>
      <w:r>
        <w:rPr>
          <w:rFonts w:ascii="Times New Roman" w:hAnsi="Times New Roman"/>
        </w:rPr>
        <w:t>(CNN)</w:t>
      </w:r>
      <w:r>
        <w:rPr>
          <w:rFonts w:ascii="Times New Roman" w:hAnsi="Times New Roman" w:hint="eastAsia"/>
        </w:rPr>
        <w:t>集成到概率矩阵分解</w:t>
      </w:r>
      <w:r>
        <w:rPr>
          <w:rFonts w:ascii="Times New Roman" w:hAnsi="Times New Roman"/>
        </w:rPr>
        <w:t>(PMF)</w:t>
      </w:r>
      <w:r>
        <w:rPr>
          <w:rFonts w:ascii="Times New Roman" w:hAnsi="Times New Roman" w:hint="eastAsia"/>
        </w:rPr>
        <w:t>中的卷积矩阵分解</w:t>
      </w:r>
      <w:r>
        <w:rPr>
          <w:rFonts w:ascii="Times New Roman" w:hAnsi="Times New Roman"/>
        </w:rPr>
        <w:t>(</w:t>
      </w:r>
      <w:proofErr w:type="spellStart"/>
      <w:r>
        <w:rPr>
          <w:rFonts w:ascii="Times New Roman" w:hAnsi="Times New Roman"/>
        </w:rPr>
        <w:t>ConvMF</w:t>
      </w:r>
      <w:proofErr w:type="spellEnd"/>
      <w:r>
        <w:rPr>
          <w:rFonts w:ascii="Times New Roman" w:hAnsi="Times New Roman"/>
        </w:rPr>
        <w:t>)</w:t>
      </w:r>
      <w:r>
        <w:rPr>
          <w:rFonts w:ascii="Times New Roman" w:hAnsi="Times New Roman" w:hint="eastAsia"/>
        </w:rPr>
        <w:t>。</w:t>
      </w:r>
      <w:r>
        <w:rPr>
          <w:rFonts w:ascii="Times New Roman" w:hAnsi="Times New Roman"/>
        </w:rPr>
        <w:t>CNN</w:t>
      </w:r>
      <w:r>
        <w:rPr>
          <w:rFonts w:ascii="Times New Roman" w:hAnsi="Times New Roman" w:hint="eastAsia"/>
        </w:rPr>
        <w:t>通过建模组件有效地捕获图像或文档的局部特征，这些模型组件包括局部感知野，共享权重和下采样。</w:t>
      </w:r>
      <w:r>
        <w:rPr>
          <w:rFonts w:ascii="Times New Roman" w:hAnsi="Times New Roman"/>
        </w:rPr>
        <w:t>CNN</w:t>
      </w:r>
      <w:r>
        <w:rPr>
          <w:rFonts w:ascii="Times New Roman" w:hAnsi="Times New Roman" w:hint="eastAsia"/>
        </w:rPr>
        <w:t>的使用可以有助于更深入的了解文档信息，产生比</w:t>
      </w:r>
      <w:r>
        <w:rPr>
          <w:rFonts w:ascii="Times New Roman" w:hAnsi="Times New Roman"/>
        </w:rPr>
        <w:t>LDA</w:t>
      </w:r>
      <w:r>
        <w:rPr>
          <w:rFonts w:ascii="Times New Roman" w:hAnsi="Times New Roman" w:hint="eastAsia"/>
        </w:rPr>
        <w:t>和</w:t>
      </w:r>
      <w:r>
        <w:rPr>
          <w:rFonts w:ascii="Times New Roman" w:hAnsi="Times New Roman"/>
        </w:rPr>
        <w:t>SDAE</w:t>
      </w:r>
      <w:r>
        <w:rPr>
          <w:rFonts w:ascii="Times New Roman" w:hAnsi="Times New Roman" w:hint="eastAsia"/>
        </w:rPr>
        <w:t>更好的潜在模型，特别是对于由于缺乏评分而诉诸于其描述文档的项目。但是该模型在</w:t>
      </w:r>
      <w:r>
        <w:rPr>
          <w:rFonts w:ascii="Times New Roman" w:hAnsi="Times New Roman"/>
        </w:rPr>
        <w:t>CNN</w:t>
      </w:r>
      <w:r>
        <w:rPr>
          <w:rFonts w:ascii="Times New Roman" w:hAnsi="Times New Roman" w:hint="eastAsia"/>
        </w:rPr>
        <w:t>模块中的</w:t>
      </w:r>
      <w:r>
        <w:rPr>
          <w:rFonts w:ascii="Times New Roman" w:hAnsi="Times New Roman"/>
        </w:rPr>
        <w:t>Max Pooling</w:t>
      </w:r>
      <w:r>
        <w:rPr>
          <w:rFonts w:ascii="Times New Roman" w:hAnsi="Times New Roman" w:hint="eastAsia"/>
        </w:rPr>
        <w:t>层取的是整个区域的最大值作为特征，提取的信息过于单一。本文在该模型的基础上，提出了一个新的</w:t>
      </w:r>
      <w:r>
        <w:rPr>
          <w:rFonts w:ascii="Times New Roman" w:hAnsi="Times New Roman"/>
        </w:rPr>
        <w:t>Segment-Max Pooling</w:t>
      </w:r>
      <w:r>
        <w:rPr>
          <w:rFonts w:ascii="Times New Roman" w:hAnsi="Times New Roman" w:hint="eastAsia"/>
        </w:rPr>
        <w:t>层，对每个卷积后的</w:t>
      </w:r>
      <w:proofErr w:type="gramStart"/>
      <w:r>
        <w:rPr>
          <w:rFonts w:ascii="Times New Roman" w:hAnsi="Times New Roman" w:hint="eastAsia"/>
        </w:rPr>
        <w:t>特征层分</w:t>
      </w:r>
      <w:proofErr w:type="gramEnd"/>
      <w:r w:rsidR="00E443E0">
        <w:rPr>
          <w:rFonts w:ascii="Times New Roman" w:hAnsi="Times New Roman" w:hint="eastAsia"/>
        </w:rPr>
        <w:t>k</w:t>
      </w:r>
      <w:r>
        <w:rPr>
          <w:rFonts w:ascii="Times New Roman" w:hAnsi="Times New Roman" w:hint="eastAsia"/>
        </w:rPr>
        <w:t>段选取特征，这样既提取到了多个特征，同时又保留了他们的相对位置信息。</w:t>
      </w:r>
    </w:p>
    <w:p w:rsidR="00A17FA7" w:rsidRPr="00FC0DDD" w:rsidRDefault="00A17FA7" w:rsidP="00FC0DDD">
      <w:pPr>
        <w:pStyle w:val="af0"/>
        <w:numPr>
          <w:ilvl w:val="1"/>
          <w:numId w:val="4"/>
        </w:numPr>
        <w:spacing w:before="223" w:after="223" w:line="440" w:lineRule="atLeast"/>
        <w:ind w:left="0" w:firstLine="0"/>
        <w:jc w:val="both"/>
        <w:rPr>
          <w:b w:val="0"/>
          <w:bCs/>
        </w:rPr>
      </w:pPr>
      <w:bookmarkStart w:id="298" w:name="_Toc508828407"/>
      <w:proofErr w:type="spellStart"/>
      <w:r w:rsidRPr="00FC0DDD">
        <w:rPr>
          <w:b w:val="0"/>
          <w:bCs/>
        </w:rPr>
        <w:t>ConvMF</w:t>
      </w:r>
      <w:proofErr w:type="spellEnd"/>
      <w:r w:rsidR="00E443E0">
        <w:rPr>
          <w:rFonts w:hint="eastAsia"/>
          <w:b w:val="0"/>
          <w:bCs/>
        </w:rPr>
        <w:t>算法</w:t>
      </w:r>
      <w:r w:rsidRPr="00FC0DDD">
        <w:rPr>
          <w:rFonts w:hint="eastAsia"/>
          <w:b w:val="0"/>
          <w:bCs/>
        </w:rPr>
        <w:t>模型</w:t>
      </w:r>
      <w:bookmarkEnd w:id="298"/>
    </w:p>
    <w:p w:rsidR="00A17FA7" w:rsidRDefault="00A17FA7">
      <w:pPr>
        <w:pStyle w:val="aff8"/>
        <w:adjustRightInd/>
        <w:snapToGrid/>
        <w:spacing w:line="440" w:lineRule="exact"/>
        <w:rPr>
          <w:rFonts w:ascii="Times New Roman" w:hAnsi="Times New Roman"/>
        </w:rPr>
      </w:pPr>
      <w:r w:rsidRPr="00A95E04">
        <w:rPr>
          <w:rFonts w:ascii="Times New Roman" w:hAnsi="Times New Roman" w:hint="eastAsia"/>
        </w:rPr>
        <w:t>现有的</w:t>
      </w:r>
      <w:r w:rsidRPr="00A95E04">
        <w:rPr>
          <w:rFonts w:ascii="Times New Roman" w:hAnsi="Times New Roman"/>
        </w:rPr>
        <w:t>CNN</w:t>
      </w:r>
      <w:r w:rsidRPr="00A95E04">
        <w:rPr>
          <w:rFonts w:ascii="Times New Roman" w:hAnsi="Times New Roman" w:hint="eastAsia"/>
        </w:rPr>
        <w:t>不适合推荐任务，因为卷积网络</w:t>
      </w:r>
      <w:r>
        <w:rPr>
          <w:rFonts w:ascii="Times New Roman" w:hAnsi="Times New Roman" w:hint="eastAsia"/>
        </w:rPr>
        <w:t>的目标与推荐目标不同。具体来说，常规</w:t>
      </w:r>
      <w:r>
        <w:rPr>
          <w:rFonts w:ascii="Times New Roman" w:hAnsi="Times New Roman"/>
        </w:rPr>
        <w:t>CNN</w:t>
      </w:r>
      <w:r w:rsidR="00E443E0">
        <w:rPr>
          <w:rFonts w:ascii="Times New Roman" w:hAnsi="Times New Roman" w:hint="eastAsia"/>
        </w:rPr>
        <w:t>主要解决分类任务，如</w:t>
      </w:r>
      <w:r>
        <w:rPr>
          <w:rFonts w:ascii="Times New Roman" w:hAnsi="Times New Roman" w:hint="eastAsia"/>
        </w:rPr>
        <w:t>预测单词，短语或文档的标签。相反，推荐的目标被认为是一个回归任务，旨在准确地近似目标对项目的评分。因此，现有的</w:t>
      </w:r>
      <w:r>
        <w:rPr>
          <w:rFonts w:ascii="Times New Roman" w:hAnsi="Times New Roman"/>
        </w:rPr>
        <w:t>CNN</w:t>
      </w:r>
      <w:r>
        <w:rPr>
          <w:rFonts w:ascii="Times New Roman" w:hAnsi="Times New Roman" w:hint="eastAsia"/>
        </w:rPr>
        <w:t>不能直接适用于现有的推荐任务。</w:t>
      </w:r>
    </w:p>
    <w:p w:rsidR="00A17FA7" w:rsidRPr="0064407F" w:rsidRDefault="00A17FA7">
      <w:pPr>
        <w:pStyle w:val="aff8"/>
        <w:adjustRightInd/>
        <w:snapToGrid/>
        <w:spacing w:line="440" w:lineRule="exact"/>
        <w:rPr>
          <w:rFonts w:ascii="Times New Roman" w:hAnsi="Times New Roman"/>
        </w:rPr>
      </w:pPr>
      <w:proofErr w:type="spellStart"/>
      <w:r>
        <w:rPr>
          <w:rFonts w:ascii="Times New Roman" w:hAnsi="Times New Roman"/>
        </w:rPr>
        <w:t>ConvMF</w:t>
      </w:r>
      <w:proofErr w:type="spellEnd"/>
      <w:r>
        <w:rPr>
          <w:rFonts w:ascii="Times New Roman" w:hAnsi="Times New Roman" w:hint="eastAsia"/>
        </w:rPr>
        <w:t>正是将</w:t>
      </w:r>
      <w:r>
        <w:rPr>
          <w:rFonts w:ascii="Times New Roman" w:hAnsi="Times New Roman"/>
        </w:rPr>
        <w:t>CNN</w:t>
      </w:r>
      <w:r>
        <w:rPr>
          <w:rFonts w:ascii="Times New Roman" w:hAnsi="Times New Roman" w:hint="eastAsia"/>
        </w:rPr>
        <w:t>无缝集成到</w:t>
      </w:r>
      <w:r w:rsidR="003B75A3">
        <w:rPr>
          <w:rFonts w:ascii="Times New Roman" w:hAnsi="Times New Roman" w:hint="eastAsia"/>
        </w:rPr>
        <w:t>概率矩阵分解</w:t>
      </w:r>
      <w:r w:rsidR="003B75A3">
        <w:rPr>
          <w:rFonts w:ascii="Times New Roman" w:hAnsi="Times New Roman" w:hint="eastAsia"/>
        </w:rPr>
        <w:t>(</w:t>
      </w:r>
      <w:r>
        <w:rPr>
          <w:rFonts w:ascii="Times New Roman" w:hAnsi="Times New Roman"/>
        </w:rPr>
        <w:t>PMF</w:t>
      </w:r>
      <w:r w:rsidR="003B75A3">
        <w:rPr>
          <w:rFonts w:ascii="Times New Roman" w:hAnsi="Times New Roman" w:hint="eastAsia"/>
        </w:rPr>
        <w:t>)</w:t>
      </w:r>
      <w:r>
        <w:rPr>
          <w:rFonts w:ascii="Times New Roman" w:hAnsi="Times New Roman" w:hint="eastAsia"/>
        </w:rPr>
        <w:t>中，而</w:t>
      </w:r>
      <w:r>
        <w:rPr>
          <w:rFonts w:ascii="Times New Roman" w:hAnsi="Times New Roman"/>
        </w:rPr>
        <w:t>PMF</w:t>
      </w:r>
      <w:r>
        <w:rPr>
          <w:rFonts w:ascii="Times New Roman" w:hAnsi="Times New Roman" w:hint="eastAsia"/>
        </w:rPr>
        <w:t>通常用于推荐任务。因此，综合模式遵循推荐目标，最终有效地利用协作信息和上下文信息。因此，即使评分数据非常稀疏，</w:t>
      </w:r>
      <w:proofErr w:type="spellStart"/>
      <w:r>
        <w:rPr>
          <w:rFonts w:ascii="Times New Roman" w:hAnsi="Times New Roman"/>
        </w:rPr>
        <w:t>ConvMF</w:t>
      </w:r>
      <w:proofErr w:type="spellEnd"/>
      <w:r>
        <w:rPr>
          <w:rFonts w:ascii="Times New Roman" w:hAnsi="Times New Roman" w:hint="eastAsia"/>
        </w:rPr>
        <w:t>也能准确地预测未知的评分。</w:t>
      </w:r>
    </w:p>
    <w:p w:rsidR="00A17FA7" w:rsidRDefault="00A17FA7" w:rsidP="0064407F">
      <w:pPr>
        <w:pStyle w:val="3"/>
        <w:numPr>
          <w:ilvl w:val="2"/>
          <w:numId w:val="5"/>
        </w:numPr>
        <w:spacing w:before="223" w:after="223"/>
        <w:ind w:left="0" w:firstLine="0"/>
      </w:pPr>
      <w:bookmarkStart w:id="299" w:name="_Toc508828408"/>
      <w:proofErr w:type="spellStart"/>
      <w:r>
        <w:lastRenderedPageBreak/>
        <w:t>ConvMF</w:t>
      </w:r>
      <w:proofErr w:type="spellEnd"/>
      <w:r>
        <w:rPr>
          <w:rFonts w:hint="eastAsia"/>
        </w:rPr>
        <w:t>的概率模型</w:t>
      </w:r>
      <w:bookmarkEnd w:id="299"/>
    </w:p>
    <w:p w:rsidR="00A17FA7" w:rsidRDefault="00A17FA7" w:rsidP="00D32C74">
      <w:pPr>
        <w:jc w:val="center"/>
      </w:pPr>
      <w:r w:rsidRPr="00041CAB">
        <w:object w:dxaOrig="6687" w:dyaOrig="3797">
          <v:shape id="_x0000_i1059" type="#_x0000_t75" style="width:334.2pt;height:188.4pt" o:ole="">
            <v:imagedata r:id="rId90" o:title=""/>
          </v:shape>
          <o:OLEObject Type="Embed" ProgID="Visio.Drawing.11" ShapeID="_x0000_i1059" DrawAspect="Content" ObjectID="_1583002849" r:id="rId91"/>
        </w:object>
      </w:r>
    </w:p>
    <w:p w:rsidR="00A17FA7" w:rsidRPr="0064407F" w:rsidRDefault="00A17FA7" w:rsidP="00041CAB">
      <w:pPr>
        <w:pStyle w:val="31"/>
        <w:numPr>
          <w:ilvl w:val="0"/>
          <w:numId w:val="38"/>
        </w:numPr>
        <w:spacing w:after="89"/>
      </w:pPr>
      <w:bookmarkStart w:id="300" w:name="_Ref508563173"/>
      <w:proofErr w:type="spellStart"/>
      <w:r>
        <w:t>ConvMF</w:t>
      </w:r>
      <w:proofErr w:type="spellEnd"/>
      <w:r>
        <w:rPr>
          <w:rFonts w:hint="eastAsia"/>
        </w:rPr>
        <w:t>概率模型：左边为</w:t>
      </w:r>
      <w:r>
        <w:t>PMF</w:t>
      </w:r>
      <w:r>
        <w:rPr>
          <w:rFonts w:hint="eastAsia"/>
        </w:rPr>
        <w:t>部分；右边为</w:t>
      </w:r>
      <w:r>
        <w:t>CNN</w:t>
      </w:r>
      <w:r>
        <w:rPr>
          <w:rFonts w:hint="eastAsia"/>
        </w:rPr>
        <w:t>部分</w:t>
      </w:r>
      <w:bookmarkEnd w:id="300"/>
    </w:p>
    <w:p w:rsidR="00A17FA7" w:rsidRDefault="003B75A3" w:rsidP="00850B8B">
      <w:pPr>
        <w:pStyle w:val="aff8"/>
        <w:adjustRightInd/>
        <w:snapToGrid/>
        <w:spacing w:line="440" w:lineRule="exact"/>
        <w:textAlignment w:val="center"/>
        <w:rPr>
          <w:rFonts w:ascii="Times New Roman" w:hAnsi="Times New Roman"/>
        </w:rPr>
      </w:pPr>
      <w:r>
        <w:rPr>
          <w:rFonts w:ascii="Times New Roman" w:hAnsi="Times New Roman"/>
        </w:rPr>
        <w:fldChar w:fldCharType="begin"/>
      </w:r>
      <w:r>
        <w:rPr>
          <w:rFonts w:ascii="Times New Roman" w:hAnsi="Times New Roman"/>
        </w:rPr>
        <w:instrText xml:space="preserve"> </w:instrText>
      </w:r>
      <w:r>
        <w:rPr>
          <w:rFonts w:ascii="Times New Roman" w:hAnsi="Times New Roman" w:hint="eastAsia"/>
        </w:rPr>
        <w:instrText>REF _Ref508563173 \r \h</w:instrText>
      </w:r>
      <w:r>
        <w:rPr>
          <w:rFonts w:ascii="Times New Roman" w:hAnsi="Times New Roman"/>
        </w:rPr>
        <w:instrText xml:space="preserve"> </w:instrText>
      </w:r>
      <w:r>
        <w:rPr>
          <w:rFonts w:ascii="Times New Roman" w:hAnsi="Times New Roman"/>
        </w:rPr>
      </w:r>
      <w:r>
        <w:rPr>
          <w:rFonts w:ascii="Times New Roman" w:hAnsi="Times New Roman"/>
        </w:rPr>
        <w:fldChar w:fldCharType="separate"/>
      </w:r>
      <w:r w:rsidR="001B744C">
        <w:rPr>
          <w:rFonts w:ascii="Times New Roman" w:hAnsi="Times New Roman" w:hint="eastAsia"/>
        </w:rPr>
        <w:t>图</w:t>
      </w:r>
      <w:r w:rsidR="001B744C">
        <w:rPr>
          <w:rFonts w:ascii="Times New Roman" w:hAnsi="Times New Roman" w:hint="eastAsia"/>
        </w:rPr>
        <w:t>3-1</w:t>
      </w:r>
      <w:r>
        <w:rPr>
          <w:rFonts w:ascii="Times New Roman" w:hAnsi="Times New Roman"/>
        </w:rPr>
        <w:fldChar w:fldCharType="end"/>
      </w:r>
      <w:r w:rsidR="00A17FA7" w:rsidRPr="005A4C99">
        <w:rPr>
          <w:rFonts w:ascii="Times New Roman" w:hAnsi="Times New Roman" w:hint="eastAsia"/>
        </w:rPr>
        <w:t>显示了</w:t>
      </w:r>
      <w:proofErr w:type="spellStart"/>
      <w:r w:rsidR="00A17FA7">
        <w:rPr>
          <w:rFonts w:ascii="Times New Roman" w:hAnsi="Times New Roman"/>
        </w:rPr>
        <w:t>ConvMF</w:t>
      </w:r>
      <w:proofErr w:type="spellEnd"/>
      <w:r w:rsidR="00A17FA7">
        <w:rPr>
          <w:rFonts w:ascii="Times New Roman" w:hAnsi="Times New Roman" w:hint="eastAsia"/>
        </w:rPr>
        <w:t>的概率模型的概述，它将</w:t>
      </w:r>
      <w:r w:rsidR="00A17FA7">
        <w:rPr>
          <w:rFonts w:ascii="Times New Roman" w:hAnsi="Times New Roman"/>
        </w:rPr>
        <w:t>CNN</w:t>
      </w:r>
      <w:r w:rsidR="00A17FA7">
        <w:rPr>
          <w:rFonts w:ascii="Times New Roman" w:hAnsi="Times New Roman" w:hint="eastAsia"/>
        </w:rPr>
        <w:t>集成到</w:t>
      </w:r>
      <w:r w:rsidR="00A17FA7">
        <w:rPr>
          <w:rFonts w:ascii="Times New Roman" w:hAnsi="Times New Roman"/>
        </w:rPr>
        <w:t>PMF</w:t>
      </w:r>
      <w:r w:rsidR="00A17FA7">
        <w:rPr>
          <w:rFonts w:ascii="Times New Roman" w:hAnsi="Times New Roman" w:hint="eastAsia"/>
        </w:rPr>
        <w:t>中。假设我们有</w:t>
      </w:r>
      <w:r>
        <w:rPr>
          <w:rFonts w:ascii="Times New Roman" w:hAnsi="Times New Roman"/>
        </w:rPr>
        <w:object w:dxaOrig="279" w:dyaOrig="260">
          <v:shape id="_x0000_i1215" type="#_x0000_t75" style="width:13.8pt;height:13.2pt" o:ole="">
            <v:imagedata r:id="rId92" o:title=""/>
          </v:shape>
          <o:OLEObject Type="Embed" ProgID="Equation.DSMT4" ShapeID="_x0000_i1215" DrawAspect="Content" ObjectID="_1583002850" r:id="rId93"/>
        </w:object>
      </w:r>
      <w:proofErr w:type="gramStart"/>
      <w:r w:rsidR="00A17FA7">
        <w:rPr>
          <w:rFonts w:ascii="Times New Roman" w:hAnsi="Times New Roman" w:hint="eastAsia"/>
        </w:rPr>
        <w:t>个</w:t>
      </w:r>
      <w:proofErr w:type="gramEnd"/>
      <w:r w:rsidR="00A17FA7">
        <w:rPr>
          <w:rFonts w:ascii="Times New Roman" w:hAnsi="Times New Roman" w:hint="eastAsia"/>
        </w:rPr>
        <w:t>用户和</w:t>
      </w:r>
      <w:r>
        <w:rPr>
          <w:rFonts w:ascii="Times New Roman" w:hAnsi="Times New Roman"/>
        </w:rPr>
        <w:object w:dxaOrig="320" w:dyaOrig="240">
          <v:shape id="_x0000_i1216" type="#_x0000_t75" style="width:16.2pt;height:12pt" o:ole="">
            <v:imagedata r:id="rId94" o:title=""/>
          </v:shape>
          <o:OLEObject Type="Embed" ProgID="Equation.DSMT4" ShapeID="_x0000_i1216" DrawAspect="Content" ObjectID="_1583002851" r:id="rId95"/>
        </w:object>
      </w:r>
      <w:proofErr w:type="gramStart"/>
      <w:r w:rsidR="00A17FA7">
        <w:rPr>
          <w:rFonts w:ascii="Times New Roman" w:hAnsi="Times New Roman" w:hint="eastAsia"/>
        </w:rPr>
        <w:t>个</w:t>
      </w:r>
      <w:proofErr w:type="gramEnd"/>
      <w:r w:rsidR="00A17FA7">
        <w:rPr>
          <w:rFonts w:ascii="Times New Roman" w:hAnsi="Times New Roman" w:hint="eastAsia"/>
        </w:rPr>
        <w:t>项目，并且观察到的评分由</w:t>
      </w:r>
      <w:r w:rsidR="00A17FA7" w:rsidRPr="001C4E89">
        <w:rPr>
          <w:rFonts w:ascii="Times New Roman" w:hAnsi="Times New Roman"/>
        </w:rPr>
        <w:object w:dxaOrig="960" w:dyaOrig="300">
          <v:shape id="_x0000_i1060" type="#_x0000_t75" style="width:48pt;height:15pt" o:ole="">
            <v:imagedata r:id="rId96" o:title=""/>
          </v:shape>
          <o:OLEObject Type="Embed" ProgID="Equation.DSMT4" ShapeID="_x0000_i1060" DrawAspect="Content" ObjectID="_1583002852" r:id="rId97"/>
        </w:object>
      </w:r>
      <w:r w:rsidR="00A17FA7">
        <w:rPr>
          <w:rFonts w:ascii="Times New Roman" w:hAnsi="Times New Roman" w:hint="eastAsia"/>
        </w:rPr>
        <w:t>的矩阵表示。然后，我们的目标是找到其乘积</w:t>
      </w:r>
      <w:r w:rsidR="00A17FA7">
        <w:rPr>
          <w:rFonts w:ascii="Times New Roman" w:hAnsi="Times New Roman"/>
        </w:rPr>
        <w:t>(</w:t>
      </w:r>
      <w:r w:rsidR="00A17FA7" w:rsidRPr="001C4E89">
        <w:object w:dxaOrig="520" w:dyaOrig="320">
          <v:shape id="_x0000_i1061" type="#_x0000_t75" style="width:25.8pt;height:15.6pt" o:ole="">
            <v:imagedata r:id="rId98" o:title=""/>
          </v:shape>
          <o:OLEObject Type="Embed" ProgID="Equation.DSMT4" ShapeID="_x0000_i1061" DrawAspect="Content" ObjectID="_1583002853" r:id="rId99"/>
        </w:object>
      </w:r>
      <w:r w:rsidR="00A17FA7">
        <w:rPr>
          <w:rFonts w:ascii="Times New Roman" w:hAnsi="Times New Roman"/>
        </w:rPr>
        <w:t>)</w:t>
      </w:r>
      <w:r>
        <w:rPr>
          <w:rFonts w:ascii="Times New Roman" w:hAnsi="Times New Roman" w:hint="eastAsia"/>
        </w:rPr>
        <w:t>能够</w:t>
      </w:r>
      <w:r w:rsidR="00A17FA7">
        <w:rPr>
          <w:rFonts w:ascii="Times New Roman" w:hAnsi="Times New Roman" w:hint="eastAsia"/>
        </w:rPr>
        <w:t>重建评级矩阵</w:t>
      </w:r>
      <w:r>
        <w:rPr>
          <w:rFonts w:ascii="Times New Roman" w:hAnsi="Times New Roman"/>
        </w:rPr>
        <w:object w:dxaOrig="240" w:dyaOrig="240">
          <v:shape id="_x0000_i1217" type="#_x0000_t75" style="width:12pt;height:12pt" o:ole="">
            <v:imagedata r:id="rId100" o:title=""/>
          </v:shape>
          <o:OLEObject Type="Embed" ProgID="Equation.DSMT4" ShapeID="_x0000_i1217" DrawAspect="Content" ObjectID="_1583002854" r:id="rId101"/>
        </w:object>
      </w:r>
      <w:r w:rsidR="00A17FA7">
        <w:rPr>
          <w:rFonts w:ascii="Times New Roman" w:hAnsi="Times New Roman" w:hint="eastAsia"/>
        </w:rPr>
        <w:t>的用户和项目潜在模型</w:t>
      </w:r>
      <w:r w:rsidR="00A17FA7">
        <w:rPr>
          <w:rFonts w:ascii="Times New Roman" w:hAnsi="Times New Roman"/>
        </w:rPr>
        <w:t>(</w:t>
      </w:r>
      <w:r w:rsidR="00A17FA7" w:rsidRPr="001C4E89">
        <w:rPr>
          <w:rFonts w:ascii="Times New Roman" w:hAnsi="Times New Roman"/>
        </w:rPr>
        <w:object w:dxaOrig="900" w:dyaOrig="320">
          <v:shape id="_x0000_i1062" type="#_x0000_t75" style="width:45pt;height:15.6pt" o:ole="">
            <v:imagedata r:id="rId102" o:title=""/>
          </v:shape>
          <o:OLEObject Type="Embed" ProgID="Equation.DSMT4" ShapeID="_x0000_i1062" DrawAspect="Content" ObjectID="_1583002855" r:id="rId103"/>
        </w:object>
      </w:r>
      <w:r w:rsidR="00A17FA7" w:rsidRPr="001C4E89">
        <w:rPr>
          <w:rFonts w:ascii="Times New Roman" w:hAnsi="Times New Roman" w:hint="eastAsia"/>
        </w:rPr>
        <w:t>和</w:t>
      </w:r>
      <w:r w:rsidR="00A17FA7" w:rsidRPr="001C4E89">
        <w:rPr>
          <w:rFonts w:ascii="Times New Roman" w:hAnsi="Times New Roman"/>
        </w:rPr>
        <w:object w:dxaOrig="920" w:dyaOrig="320">
          <v:shape id="_x0000_i1063" type="#_x0000_t75" style="width:45.6pt;height:15.6pt" o:ole="">
            <v:imagedata r:id="rId104" o:title=""/>
          </v:shape>
          <o:OLEObject Type="Embed" ProgID="Equation.DSMT4" ShapeID="_x0000_i1063" DrawAspect="Content" ObjectID="_1583002856" r:id="rId105"/>
        </w:object>
      </w:r>
      <w:r w:rsidR="00A17FA7">
        <w:rPr>
          <w:rFonts w:ascii="Times New Roman" w:hAnsi="Times New Roman"/>
        </w:rPr>
        <w:t>)</w:t>
      </w:r>
      <w:r w:rsidR="00A17FA7" w:rsidRPr="005A4C99">
        <w:rPr>
          <w:rFonts w:ascii="Times New Roman" w:hAnsi="Times New Roman" w:hint="eastAsia"/>
        </w:rPr>
        <w:t>。从概率</w:t>
      </w:r>
      <w:r>
        <w:rPr>
          <w:rFonts w:ascii="Times New Roman" w:hAnsi="Times New Roman" w:hint="eastAsia"/>
        </w:rPr>
        <w:t>观点上看，</w:t>
      </w:r>
      <w:r w:rsidR="00A17FA7">
        <w:rPr>
          <w:rFonts w:ascii="Times New Roman" w:hAnsi="Times New Roman" w:hint="eastAsia"/>
        </w:rPr>
        <w:t>评分</w:t>
      </w:r>
      <w:r>
        <w:rPr>
          <w:rFonts w:ascii="Times New Roman" w:hAnsi="Times New Roman" w:hint="eastAsia"/>
        </w:rPr>
        <w:t>的条件分布如下式所示</w:t>
      </w:r>
      <w:r w:rsidR="00A17FA7">
        <w:rPr>
          <w:rFonts w:ascii="Times New Roman" w:hAnsi="Times New Roman" w:hint="eastAsia"/>
        </w:rPr>
        <w:t>：</w:t>
      </w:r>
    </w:p>
    <w:p w:rsidR="00A17FA7" w:rsidRDefault="00A17FA7" w:rsidP="001C4E89">
      <w:pPr>
        <w:pStyle w:val="MTDisplayEquation"/>
      </w:pPr>
      <w:r>
        <w:tab/>
      </w:r>
      <w:r w:rsidRPr="001C4E89">
        <w:rPr>
          <w:position w:val="-30"/>
        </w:rPr>
        <w:object w:dxaOrig="4020" w:dyaOrig="700">
          <v:shape id="_x0000_i1064" type="#_x0000_t75" style="width:201pt;height:34.8pt" o:ole="">
            <v:imagedata r:id="rId106" o:title=""/>
          </v:shape>
          <o:OLEObject Type="Embed" ProgID="Equation.DSMT4" ShapeID="_x0000_i1064" DrawAspect="Content" ObjectID="_1583002857" r:id="rId107"/>
        </w:object>
      </w:r>
      <w:r>
        <w:t xml:space="preserve"> </w:t>
      </w:r>
      <w:r>
        <w:tab/>
      </w:r>
      <w:r>
        <w:fldChar w:fldCharType="begin"/>
      </w:r>
      <w:r>
        <w:instrText xml:space="preserve"> MACROBUTTON MTEditEquationSection2 </w:instrText>
      </w:r>
      <w:r w:rsidRPr="001C4E89">
        <w:rPr>
          <w:rStyle w:val="MTEquationSection"/>
          <w:szCs w:val="36"/>
        </w:rPr>
        <w:instrText>Equation Section 3</w:instrText>
      </w:r>
      <w:r>
        <w:fldChar w:fldCharType="begin"/>
      </w:r>
      <w:r>
        <w:instrText xml:space="preserve"> SEQ MTEqn \r \h \* MERGEFORMAT </w:instrText>
      </w:r>
      <w:r>
        <w:fldChar w:fldCharType="end"/>
      </w:r>
      <w:r>
        <w:fldChar w:fldCharType="begin"/>
      </w:r>
      <w:r>
        <w:instrText xml:space="preserve"> SEQ MTSec \r 3 \h \* MERGEFORMAT </w:instrText>
      </w:r>
      <w:r>
        <w:fldChar w:fldCharType="end"/>
      </w:r>
      <w:r>
        <w:fldChar w:fldCharType="end"/>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B744C">
          <w:rPr>
            <w:noProof/>
          </w:rPr>
          <w:instrText>3</w:instrText>
        </w:r>
      </w:fldSimple>
      <w:r>
        <w:instrText>-</w:instrText>
      </w:r>
      <w:fldSimple w:instr=" SEQ MTEqn \c \* Arabic \* MERGEFORMAT ">
        <w:r w:rsidR="001B744C">
          <w:rPr>
            <w:noProof/>
          </w:rPr>
          <w:instrText>1</w:instrText>
        </w:r>
      </w:fldSimple>
      <w:r>
        <w:instrText>)</w:instrText>
      </w:r>
      <w:r>
        <w:fldChar w:fldCharType="end"/>
      </w:r>
    </w:p>
    <w:p w:rsidR="00A17FA7" w:rsidRPr="005A4C99" w:rsidRDefault="00A17FA7" w:rsidP="00850B8B">
      <w:pPr>
        <w:pStyle w:val="aff8"/>
        <w:adjustRightInd/>
        <w:snapToGrid/>
        <w:spacing w:line="440" w:lineRule="exact"/>
        <w:rPr>
          <w:rFonts w:ascii="Times New Roman" w:hAnsi="Times New Roman"/>
        </w:rPr>
      </w:pPr>
      <w:r w:rsidRPr="005A4C99">
        <w:rPr>
          <w:rFonts w:ascii="Times New Roman" w:hAnsi="Times New Roman" w:hint="eastAsia"/>
        </w:rPr>
        <w:t>其中</w:t>
      </w:r>
      <w:r w:rsidRPr="00E43F37">
        <w:rPr>
          <w:rFonts w:ascii="Times New Roman" w:hAnsi="Times New Roman"/>
          <w:position w:val="-10"/>
        </w:rPr>
        <w:object w:dxaOrig="1180" w:dyaOrig="360">
          <v:shape id="_x0000_i1065" type="#_x0000_t75" style="width:58.8pt;height:18pt" o:ole="">
            <v:imagedata r:id="rId108" o:title=""/>
          </v:shape>
          <o:OLEObject Type="Embed" ProgID="Equation.DSMT4" ShapeID="_x0000_i1065" DrawAspect="Content" ObjectID="_1583002858" r:id="rId109"/>
        </w:object>
      </w:r>
      <w:r w:rsidRPr="005A4C99">
        <w:rPr>
          <w:rFonts w:ascii="Times New Roman" w:hAnsi="Times New Roman" w:hint="eastAsia"/>
        </w:rPr>
        <w:t>是具有平均值</w:t>
      </w:r>
      <w:r w:rsidRPr="00E43F37">
        <w:rPr>
          <w:rFonts w:ascii="Times New Roman" w:hAnsi="Times New Roman"/>
          <w:position w:val="-6"/>
        </w:rPr>
        <w:object w:dxaOrig="200" w:dyaOrig="220">
          <v:shape id="_x0000_i1066" type="#_x0000_t75" style="width:10.8pt;height:10.8pt" o:ole="">
            <v:imagedata r:id="rId110" o:title=""/>
          </v:shape>
          <o:OLEObject Type="Embed" ProgID="Equation.DSMT4" ShapeID="_x0000_i1066" DrawAspect="Content" ObjectID="_1583002859" r:id="rId111"/>
        </w:object>
      </w:r>
      <w:r w:rsidRPr="005A4C99">
        <w:rPr>
          <w:rFonts w:ascii="Times New Roman" w:hAnsi="Times New Roman"/>
        </w:rPr>
        <w:t> </w:t>
      </w:r>
      <w:r w:rsidRPr="005A4C99">
        <w:rPr>
          <w:rFonts w:ascii="Times New Roman" w:hAnsi="Times New Roman" w:hint="eastAsia"/>
        </w:rPr>
        <w:t>和方差</w:t>
      </w:r>
      <w:r w:rsidRPr="00E43F37">
        <w:rPr>
          <w:rFonts w:ascii="Times New Roman" w:hAnsi="Times New Roman"/>
          <w:position w:val="-6"/>
        </w:rPr>
        <w:object w:dxaOrig="320" w:dyaOrig="320">
          <v:shape id="_x0000_i1067" type="#_x0000_t75" style="width:15.6pt;height:15.6pt" o:ole="">
            <v:imagedata r:id="rId112" o:title=""/>
          </v:shape>
          <o:OLEObject Type="Embed" ProgID="Equation.DSMT4" ShapeID="_x0000_i1067" DrawAspect="Content" ObjectID="_1583002860" r:id="rId113"/>
        </w:object>
      </w:r>
      <w:r w:rsidRPr="005A4C99">
        <w:rPr>
          <w:rFonts w:ascii="Times New Roman" w:hAnsi="Times New Roman" w:hint="eastAsia"/>
        </w:rPr>
        <w:t>的高斯正态分布的概率密度函数，</w:t>
      </w:r>
      <w:r w:rsidRPr="00E43F37">
        <w:rPr>
          <w:rFonts w:ascii="Times New Roman" w:hAnsi="Times New Roman"/>
          <w:position w:val="-14"/>
        </w:rPr>
        <w:object w:dxaOrig="260" w:dyaOrig="380">
          <v:shape id="_x0000_i1068" type="#_x0000_t75" style="width:13.2pt;height:19.2pt" o:ole="">
            <v:imagedata r:id="rId114" o:title=""/>
          </v:shape>
          <o:OLEObject Type="Embed" ProgID="Equation.DSMT4" ShapeID="_x0000_i1068" DrawAspect="Content" ObjectID="_1583002861" r:id="rId115"/>
        </w:object>
      </w:r>
      <w:r w:rsidRPr="005A4C99">
        <w:rPr>
          <w:rFonts w:ascii="Times New Roman" w:hAnsi="Times New Roman" w:hint="eastAsia"/>
        </w:rPr>
        <w:t>是</w:t>
      </w:r>
      <w:r>
        <w:rPr>
          <w:rFonts w:ascii="Times New Roman" w:hAnsi="Times New Roman" w:hint="eastAsia"/>
        </w:rPr>
        <w:t>在第二章</w:t>
      </w:r>
      <w:r w:rsidRPr="005A4C99">
        <w:rPr>
          <w:rFonts w:ascii="Times New Roman" w:hAnsi="Times New Roman" w:hint="eastAsia"/>
        </w:rPr>
        <w:t>中提到的指标函数。</w:t>
      </w:r>
    </w:p>
    <w:p w:rsidR="00A17FA7" w:rsidRDefault="00A17FA7">
      <w:pPr>
        <w:pStyle w:val="aff8"/>
        <w:adjustRightInd/>
        <w:snapToGrid/>
        <w:spacing w:line="440" w:lineRule="exact"/>
        <w:rPr>
          <w:rFonts w:ascii="Times New Roman" w:hAnsi="Times New Roman"/>
        </w:rPr>
      </w:pPr>
      <w:r>
        <w:rPr>
          <w:rFonts w:ascii="Times New Roman" w:hAnsi="Times New Roman" w:hint="eastAsia"/>
        </w:rPr>
        <w:t>作为用户潜在模型的生成模型，将传统的先验，方差为</w:t>
      </w:r>
      <w:r w:rsidRPr="0057176E">
        <w:rPr>
          <w:rFonts w:ascii="Times New Roman" w:hAnsi="Times New Roman"/>
          <w:position w:val="-12"/>
        </w:rPr>
        <w:object w:dxaOrig="340" w:dyaOrig="380">
          <v:shape id="_x0000_i1069" type="#_x0000_t75" style="width:16.8pt;height:19.2pt" o:ole="">
            <v:imagedata r:id="rId116" o:title=""/>
          </v:shape>
          <o:OLEObject Type="Embed" ProgID="Equation.DSMT4" ShapeID="_x0000_i1069" DrawAspect="Content" ObjectID="_1583002862" r:id="rId117"/>
        </w:object>
      </w:r>
      <w:r w:rsidRPr="0057176E">
        <w:rPr>
          <w:rFonts w:ascii="Times New Roman" w:hAnsi="Times New Roman" w:hint="eastAsia"/>
        </w:rPr>
        <w:t>的零均值球面高斯置于用户潜在模型上。</w:t>
      </w:r>
    </w:p>
    <w:p w:rsidR="00A17FA7" w:rsidRPr="0057176E" w:rsidRDefault="00A17FA7" w:rsidP="0057176E">
      <w:pPr>
        <w:pStyle w:val="MTDisplayEquation"/>
        <w:rPr>
          <w:rStyle w:val="mo"/>
        </w:rPr>
      </w:pPr>
      <w:r>
        <w:tab/>
      </w:r>
      <w:r w:rsidRPr="00C146D1">
        <w:rPr>
          <w:position w:val="-28"/>
        </w:rPr>
        <w:object w:dxaOrig="2840" w:dyaOrig="680">
          <v:shape id="_x0000_i1070" type="#_x0000_t75" style="width:141.6pt;height:33.6pt" o:ole="">
            <v:imagedata r:id="rId118" o:title=""/>
          </v:shape>
          <o:OLEObject Type="Embed" ProgID="Equation.DSMT4" ShapeID="_x0000_i1070" DrawAspect="Content" ObjectID="_1583002863" r:id="rId11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B744C">
          <w:rPr>
            <w:noProof/>
          </w:rPr>
          <w:instrText>3</w:instrText>
        </w:r>
      </w:fldSimple>
      <w:r>
        <w:instrText>-</w:instrText>
      </w:r>
      <w:fldSimple w:instr=" SEQ MTEqn \c \* Arabic \* MERGEFORMAT ">
        <w:r w:rsidR="001B744C">
          <w:rPr>
            <w:noProof/>
          </w:rPr>
          <w:instrText>2</w:instrText>
        </w:r>
      </w:fldSimple>
      <w:r>
        <w:instrText>)</w:instrText>
      </w:r>
      <w:r>
        <w:fldChar w:fldCharType="end"/>
      </w:r>
    </w:p>
    <w:p w:rsidR="00A17FA7" w:rsidRDefault="00A17FA7" w:rsidP="00850B8B">
      <w:pPr>
        <w:pStyle w:val="aff8"/>
        <w:adjustRightInd/>
        <w:snapToGrid/>
        <w:spacing w:line="440" w:lineRule="exact"/>
        <w:rPr>
          <w:rFonts w:ascii="Times New Roman" w:hAnsi="Times New Roman"/>
        </w:rPr>
      </w:pPr>
      <w:r w:rsidRPr="005A4C99">
        <w:rPr>
          <w:rFonts w:ascii="Times New Roman" w:hAnsi="Times New Roman" w:hint="eastAsia"/>
        </w:rPr>
        <w:t>然而，</w:t>
      </w:r>
      <w:r>
        <w:rPr>
          <w:rFonts w:ascii="Times New Roman" w:hAnsi="Times New Roman" w:hint="eastAsia"/>
        </w:rPr>
        <w:t>与常规</w:t>
      </w:r>
      <w:r>
        <w:rPr>
          <w:rFonts w:ascii="Times New Roman" w:hAnsi="Times New Roman"/>
        </w:rPr>
        <w:t>PMF</w:t>
      </w:r>
      <w:proofErr w:type="gramStart"/>
      <w:r>
        <w:rPr>
          <w:rFonts w:ascii="Times New Roman" w:hAnsi="Times New Roman" w:hint="eastAsia"/>
        </w:rPr>
        <w:t>中项目</w:t>
      </w:r>
      <w:proofErr w:type="gramEnd"/>
      <w:r>
        <w:rPr>
          <w:rFonts w:ascii="Times New Roman" w:hAnsi="Times New Roman" w:hint="eastAsia"/>
        </w:rPr>
        <w:t>潜在模型的概率模型不同，本文中假设项目潜在模型由三个变量生成：</w:t>
      </w:r>
      <w:r>
        <w:rPr>
          <w:rFonts w:ascii="Times New Roman" w:hAnsi="Times New Roman"/>
        </w:rPr>
        <w:t>1) CNN</w:t>
      </w:r>
      <w:r>
        <w:rPr>
          <w:rFonts w:ascii="Times New Roman" w:hAnsi="Times New Roman" w:hint="eastAsia"/>
        </w:rPr>
        <w:t>中的内部权重</w:t>
      </w:r>
      <w:r>
        <w:rPr>
          <w:rFonts w:ascii="Times New Roman" w:hAnsi="Times New Roman"/>
        </w:rPr>
        <w:t>W</w:t>
      </w:r>
      <w:r>
        <w:rPr>
          <w:rFonts w:ascii="Times New Roman" w:hAnsi="Times New Roman" w:hint="eastAsia"/>
        </w:rPr>
        <w:t>，</w:t>
      </w:r>
      <w:r>
        <w:rPr>
          <w:rFonts w:ascii="Times New Roman" w:hAnsi="Times New Roman"/>
        </w:rPr>
        <w:t xml:space="preserve">2) </w:t>
      </w:r>
      <w:r>
        <w:rPr>
          <w:rFonts w:ascii="Times New Roman" w:hAnsi="Times New Roman" w:hint="eastAsia"/>
        </w:rPr>
        <w:t>表示项目</w:t>
      </w:r>
      <w:r>
        <w:rPr>
          <w:rFonts w:ascii="Times New Roman" w:hAnsi="Times New Roman"/>
        </w:rPr>
        <w:t>j</w:t>
      </w:r>
      <w:r>
        <w:rPr>
          <w:rFonts w:ascii="Times New Roman" w:hAnsi="Times New Roman" w:hint="eastAsia"/>
        </w:rPr>
        <w:t>的文档</w:t>
      </w:r>
      <w:r w:rsidRPr="0057176E">
        <w:rPr>
          <w:rFonts w:ascii="Times New Roman" w:hAnsi="Times New Roman"/>
          <w:position w:val="-14"/>
        </w:rPr>
        <w:object w:dxaOrig="340" w:dyaOrig="380">
          <v:shape id="_x0000_i1071" type="#_x0000_t75" style="width:16.8pt;height:19.2pt" o:ole="">
            <v:imagedata r:id="rId120" o:title=""/>
          </v:shape>
          <o:OLEObject Type="Embed" ProgID="Equation.DSMT4" ShapeID="_x0000_i1071" DrawAspect="Content" ObjectID="_1583002864" r:id="rId121"/>
        </w:object>
      </w:r>
      <w:r>
        <w:rPr>
          <w:rFonts w:ascii="Times New Roman" w:hAnsi="Times New Roman" w:hint="eastAsia"/>
        </w:rPr>
        <w:t>，以及</w:t>
      </w:r>
      <w:r>
        <w:rPr>
          <w:rFonts w:ascii="Times New Roman" w:hAnsi="Times New Roman"/>
        </w:rPr>
        <w:t xml:space="preserve">3) </w:t>
      </w:r>
      <w:r w:rsidRPr="0057176E">
        <w:rPr>
          <w:rFonts w:ascii="Times New Roman" w:hAnsi="Times New Roman"/>
          <w:position w:val="-6"/>
        </w:rPr>
        <w:object w:dxaOrig="200" w:dyaOrig="220">
          <v:shape id="_x0000_i1072" type="#_x0000_t75" style="width:10.8pt;height:10.8pt" o:ole="">
            <v:imagedata r:id="rId122" o:title=""/>
          </v:shape>
          <o:OLEObject Type="Embed" ProgID="Equation.DSMT4" ShapeID="_x0000_i1072" DrawAspect="Content" ObjectID="_1583002865" r:id="rId123"/>
        </w:object>
      </w:r>
      <w:r>
        <w:rPr>
          <w:rFonts w:ascii="Times New Roman" w:hAnsi="Times New Roman" w:hint="eastAsia"/>
        </w:rPr>
        <w:t>变量作为高斯噪声，使我们能够进一步优化评级的项目潜在模型。因此，</w:t>
      </w:r>
      <w:proofErr w:type="gramStart"/>
      <w:r>
        <w:rPr>
          <w:rFonts w:ascii="Times New Roman" w:hAnsi="Times New Roman" w:hint="eastAsia"/>
        </w:rPr>
        <w:t>最终项目</w:t>
      </w:r>
      <w:proofErr w:type="gramEnd"/>
      <w:r>
        <w:rPr>
          <w:rFonts w:ascii="Times New Roman" w:hAnsi="Times New Roman" w:hint="eastAsia"/>
        </w:rPr>
        <w:t>潜在模型通过以下等式获得。</w:t>
      </w:r>
    </w:p>
    <w:p w:rsidR="00A17FA7" w:rsidRDefault="00A17FA7" w:rsidP="0057176E">
      <w:pPr>
        <w:pStyle w:val="MTDisplayEquation"/>
      </w:pPr>
      <w:r>
        <w:tab/>
      </w:r>
      <w:r w:rsidRPr="0057176E">
        <w:rPr>
          <w:position w:val="-14"/>
        </w:rPr>
        <w:object w:dxaOrig="2040" w:dyaOrig="380">
          <v:shape id="_x0000_i1073" type="#_x0000_t75" style="width:102pt;height:19.2pt" o:ole="">
            <v:imagedata r:id="rId124" o:title=""/>
          </v:shape>
          <o:OLEObject Type="Embed" ProgID="Equation.DSMT4" ShapeID="_x0000_i1073" DrawAspect="Content" ObjectID="_1583002866" r:id="rId12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B744C">
          <w:rPr>
            <w:noProof/>
          </w:rPr>
          <w:instrText>3</w:instrText>
        </w:r>
      </w:fldSimple>
      <w:r>
        <w:instrText>-</w:instrText>
      </w:r>
      <w:fldSimple w:instr=" SEQ MTEqn \c \* Arabic \* MERGEFORMAT ">
        <w:r w:rsidR="001B744C">
          <w:rPr>
            <w:noProof/>
          </w:rPr>
          <w:instrText>3</w:instrText>
        </w:r>
      </w:fldSimple>
      <w:r>
        <w:instrText>)</w:instrText>
      </w:r>
      <w:r>
        <w:fldChar w:fldCharType="end"/>
      </w:r>
    </w:p>
    <w:p w:rsidR="00A17FA7" w:rsidRDefault="00A17FA7" w:rsidP="0057176E">
      <w:pPr>
        <w:pStyle w:val="MTDisplayEquation"/>
      </w:pPr>
      <w:r>
        <w:tab/>
      </w:r>
      <w:r w:rsidRPr="0057176E">
        <w:rPr>
          <w:position w:val="-14"/>
        </w:rPr>
        <w:object w:dxaOrig="1480" w:dyaOrig="400">
          <v:shape id="_x0000_i1074" type="#_x0000_t75" style="width:73.2pt;height:19.8pt" o:ole="">
            <v:imagedata r:id="rId126" o:title=""/>
          </v:shape>
          <o:OLEObject Type="Embed" ProgID="Equation.DSMT4" ShapeID="_x0000_i1074" DrawAspect="Content" ObjectID="_1583002867" r:id="rId12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B744C">
          <w:rPr>
            <w:noProof/>
          </w:rPr>
          <w:instrText>3</w:instrText>
        </w:r>
      </w:fldSimple>
      <w:r>
        <w:instrText>-</w:instrText>
      </w:r>
      <w:fldSimple w:instr=" SEQ MTEqn \c \* Arabic \* MERGEFORMAT ">
        <w:r w:rsidR="001B744C">
          <w:rPr>
            <w:noProof/>
          </w:rPr>
          <w:instrText>4</w:instrText>
        </w:r>
      </w:fldSimple>
      <w:r>
        <w:instrText>)</w:instrText>
      </w:r>
      <w:r>
        <w:fldChar w:fldCharType="end"/>
      </w:r>
    </w:p>
    <w:p w:rsidR="00A17FA7" w:rsidRDefault="00A17FA7">
      <w:pPr>
        <w:pStyle w:val="affe"/>
        <w:shd w:val="clear" w:color="auto" w:fill="FFFFFF"/>
        <w:spacing w:before="0" w:beforeAutospacing="0" w:after="0" w:afterAutospacing="0" w:line="440" w:lineRule="exact"/>
        <w:ind w:firstLineChars="200" w:firstLine="485"/>
        <w:jc w:val="both"/>
        <w:rPr>
          <w:bCs/>
          <w:kern w:val="2"/>
          <w:szCs w:val="20"/>
        </w:rPr>
      </w:pPr>
      <w:r w:rsidRPr="00230E8B">
        <w:rPr>
          <w:rFonts w:hint="eastAsia"/>
          <w:bCs/>
          <w:kern w:val="2"/>
          <w:szCs w:val="20"/>
        </w:rPr>
        <w:lastRenderedPageBreak/>
        <w:t>对于</w:t>
      </w:r>
      <w:r w:rsidRPr="00230E8B">
        <w:rPr>
          <w:bCs/>
          <w:kern w:val="2"/>
          <w:szCs w:val="20"/>
        </w:rPr>
        <w:t>W</w:t>
      </w:r>
      <w:r w:rsidRPr="00230E8B">
        <w:rPr>
          <w:rFonts w:hint="eastAsia"/>
          <w:bCs/>
          <w:kern w:val="2"/>
          <w:szCs w:val="20"/>
        </w:rPr>
        <w:t>中的每个权重</w:t>
      </w:r>
      <w:r w:rsidRPr="0057176E">
        <w:rPr>
          <w:bCs/>
          <w:kern w:val="2"/>
          <w:position w:val="-12"/>
          <w:szCs w:val="20"/>
        </w:rPr>
        <w:object w:dxaOrig="300" w:dyaOrig="360">
          <v:shape id="_x0000_i1075" type="#_x0000_t75" style="width:15pt;height:18pt" o:ole="">
            <v:imagedata r:id="rId128" o:title=""/>
          </v:shape>
          <o:OLEObject Type="Embed" ProgID="Equation.DSMT4" ShapeID="_x0000_i1075" DrawAspect="Content" ObjectID="_1583002868" r:id="rId129"/>
        </w:object>
      </w:r>
      <w:r w:rsidRPr="00230E8B">
        <w:rPr>
          <w:rFonts w:hint="eastAsia"/>
          <w:bCs/>
          <w:kern w:val="2"/>
          <w:szCs w:val="20"/>
        </w:rPr>
        <w:t>，我们使用</w:t>
      </w:r>
      <w:proofErr w:type="gramStart"/>
      <w:r w:rsidRPr="00230E8B">
        <w:rPr>
          <w:rFonts w:hint="eastAsia"/>
          <w:bCs/>
          <w:kern w:val="2"/>
          <w:szCs w:val="20"/>
        </w:rPr>
        <w:t>先前最</w:t>
      </w:r>
      <w:proofErr w:type="gramEnd"/>
      <w:r w:rsidRPr="00230E8B">
        <w:rPr>
          <w:rFonts w:hint="eastAsia"/>
          <w:bCs/>
          <w:kern w:val="2"/>
          <w:szCs w:val="20"/>
        </w:rPr>
        <w:t>常用的零均值球面高斯先验：</w:t>
      </w:r>
    </w:p>
    <w:p w:rsidR="00A17FA7" w:rsidRPr="00230E8B" w:rsidRDefault="00A17FA7" w:rsidP="0057176E">
      <w:pPr>
        <w:pStyle w:val="MTDisplayEquation"/>
      </w:pPr>
      <w:r>
        <w:tab/>
      </w:r>
      <w:r w:rsidRPr="00C146D1">
        <w:rPr>
          <w:position w:val="-28"/>
        </w:rPr>
        <w:object w:dxaOrig="2880" w:dyaOrig="540">
          <v:shape id="_x0000_i1076" type="#_x0000_t75" style="width:2in;height:27pt" o:ole="">
            <v:imagedata r:id="rId130" o:title=""/>
          </v:shape>
          <o:OLEObject Type="Embed" ProgID="Equation.DSMT4" ShapeID="_x0000_i1076" DrawAspect="Content" ObjectID="_1583002869" r:id="rId13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B744C">
          <w:rPr>
            <w:noProof/>
          </w:rPr>
          <w:instrText>3</w:instrText>
        </w:r>
      </w:fldSimple>
      <w:r>
        <w:instrText>-</w:instrText>
      </w:r>
      <w:fldSimple w:instr=" SEQ MTEqn \c \* Arabic \* MERGEFORMAT ">
        <w:r w:rsidR="001B744C">
          <w:rPr>
            <w:noProof/>
          </w:rPr>
          <w:instrText>5</w:instrText>
        </w:r>
      </w:fldSimple>
      <w:r>
        <w:instrText>)</w:instrText>
      </w:r>
      <w:r>
        <w:fldChar w:fldCharType="end"/>
      </w:r>
    </w:p>
    <w:p w:rsidR="00A17FA7" w:rsidRDefault="00A17FA7">
      <w:pPr>
        <w:widowControl/>
        <w:shd w:val="clear" w:color="auto" w:fill="FFFFFF"/>
        <w:spacing w:after="240" w:line="440" w:lineRule="exact"/>
        <w:ind w:firstLineChars="200" w:firstLine="485"/>
        <w:rPr>
          <w:bCs/>
          <w:sz w:val="24"/>
          <w:szCs w:val="20"/>
        </w:rPr>
      </w:pPr>
      <w:r w:rsidRPr="00230E8B">
        <w:rPr>
          <w:rFonts w:hint="eastAsia"/>
          <w:bCs/>
          <w:sz w:val="24"/>
          <w:szCs w:val="20"/>
        </w:rPr>
        <w:t>项目的隐模型的条件分布</w:t>
      </w:r>
      <w:r>
        <w:rPr>
          <w:rFonts w:hint="eastAsia"/>
          <w:bCs/>
          <w:sz w:val="24"/>
          <w:szCs w:val="20"/>
        </w:rPr>
        <w:t>如下</w:t>
      </w:r>
      <w:r w:rsidRPr="00230E8B">
        <w:rPr>
          <w:rFonts w:hint="eastAsia"/>
          <w:bCs/>
          <w:sz w:val="24"/>
          <w:szCs w:val="20"/>
        </w:rPr>
        <w:t>：</w:t>
      </w:r>
    </w:p>
    <w:p w:rsidR="00A17FA7" w:rsidRPr="0057176E" w:rsidRDefault="00A17FA7" w:rsidP="00C146D1">
      <w:pPr>
        <w:pStyle w:val="MTDisplayEquation"/>
      </w:pPr>
      <w:r>
        <w:tab/>
      </w:r>
      <w:r w:rsidRPr="00C146D1">
        <w:rPr>
          <w:position w:val="-30"/>
        </w:rPr>
        <w:object w:dxaOrig="4400" w:dyaOrig="700">
          <v:shape id="_x0000_i1077" type="#_x0000_t75" style="width:219.6pt;height:34.8pt" o:ole="">
            <v:imagedata r:id="rId132" o:title=""/>
          </v:shape>
          <o:OLEObject Type="Embed" ProgID="Equation.DSMT4" ShapeID="_x0000_i1077" DrawAspect="Content" ObjectID="_1583002870" r:id="rId13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B744C">
          <w:rPr>
            <w:noProof/>
          </w:rPr>
          <w:instrText>3</w:instrText>
        </w:r>
      </w:fldSimple>
      <w:r>
        <w:instrText>-</w:instrText>
      </w:r>
      <w:fldSimple w:instr=" SEQ MTEqn \c \* Arabic \* MERGEFORMAT ">
        <w:r w:rsidR="001B744C">
          <w:rPr>
            <w:noProof/>
          </w:rPr>
          <w:instrText>6</w:instrText>
        </w:r>
      </w:fldSimple>
      <w:r>
        <w:instrText>)</w:instrText>
      </w:r>
      <w:r>
        <w:fldChar w:fldCharType="end"/>
      </w:r>
    </w:p>
    <w:p w:rsidR="00A17FA7" w:rsidRPr="00230E8B" w:rsidRDefault="00A17FA7">
      <w:pPr>
        <w:widowControl/>
        <w:shd w:val="clear" w:color="auto" w:fill="FFFFFF"/>
        <w:spacing w:line="440" w:lineRule="exact"/>
        <w:ind w:firstLineChars="200" w:firstLine="485"/>
        <w:rPr>
          <w:bCs/>
          <w:sz w:val="24"/>
          <w:szCs w:val="20"/>
        </w:rPr>
      </w:pPr>
      <w:r>
        <w:rPr>
          <w:rFonts w:hint="eastAsia"/>
          <w:bCs/>
          <w:sz w:val="24"/>
          <w:szCs w:val="20"/>
        </w:rPr>
        <w:t>其中</w:t>
      </w:r>
      <w:r w:rsidR="00172F01">
        <w:rPr>
          <w:rFonts w:hint="eastAsia"/>
          <w:bCs/>
          <w:sz w:val="24"/>
          <w:szCs w:val="20"/>
        </w:rPr>
        <w:t>，</w:t>
      </w:r>
      <w:r w:rsidR="00172F01" w:rsidRPr="00172F01">
        <w:rPr>
          <w:bCs/>
          <w:position w:val="-4"/>
          <w:sz w:val="24"/>
          <w:szCs w:val="20"/>
        </w:rPr>
        <w:object w:dxaOrig="279" w:dyaOrig="240">
          <v:shape id="_x0000_i1218" type="#_x0000_t75" style="width:13.8pt;height:12pt" o:ole="">
            <v:imagedata r:id="rId134" o:title=""/>
          </v:shape>
          <o:OLEObject Type="Embed" ProgID="Equation.DSMT4" ShapeID="_x0000_i1218" DrawAspect="Content" ObjectID="_1583002871" r:id="rId135"/>
        </w:object>
      </w:r>
      <w:r>
        <w:rPr>
          <w:rFonts w:hint="eastAsia"/>
          <w:bCs/>
          <w:sz w:val="24"/>
          <w:szCs w:val="20"/>
        </w:rPr>
        <w:t>是项目的描述文件集合。使用从</w:t>
      </w:r>
      <w:r>
        <w:rPr>
          <w:bCs/>
          <w:sz w:val="24"/>
          <w:szCs w:val="20"/>
        </w:rPr>
        <w:t>CNN</w:t>
      </w:r>
      <w:r>
        <w:rPr>
          <w:rFonts w:hint="eastAsia"/>
          <w:bCs/>
          <w:sz w:val="24"/>
          <w:szCs w:val="20"/>
        </w:rPr>
        <w:t>模型获得的文档潜在矢量作为高斯分布的平均值，并将该项目的高斯噪声用作高斯分布的方差，作为</w:t>
      </w:r>
      <w:r>
        <w:rPr>
          <w:bCs/>
          <w:sz w:val="24"/>
          <w:szCs w:val="20"/>
        </w:rPr>
        <w:t>CNN</w:t>
      </w:r>
      <w:r>
        <w:rPr>
          <w:rFonts w:hint="eastAsia"/>
          <w:bCs/>
          <w:sz w:val="24"/>
          <w:szCs w:val="20"/>
        </w:rPr>
        <w:t>和</w:t>
      </w:r>
      <w:r>
        <w:rPr>
          <w:bCs/>
          <w:sz w:val="24"/>
          <w:szCs w:val="20"/>
        </w:rPr>
        <w:t>PMF</w:t>
      </w:r>
      <w:r>
        <w:rPr>
          <w:rFonts w:hint="eastAsia"/>
          <w:bCs/>
          <w:sz w:val="24"/>
          <w:szCs w:val="20"/>
        </w:rPr>
        <w:t>之间的桥梁的重要作用，有助于完全分析描述文件和评分。</w:t>
      </w:r>
    </w:p>
    <w:p w:rsidR="00A17FA7" w:rsidRDefault="00A17FA7" w:rsidP="00D56699">
      <w:pPr>
        <w:pStyle w:val="3"/>
        <w:numPr>
          <w:ilvl w:val="2"/>
          <w:numId w:val="5"/>
        </w:numPr>
        <w:spacing w:before="223" w:after="223"/>
        <w:ind w:left="0" w:firstLine="0"/>
      </w:pPr>
      <w:bookmarkStart w:id="301" w:name="_Toc476341164"/>
      <w:bookmarkStart w:id="302" w:name="_Toc476602584"/>
      <w:bookmarkStart w:id="303" w:name="_Toc508828409"/>
      <w:r>
        <w:rPr>
          <w:rFonts w:hint="eastAsia"/>
        </w:rPr>
        <w:t>卷积神经网络模型</w:t>
      </w:r>
      <w:bookmarkEnd w:id="301"/>
      <w:bookmarkEnd w:id="302"/>
      <w:r>
        <w:rPr>
          <w:rFonts w:hint="eastAsia"/>
        </w:rPr>
        <w:t>架构</w:t>
      </w:r>
      <w:bookmarkEnd w:id="303"/>
    </w:p>
    <w:p w:rsidR="00A17FA7" w:rsidRDefault="00A17FA7">
      <w:pPr>
        <w:widowControl/>
        <w:shd w:val="clear" w:color="auto" w:fill="FFFFFF"/>
        <w:spacing w:line="440" w:lineRule="exact"/>
        <w:ind w:firstLineChars="200" w:firstLine="485"/>
        <w:rPr>
          <w:bCs/>
          <w:sz w:val="24"/>
          <w:szCs w:val="20"/>
        </w:rPr>
      </w:pPr>
      <w:r w:rsidRPr="00573A4F">
        <w:rPr>
          <w:rFonts w:hint="eastAsia"/>
          <w:bCs/>
          <w:sz w:val="24"/>
          <w:szCs w:val="20"/>
        </w:rPr>
        <w:t>本文中</w:t>
      </w:r>
      <w:r w:rsidRPr="00573A4F">
        <w:rPr>
          <w:bCs/>
          <w:sz w:val="24"/>
          <w:szCs w:val="20"/>
        </w:rPr>
        <w:t>CNN</w:t>
      </w:r>
      <w:r w:rsidRPr="00573A4F">
        <w:rPr>
          <w:rFonts w:hint="eastAsia"/>
          <w:bCs/>
          <w:sz w:val="24"/>
          <w:szCs w:val="20"/>
        </w:rPr>
        <w:t>架构的目标是从项目文档中生成文档潜在向量，用于组合具有</w:t>
      </w:r>
      <w:r w:rsidRPr="00C146D1">
        <w:rPr>
          <w:bCs/>
          <w:position w:val="-6"/>
          <w:sz w:val="24"/>
          <w:szCs w:val="20"/>
        </w:rPr>
        <w:object w:dxaOrig="200" w:dyaOrig="220">
          <v:shape id="_x0000_i1078" type="#_x0000_t75" style="width:10.8pt;height:10.8pt" o:ole="">
            <v:imagedata r:id="rId136" o:title=""/>
          </v:shape>
          <o:OLEObject Type="Embed" ProgID="Equation.DSMT4" ShapeID="_x0000_i1078" DrawAspect="Content" ObjectID="_1583002872" r:id="rId137"/>
        </w:object>
      </w:r>
      <w:r w:rsidR="00A3384E">
        <w:rPr>
          <w:rFonts w:hint="eastAsia"/>
          <w:bCs/>
          <w:sz w:val="24"/>
          <w:szCs w:val="20"/>
        </w:rPr>
        <w:t>变量的项目潜在模型。</w:t>
      </w:r>
      <w:r w:rsidR="00F21F61">
        <w:rPr>
          <w:bCs/>
          <w:sz w:val="24"/>
          <w:szCs w:val="20"/>
        </w:rPr>
        <w:fldChar w:fldCharType="begin"/>
      </w:r>
      <w:r w:rsidR="00F21F61">
        <w:rPr>
          <w:bCs/>
          <w:sz w:val="24"/>
          <w:szCs w:val="20"/>
        </w:rPr>
        <w:instrText xml:space="preserve"> </w:instrText>
      </w:r>
      <w:r w:rsidR="00F21F61">
        <w:rPr>
          <w:rFonts w:hint="eastAsia"/>
          <w:bCs/>
          <w:sz w:val="24"/>
          <w:szCs w:val="20"/>
        </w:rPr>
        <w:instrText>REF _Ref509217577 \r \h</w:instrText>
      </w:r>
      <w:r w:rsidR="00F21F61">
        <w:rPr>
          <w:bCs/>
          <w:sz w:val="24"/>
          <w:szCs w:val="20"/>
        </w:rPr>
        <w:instrText xml:space="preserve"> </w:instrText>
      </w:r>
      <w:r w:rsidR="00F21F61">
        <w:rPr>
          <w:bCs/>
          <w:sz w:val="24"/>
          <w:szCs w:val="20"/>
        </w:rPr>
      </w:r>
      <w:r w:rsidR="00F21F61">
        <w:rPr>
          <w:bCs/>
          <w:sz w:val="24"/>
          <w:szCs w:val="20"/>
        </w:rPr>
        <w:fldChar w:fldCharType="separate"/>
      </w:r>
      <w:r w:rsidR="001B744C">
        <w:rPr>
          <w:rFonts w:hint="eastAsia"/>
          <w:bCs/>
          <w:sz w:val="24"/>
          <w:szCs w:val="20"/>
        </w:rPr>
        <w:t>图</w:t>
      </w:r>
      <w:r w:rsidR="001B744C">
        <w:rPr>
          <w:rFonts w:hint="eastAsia"/>
          <w:bCs/>
          <w:sz w:val="24"/>
          <w:szCs w:val="20"/>
        </w:rPr>
        <w:t>3-2</w:t>
      </w:r>
      <w:r w:rsidR="00F21F61">
        <w:rPr>
          <w:bCs/>
          <w:sz w:val="24"/>
          <w:szCs w:val="20"/>
        </w:rPr>
        <w:fldChar w:fldCharType="end"/>
      </w:r>
      <w:r w:rsidRPr="00573A4F">
        <w:rPr>
          <w:rFonts w:hint="eastAsia"/>
          <w:bCs/>
          <w:sz w:val="24"/>
          <w:szCs w:val="20"/>
        </w:rPr>
        <w:t>显示了该模型的</w:t>
      </w:r>
      <w:r w:rsidRPr="00573A4F">
        <w:rPr>
          <w:bCs/>
          <w:sz w:val="24"/>
          <w:szCs w:val="20"/>
        </w:rPr>
        <w:t>CNN</w:t>
      </w:r>
      <w:r w:rsidRPr="00573A4F">
        <w:rPr>
          <w:rFonts w:hint="eastAsia"/>
          <w:bCs/>
          <w:sz w:val="24"/>
          <w:szCs w:val="20"/>
        </w:rPr>
        <w:t>架构，由四层组成：</w:t>
      </w:r>
      <w:r w:rsidRPr="00573A4F">
        <w:rPr>
          <w:bCs/>
          <w:sz w:val="24"/>
          <w:szCs w:val="20"/>
        </w:rPr>
        <w:t>1)</w:t>
      </w:r>
      <w:r w:rsidRPr="00573A4F">
        <w:rPr>
          <w:rFonts w:hint="eastAsia"/>
          <w:bCs/>
          <w:sz w:val="24"/>
          <w:szCs w:val="20"/>
        </w:rPr>
        <w:t>嵌入层，</w:t>
      </w:r>
      <w:r w:rsidRPr="00573A4F">
        <w:rPr>
          <w:bCs/>
          <w:sz w:val="24"/>
          <w:szCs w:val="20"/>
        </w:rPr>
        <w:t>2)</w:t>
      </w:r>
      <w:r w:rsidRPr="00573A4F">
        <w:rPr>
          <w:rFonts w:hint="eastAsia"/>
          <w:bCs/>
          <w:sz w:val="24"/>
          <w:szCs w:val="20"/>
        </w:rPr>
        <w:t>卷积层，</w:t>
      </w:r>
      <w:r w:rsidRPr="00573A4F">
        <w:rPr>
          <w:bCs/>
          <w:sz w:val="24"/>
          <w:szCs w:val="20"/>
        </w:rPr>
        <w:t>3)</w:t>
      </w:r>
      <w:r w:rsidRPr="00573A4F">
        <w:rPr>
          <w:rFonts w:hint="eastAsia"/>
          <w:bCs/>
          <w:sz w:val="24"/>
          <w:szCs w:val="20"/>
        </w:rPr>
        <w:t>池化层，</w:t>
      </w:r>
      <w:r w:rsidRPr="00573A4F">
        <w:rPr>
          <w:bCs/>
          <w:sz w:val="24"/>
          <w:szCs w:val="20"/>
        </w:rPr>
        <w:t>4)</w:t>
      </w:r>
      <w:r w:rsidRPr="00573A4F">
        <w:rPr>
          <w:rFonts w:hint="eastAsia"/>
          <w:bCs/>
          <w:sz w:val="24"/>
          <w:szCs w:val="20"/>
        </w:rPr>
        <w:t>输出层。</w:t>
      </w:r>
    </w:p>
    <w:p w:rsidR="00A17FA7" w:rsidRPr="00573A4F" w:rsidRDefault="00E443E0" w:rsidP="00246EC2">
      <w:pPr>
        <w:pStyle w:val="31"/>
        <w:spacing w:after="89"/>
      </w:pPr>
      <w:bookmarkStart w:id="304" w:name="_Ref509217577"/>
      <w:r>
        <w:rPr>
          <w:noProof/>
        </w:rPr>
        <w:pict>
          <v:shape id="_x0000_s1026" type="#_x0000_t75" style="position:absolute;left:0;text-align:left;margin-left:20.25pt;margin-top:4.55pt;width:380.4pt;height:181.8pt;z-index:251657728">
            <v:imagedata r:id="rId138" o:title=""/>
            <w10:wrap type="topAndBottom"/>
          </v:shape>
          <o:OLEObject Type="Embed" ProgID="Visio.Drawing.11" ShapeID="_x0000_s1026" DrawAspect="Content" ObjectID="_1583003036" r:id="rId139"/>
        </w:pict>
      </w:r>
      <w:r w:rsidR="00A17FA7">
        <w:rPr>
          <w:rFonts w:hint="eastAsia"/>
        </w:rPr>
        <w:t>卷积神经网络模型架构图</w:t>
      </w:r>
      <w:bookmarkEnd w:id="304"/>
    </w:p>
    <w:p w:rsidR="00A17FA7" w:rsidRPr="0096437F" w:rsidRDefault="00A17FA7" w:rsidP="00C146D1">
      <w:pPr>
        <w:pStyle w:val="afff"/>
        <w:numPr>
          <w:ilvl w:val="0"/>
          <w:numId w:val="32"/>
        </w:numPr>
        <w:spacing w:line="440" w:lineRule="exact"/>
        <w:ind w:firstLineChars="0"/>
        <w:rPr>
          <w:sz w:val="24"/>
        </w:rPr>
      </w:pPr>
      <w:r w:rsidRPr="0096437F">
        <w:rPr>
          <w:sz w:val="24"/>
        </w:rPr>
        <w:t>Embedding Layer</w:t>
      </w:r>
    </w:p>
    <w:p w:rsidR="00A17FA7" w:rsidRDefault="00A17FA7" w:rsidP="00850B8B">
      <w:pPr>
        <w:spacing w:line="440" w:lineRule="exact"/>
        <w:ind w:firstLineChars="200" w:firstLine="485"/>
        <w:rPr>
          <w:sz w:val="24"/>
        </w:rPr>
      </w:pPr>
      <w:r w:rsidRPr="00A10190">
        <w:rPr>
          <w:rFonts w:hint="eastAsia"/>
          <w:sz w:val="24"/>
        </w:rPr>
        <w:t>嵌入层将原始文档转换成文档的密集数字矩阵</w:t>
      </w:r>
      <w:r w:rsidR="00F21F61">
        <w:rPr>
          <w:rFonts w:hint="eastAsia"/>
          <w:sz w:val="24"/>
        </w:rPr>
        <w:t>，以方便下一层的</w:t>
      </w:r>
      <w:proofErr w:type="gramStart"/>
      <w:r w:rsidR="00F21F61">
        <w:rPr>
          <w:rFonts w:hint="eastAsia"/>
          <w:sz w:val="24"/>
        </w:rPr>
        <w:t>卷积层做卷积</w:t>
      </w:r>
      <w:proofErr w:type="gramEnd"/>
      <w:r w:rsidR="00F21F61">
        <w:rPr>
          <w:rFonts w:hint="eastAsia"/>
          <w:sz w:val="24"/>
        </w:rPr>
        <w:t>处理。详细地说，就是</w:t>
      </w:r>
      <w:r>
        <w:rPr>
          <w:rFonts w:hint="eastAsia"/>
          <w:sz w:val="24"/>
        </w:rPr>
        <w:t>将</w:t>
      </w:r>
      <w:r w:rsidRPr="00A10190">
        <w:rPr>
          <w:rFonts w:hint="eastAsia"/>
          <w:sz w:val="24"/>
        </w:rPr>
        <w:t>该文件作为</w:t>
      </w:r>
      <w:r>
        <w:rPr>
          <w:rFonts w:hint="eastAsia"/>
          <w:sz w:val="24"/>
        </w:rPr>
        <w:t>一个</w:t>
      </w:r>
      <w:r>
        <w:rPr>
          <w:sz w:val="24"/>
        </w:rPr>
        <w:t>l</w:t>
      </w:r>
      <w:proofErr w:type="gramStart"/>
      <w:r w:rsidRPr="00A10190">
        <w:rPr>
          <w:rFonts w:hint="eastAsia"/>
          <w:sz w:val="24"/>
        </w:rPr>
        <w:t>个</w:t>
      </w:r>
      <w:proofErr w:type="gramEnd"/>
      <w:r w:rsidRPr="00A10190">
        <w:rPr>
          <w:rFonts w:hint="eastAsia"/>
          <w:sz w:val="24"/>
        </w:rPr>
        <w:t>单词的序列，我们通过连接文档中单词的向量来将文档表示为矩阵。单词向量随机初始化</w:t>
      </w:r>
      <w:r>
        <w:rPr>
          <w:rFonts w:hint="eastAsia"/>
          <w:sz w:val="24"/>
        </w:rPr>
        <w:t>，然后，通过优化过程进一步训练单词向量。最后</w:t>
      </w:r>
      <w:r w:rsidRPr="00A10190">
        <w:rPr>
          <w:rFonts w:hint="eastAsia"/>
          <w:sz w:val="24"/>
        </w:rPr>
        <w:t>，文档矩阵</w:t>
      </w:r>
      <w:r w:rsidRPr="00A10190">
        <w:rPr>
          <w:position w:val="-4"/>
          <w:sz w:val="24"/>
        </w:rPr>
        <w:object w:dxaOrig="859" w:dyaOrig="300">
          <v:shape id="_x0000_i1079" type="#_x0000_t75" style="width:42.6pt;height:15pt" o:ole="">
            <v:imagedata r:id="rId140" o:title=""/>
          </v:shape>
          <o:OLEObject Type="Embed" ProgID="Equation.DSMT4" ShapeID="_x0000_i1079" DrawAspect="Content" ObjectID="_1583002873" r:id="rId141"/>
        </w:object>
      </w:r>
      <w:r>
        <w:rPr>
          <w:rFonts w:hint="eastAsia"/>
          <w:sz w:val="24"/>
        </w:rPr>
        <w:t>可以写成如下形式</w:t>
      </w:r>
      <w:r w:rsidRPr="00A10190">
        <w:rPr>
          <w:rFonts w:hint="eastAsia"/>
          <w:sz w:val="24"/>
        </w:rPr>
        <w:t>：</w:t>
      </w:r>
    </w:p>
    <w:p w:rsidR="00A17FA7" w:rsidRPr="00A10190" w:rsidRDefault="00A17FA7">
      <w:pPr>
        <w:spacing w:line="440" w:lineRule="exact"/>
        <w:ind w:firstLineChars="200" w:firstLine="485"/>
        <w:jc w:val="center"/>
        <w:rPr>
          <w:sz w:val="24"/>
        </w:rPr>
      </w:pPr>
      <w:r w:rsidRPr="00A10190">
        <w:rPr>
          <w:position w:val="-12"/>
          <w:sz w:val="24"/>
        </w:rPr>
        <w:object w:dxaOrig="2180" w:dyaOrig="360">
          <v:shape id="_x0000_i1080" type="#_x0000_t75" style="width:108.6pt;height:18pt" o:ole="">
            <v:imagedata r:id="rId142" o:title=""/>
          </v:shape>
          <o:OLEObject Type="Embed" ProgID="Equation.DSMT4" ShapeID="_x0000_i1080" DrawAspect="Content" ObjectID="_1583002874" r:id="rId143"/>
        </w:object>
      </w:r>
    </w:p>
    <w:p w:rsidR="00A17FA7" w:rsidRPr="00F21F61" w:rsidRDefault="00A17FA7" w:rsidP="00F21F61">
      <w:pPr>
        <w:tabs>
          <w:tab w:val="left" w:pos="426"/>
        </w:tabs>
        <w:spacing w:line="440" w:lineRule="exact"/>
        <w:ind w:firstLine="420"/>
        <w:rPr>
          <w:sz w:val="24"/>
        </w:rPr>
      </w:pPr>
      <w:r w:rsidRPr="00F21F61">
        <w:rPr>
          <w:rFonts w:hint="eastAsia"/>
          <w:sz w:val="24"/>
        </w:rPr>
        <w:lastRenderedPageBreak/>
        <w:t>其中，</w:t>
      </w:r>
      <w:r w:rsidR="00F21F61">
        <w:rPr>
          <w:rFonts w:hint="eastAsia"/>
          <w:sz w:val="24"/>
        </w:rPr>
        <w:t>l</w:t>
      </w:r>
      <w:r w:rsidRPr="00F21F61">
        <w:rPr>
          <w:rFonts w:hint="eastAsia"/>
          <w:sz w:val="24"/>
        </w:rPr>
        <w:t>是文档的长度，</w:t>
      </w:r>
      <w:r w:rsidRPr="00F21F61">
        <w:rPr>
          <w:sz w:val="24"/>
        </w:rPr>
        <w:t>p</w:t>
      </w:r>
      <w:r w:rsidRPr="00F21F61">
        <w:rPr>
          <w:rFonts w:hint="eastAsia"/>
          <w:sz w:val="24"/>
        </w:rPr>
        <w:t>是单词</w:t>
      </w:r>
      <w:r w:rsidR="00F21F61" w:rsidRPr="00F21F61">
        <w:rPr>
          <w:position w:val="-12"/>
          <w:sz w:val="24"/>
        </w:rPr>
        <w:object w:dxaOrig="279" w:dyaOrig="360">
          <v:shape id="_x0000_i1219" type="#_x0000_t75" style="width:13.8pt;height:18pt" o:ole="">
            <v:imagedata r:id="rId144" o:title=""/>
          </v:shape>
          <o:OLEObject Type="Embed" ProgID="Equation.DSMT4" ShapeID="_x0000_i1219" DrawAspect="Content" ObjectID="_1583002875" r:id="rId145"/>
        </w:object>
      </w:r>
      <w:r w:rsidRPr="00F21F61">
        <w:rPr>
          <w:rFonts w:hint="eastAsia"/>
          <w:sz w:val="24"/>
        </w:rPr>
        <w:t>的维度。</w:t>
      </w:r>
    </w:p>
    <w:p w:rsidR="00A17FA7" w:rsidRPr="00A10190" w:rsidRDefault="00A17FA7" w:rsidP="00F21F61">
      <w:pPr>
        <w:pStyle w:val="afff"/>
        <w:numPr>
          <w:ilvl w:val="0"/>
          <w:numId w:val="32"/>
        </w:numPr>
        <w:spacing w:line="440" w:lineRule="exact"/>
        <w:ind w:firstLineChars="0" w:hanging="479"/>
        <w:rPr>
          <w:sz w:val="24"/>
        </w:rPr>
      </w:pPr>
      <w:r w:rsidRPr="00A10190">
        <w:rPr>
          <w:sz w:val="24"/>
        </w:rPr>
        <w:t>Convolution Layer</w:t>
      </w:r>
    </w:p>
    <w:p w:rsidR="00A17FA7" w:rsidRDefault="00A17FA7">
      <w:pPr>
        <w:spacing w:line="440" w:lineRule="exact"/>
        <w:ind w:firstLineChars="200" w:firstLine="485"/>
        <w:rPr>
          <w:sz w:val="24"/>
        </w:rPr>
      </w:pPr>
      <w:r>
        <w:rPr>
          <w:rFonts w:hint="eastAsia"/>
          <w:sz w:val="24"/>
        </w:rPr>
        <w:t>卷积层是用来提取上下文的特征的。正如我们在第二章中讨论的，文档本质上不同于信</w:t>
      </w:r>
      <w:r>
        <w:rPr>
          <w:rFonts w:hint="eastAsia"/>
          <w:noProof/>
        </w:rPr>
        <w:t>号</w:t>
      </w:r>
      <w:r>
        <w:rPr>
          <w:rFonts w:hint="eastAsia"/>
          <w:sz w:val="24"/>
        </w:rPr>
        <w:t>处理或计算机视觉的上下文信息。因此，本文中使用</w:t>
      </w:r>
      <w:r w:rsidR="00850B8B">
        <w:fldChar w:fldCharType="begin"/>
      </w:r>
      <w:r w:rsidR="00850B8B">
        <w:instrText xml:space="preserve"> REF _Ref508292058 \r \h  \* MERGEFORMAT </w:instrText>
      </w:r>
      <w:r w:rsidR="00850B8B">
        <w:fldChar w:fldCharType="separate"/>
      </w:r>
      <w:r w:rsidR="001B744C" w:rsidRPr="001B744C">
        <w:rPr>
          <w:sz w:val="24"/>
          <w:vertAlign w:val="superscript"/>
        </w:rPr>
        <w:t>[43</w:t>
      </w:r>
      <w:r w:rsidR="001B744C" w:rsidRPr="001B744C">
        <w:rPr>
          <w:vanish/>
          <w:sz w:val="24"/>
          <w:vertAlign w:val="superscript"/>
        </w:rPr>
        <w:t>]</w:t>
      </w:r>
      <w:r w:rsidR="00850B8B">
        <w:fldChar w:fldCharType="end"/>
      </w:r>
      <w:r w:rsidRPr="00E740EC">
        <w:rPr>
          <w:sz w:val="24"/>
          <w:vertAlign w:val="superscript"/>
        </w:rPr>
        <w:t>,</w:t>
      </w:r>
      <w:r w:rsidR="00850B8B">
        <w:fldChar w:fldCharType="begin"/>
      </w:r>
      <w:r w:rsidR="00850B8B">
        <w:instrText xml:space="preserve"> REF _Ref508292059 \r \h  \* MERGEFORMAT </w:instrText>
      </w:r>
      <w:r w:rsidR="00850B8B">
        <w:fldChar w:fldCharType="separate"/>
      </w:r>
      <w:r w:rsidR="001B744C" w:rsidRPr="001B744C">
        <w:rPr>
          <w:vanish/>
          <w:sz w:val="24"/>
          <w:vertAlign w:val="superscript"/>
        </w:rPr>
        <w:t>[</w:t>
      </w:r>
      <w:r w:rsidR="001B744C" w:rsidRPr="001B744C">
        <w:rPr>
          <w:sz w:val="24"/>
          <w:vertAlign w:val="superscript"/>
        </w:rPr>
        <w:t>44]</w:t>
      </w:r>
      <w:r w:rsidR="00850B8B">
        <w:fldChar w:fldCharType="end"/>
      </w:r>
      <w:r w:rsidRPr="00A10190">
        <w:rPr>
          <w:rFonts w:hint="eastAsia"/>
          <w:sz w:val="24"/>
        </w:rPr>
        <w:t>中的卷积架构来正确分析文档。上下文特征</w:t>
      </w:r>
      <w:r w:rsidRPr="00DC1534">
        <w:rPr>
          <w:position w:val="-12"/>
          <w:sz w:val="24"/>
        </w:rPr>
        <w:object w:dxaOrig="680" w:dyaOrig="380">
          <v:shape id="_x0000_i1081" type="#_x0000_t75" style="width:33.6pt;height:19.2pt" o:ole="">
            <v:imagedata r:id="rId146" o:title=""/>
          </v:shape>
          <o:OLEObject Type="Embed" ProgID="Equation.DSMT4" ShapeID="_x0000_i1081" DrawAspect="Content" ObjectID="_1583002876" r:id="rId147"/>
        </w:object>
      </w:r>
      <w:r w:rsidRPr="00A10190">
        <w:rPr>
          <w:rFonts w:hint="eastAsia"/>
          <w:sz w:val="24"/>
        </w:rPr>
        <w:t>由第</w:t>
      </w:r>
      <w:r w:rsidRPr="00DC1534">
        <w:rPr>
          <w:position w:val="-10"/>
          <w:sz w:val="24"/>
        </w:rPr>
        <w:object w:dxaOrig="200" w:dyaOrig="300">
          <v:shape id="_x0000_i1082" type="#_x0000_t75" style="width:10.8pt;height:15pt" o:ole="">
            <v:imagedata r:id="rId148" o:title=""/>
          </v:shape>
          <o:OLEObject Type="Embed" ProgID="Equation.DSMT4" ShapeID="_x0000_i1082" DrawAspect="Content" ObjectID="_1583002877" r:id="rId149"/>
        </w:object>
      </w:r>
      <w:proofErr w:type="gramStart"/>
      <w:r w:rsidRPr="00A10190">
        <w:rPr>
          <w:rFonts w:hint="eastAsia"/>
          <w:sz w:val="24"/>
        </w:rPr>
        <w:t>个</w:t>
      </w:r>
      <w:proofErr w:type="gramEnd"/>
      <w:r w:rsidRPr="00A10190">
        <w:rPr>
          <w:rFonts w:hint="eastAsia"/>
          <w:sz w:val="24"/>
        </w:rPr>
        <w:t>共享权重</w:t>
      </w:r>
      <w:r w:rsidRPr="00DC1534">
        <w:rPr>
          <w:position w:val="-12"/>
          <w:sz w:val="24"/>
        </w:rPr>
        <w:object w:dxaOrig="1100" w:dyaOrig="380">
          <v:shape id="_x0000_i1083" type="#_x0000_t75" style="width:54.6pt;height:19.2pt" o:ole="">
            <v:imagedata r:id="rId150" o:title=""/>
          </v:shape>
          <o:OLEObject Type="Embed" ProgID="Equation.DSMT4" ShapeID="_x0000_i1083" DrawAspect="Content" ObjectID="_1583002878" r:id="rId151"/>
        </w:object>
      </w:r>
      <w:r w:rsidRPr="00A10190">
        <w:rPr>
          <w:rFonts w:hint="eastAsia"/>
          <w:sz w:val="24"/>
        </w:rPr>
        <w:t>提取，其中窗口大小</w:t>
      </w:r>
      <w:r w:rsidRPr="00DC1534">
        <w:rPr>
          <w:position w:val="-6"/>
          <w:sz w:val="24"/>
        </w:rPr>
        <w:object w:dxaOrig="340" w:dyaOrig="220">
          <v:shape id="_x0000_i1084" type="#_x0000_t75" style="width:16.8pt;height:10.8pt" o:ole="">
            <v:imagedata r:id="rId152" o:title=""/>
          </v:shape>
          <o:OLEObject Type="Embed" ProgID="Equation.DSMT4" ShapeID="_x0000_i1084" DrawAspect="Content" ObjectID="_1583002879" r:id="rId153"/>
        </w:object>
      </w:r>
      <w:r w:rsidR="00A21783">
        <w:rPr>
          <w:rFonts w:hint="eastAsia"/>
          <w:sz w:val="24"/>
        </w:rPr>
        <w:t>确定周围单词</w:t>
      </w:r>
      <w:r w:rsidRPr="00A10190">
        <w:rPr>
          <w:rFonts w:hint="eastAsia"/>
          <w:sz w:val="24"/>
        </w:rPr>
        <w:t>的数量：</w:t>
      </w:r>
    </w:p>
    <w:p w:rsidR="00A17FA7" w:rsidRDefault="00A17FA7" w:rsidP="00DC1534">
      <w:pPr>
        <w:pStyle w:val="MTDisplayEquation"/>
      </w:pPr>
      <w:r>
        <w:tab/>
      </w:r>
      <w:r w:rsidR="00A21783" w:rsidRPr="00DC1534">
        <w:rPr>
          <w:position w:val="-14"/>
        </w:rPr>
        <w:object w:dxaOrig="2720" w:dyaOrig="400">
          <v:shape id="_x0000_i1220" type="#_x0000_t75" style="width:135.6pt;height:19.8pt" o:ole="">
            <v:imagedata r:id="rId154" o:title=""/>
          </v:shape>
          <o:OLEObject Type="Embed" ProgID="Equation.DSMT4" ShapeID="_x0000_i1220" DrawAspect="Content" ObjectID="_1583002880" r:id="rId155"/>
        </w:object>
      </w:r>
      <w:r w:rsidRPr="00DC1534">
        <w:rPr>
          <w:position w:val="-4"/>
        </w:rPr>
        <w:object w:dxaOrig="180" w:dyaOrig="279">
          <v:shape id="_x0000_i1085" type="#_x0000_t75" style="width:9pt;height:13.8pt" o:ole="">
            <v:imagedata r:id="rId156" o:title=""/>
          </v:shape>
          <o:OLEObject Type="Embed" ProgID="Equation.DSMT4" ShapeID="_x0000_i1085" DrawAspect="Content" ObjectID="_1583002881" r:id="rId15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05" w:name="ZEqnNum152621"/>
      <w:r>
        <w:instrText>(</w:instrText>
      </w:r>
      <w:fldSimple w:instr=" SEQ MTSec \c \* Arabic \* MERGEFORMAT ">
        <w:r w:rsidR="001B744C">
          <w:rPr>
            <w:noProof/>
          </w:rPr>
          <w:instrText>3</w:instrText>
        </w:r>
      </w:fldSimple>
      <w:r>
        <w:instrText>-</w:instrText>
      </w:r>
      <w:fldSimple w:instr=" SEQ MTEqn \c \* Arabic \* MERGEFORMAT ">
        <w:r w:rsidR="001B744C">
          <w:rPr>
            <w:noProof/>
          </w:rPr>
          <w:instrText>7</w:instrText>
        </w:r>
      </w:fldSimple>
      <w:r>
        <w:instrText>)</w:instrText>
      </w:r>
      <w:bookmarkEnd w:id="305"/>
      <w:r>
        <w:fldChar w:fldCharType="end"/>
      </w:r>
    </w:p>
    <w:p w:rsidR="00A17FA7" w:rsidRPr="00F40469" w:rsidRDefault="00A17FA7">
      <w:pPr>
        <w:spacing w:line="440" w:lineRule="exact"/>
        <w:ind w:firstLineChars="200" w:firstLine="485"/>
        <w:rPr>
          <w:bCs/>
          <w:sz w:val="24"/>
          <w:szCs w:val="20"/>
        </w:rPr>
      </w:pPr>
      <w:r w:rsidRPr="00C6491B">
        <w:rPr>
          <w:rFonts w:hint="eastAsia"/>
          <w:bCs/>
          <w:sz w:val="24"/>
          <w:szCs w:val="20"/>
        </w:rPr>
        <w:t>其中</w:t>
      </w:r>
      <w:r w:rsidR="00F21F61">
        <w:rPr>
          <w:rFonts w:hint="eastAsia"/>
          <w:bCs/>
          <w:sz w:val="24"/>
          <w:szCs w:val="20"/>
        </w:rPr>
        <w:t>，</w:t>
      </w:r>
      <w:r w:rsidRPr="00F40469">
        <w:rPr>
          <w:bCs/>
          <w:position w:val="-4"/>
          <w:sz w:val="24"/>
          <w:szCs w:val="20"/>
        </w:rPr>
        <w:object w:dxaOrig="180" w:dyaOrig="260">
          <v:shape id="_x0000_i1086" type="#_x0000_t75" style="width:9pt;height:13.2pt" o:ole="">
            <v:imagedata r:id="rId158" o:title=""/>
          </v:shape>
          <o:OLEObject Type="Embed" ProgID="Equation.DSMT4" ShapeID="_x0000_i1086" DrawAspect="Content" ObjectID="_1583002882" r:id="rId159"/>
        </w:object>
      </w:r>
      <w:r>
        <w:rPr>
          <w:rFonts w:hint="eastAsia"/>
          <w:bCs/>
          <w:sz w:val="24"/>
          <w:szCs w:val="20"/>
        </w:rPr>
        <w:t>表示的是卷积运算符，</w:t>
      </w:r>
      <w:r w:rsidRPr="00F40469">
        <w:rPr>
          <w:bCs/>
          <w:position w:val="-12"/>
          <w:sz w:val="24"/>
          <w:szCs w:val="20"/>
        </w:rPr>
        <w:object w:dxaOrig="680" w:dyaOrig="380">
          <v:shape id="_x0000_i1087" type="#_x0000_t75" style="width:33.6pt;height:19.2pt" o:ole="">
            <v:imagedata r:id="rId160" o:title=""/>
          </v:shape>
          <o:OLEObject Type="Embed" ProgID="Equation.DSMT4" ShapeID="_x0000_i1087" DrawAspect="Content" ObjectID="_1583002883" r:id="rId161"/>
        </w:object>
      </w:r>
      <w:r w:rsidRPr="00C6491B">
        <w:rPr>
          <w:rFonts w:hint="eastAsia"/>
          <w:bCs/>
          <w:sz w:val="24"/>
          <w:szCs w:val="20"/>
        </w:rPr>
        <w:t>是</w:t>
      </w:r>
      <w:r w:rsidRPr="00F40469">
        <w:rPr>
          <w:bCs/>
          <w:position w:val="-12"/>
          <w:sz w:val="24"/>
          <w:szCs w:val="20"/>
        </w:rPr>
        <w:object w:dxaOrig="360" w:dyaOrig="380">
          <v:shape id="_x0000_i1088" type="#_x0000_t75" style="width:18pt;height:19.2pt" o:ole="">
            <v:imagedata r:id="rId162" o:title=""/>
          </v:shape>
          <o:OLEObject Type="Embed" ProgID="Equation.DSMT4" ShapeID="_x0000_i1088" DrawAspect="Content" ObjectID="_1583002884" r:id="rId163"/>
        </w:object>
      </w:r>
      <w:r w:rsidRPr="00C6491B">
        <w:rPr>
          <w:rFonts w:hint="eastAsia"/>
          <w:bCs/>
          <w:sz w:val="24"/>
          <w:szCs w:val="20"/>
        </w:rPr>
        <w:t>的偏置，</w:t>
      </w:r>
      <w:r w:rsidRPr="00F40469">
        <w:rPr>
          <w:bCs/>
          <w:position w:val="-10"/>
          <w:sz w:val="24"/>
          <w:szCs w:val="20"/>
        </w:rPr>
        <w:object w:dxaOrig="200" w:dyaOrig="320">
          <v:shape id="_x0000_i1089" type="#_x0000_t75" style="width:10.8pt;height:15.6pt" o:ole="">
            <v:imagedata r:id="rId164" o:title=""/>
          </v:shape>
          <o:OLEObject Type="Embed" ProgID="Equation.DSMT4" ShapeID="_x0000_i1089" DrawAspect="Content" ObjectID="_1583002885" r:id="rId165"/>
        </w:object>
      </w:r>
      <w:r w:rsidRPr="00C6491B">
        <w:rPr>
          <w:rFonts w:hint="eastAsia"/>
          <w:bCs/>
          <w:sz w:val="24"/>
          <w:szCs w:val="20"/>
        </w:rPr>
        <w:t>是非线性激活函数。在诸如</w:t>
      </w:r>
      <w:r w:rsidRPr="00C6491B">
        <w:rPr>
          <w:bCs/>
          <w:sz w:val="24"/>
          <w:szCs w:val="20"/>
        </w:rPr>
        <w:t>sigmoid</w:t>
      </w:r>
      <w:r w:rsidRPr="00C6491B">
        <w:rPr>
          <w:rFonts w:hint="eastAsia"/>
          <w:bCs/>
          <w:sz w:val="24"/>
          <w:szCs w:val="20"/>
        </w:rPr>
        <w:t>，</w:t>
      </w:r>
      <w:proofErr w:type="spellStart"/>
      <w:r w:rsidRPr="00C6491B">
        <w:rPr>
          <w:bCs/>
          <w:sz w:val="24"/>
          <w:szCs w:val="20"/>
        </w:rPr>
        <w:t>tanh</w:t>
      </w:r>
      <w:proofErr w:type="spellEnd"/>
      <w:r w:rsidRPr="00C6491B">
        <w:rPr>
          <w:rFonts w:hint="eastAsia"/>
          <w:bCs/>
          <w:sz w:val="24"/>
          <w:szCs w:val="20"/>
        </w:rPr>
        <w:t>和</w:t>
      </w:r>
      <w:r>
        <w:rPr>
          <w:rFonts w:hint="eastAsia"/>
          <w:bCs/>
          <w:sz w:val="24"/>
          <w:szCs w:val="20"/>
        </w:rPr>
        <w:t>整流线性单元</w:t>
      </w:r>
      <w:r>
        <w:rPr>
          <w:bCs/>
          <w:sz w:val="24"/>
          <w:szCs w:val="20"/>
        </w:rPr>
        <w:t>(</w:t>
      </w:r>
      <w:proofErr w:type="spellStart"/>
      <w:r w:rsidRPr="00C6491B">
        <w:rPr>
          <w:bCs/>
          <w:sz w:val="24"/>
          <w:szCs w:val="20"/>
        </w:rPr>
        <w:t>ReLU</w:t>
      </w:r>
      <w:proofErr w:type="spellEnd"/>
      <w:r>
        <w:rPr>
          <w:bCs/>
          <w:sz w:val="24"/>
          <w:szCs w:val="20"/>
        </w:rPr>
        <w:t>)</w:t>
      </w:r>
      <w:r w:rsidRPr="00C6491B">
        <w:rPr>
          <w:rFonts w:hint="eastAsia"/>
          <w:bCs/>
          <w:sz w:val="24"/>
          <w:szCs w:val="20"/>
        </w:rPr>
        <w:t>的非线性激活函数中，我们使用</w:t>
      </w:r>
      <w:proofErr w:type="spellStart"/>
      <w:r w:rsidRPr="00C6491B">
        <w:rPr>
          <w:bCs/>
          <w:sz w:val="24"/>
          <w:szCs w:val="20"/>
        </w:rPr>
        <w:t>ReLU</w:t>
      </w:r>
      <w:proofErr w:type="spellEnd"/>
      <w:r w:rsidRPr="00C6491B">
        <w:rPr>
          <w:rFonts w:hint="eastAsia"/>
          <w:bCs/>
          <w:sz w:val="24"/>
          <w:szCs w:val="20"/>
        </w:rPr>
        <w:t>来避免梯度消失的问题，</w:t>
      </w:r>
      <w:r>
        <w:rPr>
          <w:rFonts w:hint="eastAsia"/>
          <w:bCs/>
          <w:sz w:val="24"/>
          <w:szCs w:val="20"/>
        </w:rPr>
        <w:t>但是其导致</w:t>
      </w:r>
      <w:r w:rsidRPr="00C6491B">
        <w:rPr>
          <w:rFonts w:hint="eastAsia"/>
          <w:bCs/>
          <w:sz w:val="24"/>
          <w:szCs w:val="20"/>
        </w:rPr>
        <w:t>优化收敛</w:t>
      </w:r>
      <w:r>
        <w:rPr>
          <w:rFonts w:hint="eastAsia"/>
          <w:bCs/>
          <w:sz w:val="24"/>
          <w:szCs w:val="20"/>
        </w:rPr>
        <w:t>特别缓慢，并且很容易</w:t>
      </w:r>
      <w:r w:rsidRPr="00C6491B">
        <w:rPr>
          <w:rFonts w:hint="eastAsia"/>
          <w:bCs/>
          <w:sz w:val="24"/>
          <w:szCs w:val="20"/>
        </w:rPr>
        <w:t>导致较差的局部最小值</w:t>
      </w:r>
      <w:r>
        <w:rPr>
          <w:rFonts w:hint="eastAsia"/>
          <w:bCs/>
          <w:sz w:val="24"/>
          <w:szCs w:val="20"/>
        </w:rPr>
        <w:t>，不能达到全局最优</w:t>
      </w:r>
      <w:r w:rsidRPr="00C6491B">
        <w:rPr>
          <w:rFonts w:hint="eastAsia"/>
          <w:bCs/>
          <w:sz w:val="24"/>
          <w:szCs w:val="20"/>
        </w:rPr>
        <w:t>。</w:t>
      </w:r>
      <w:r>
        <w:rPr>
          <w:rFonts w:hint="eastAsia"/>
          <w:bCs/>
          <w:sz w:val="24"/>
          <w:szCs w:val="20"/>
        </w:rPr>
        <w:t>然后，</w:t>
      </w:r>
      <w:r w:rsidRPr="00C6491B">
        <w:rPr>
          <w:rFonts w:hint="eastAsia"/>
          <w:bCs/>
          <w:sz w:val="24"/>
          <w:szCs w:val="20"/>
        </w:rPr>
        <w:t>具有</w:t>
      </w:r>
      <w:r w:rsidRPr="00F40469">
        <w:rPr>
          <w:bCs/>
          <w:position w:val="-12"/>
          <w:sz w:val="24"/>
          <w:szCs w:val="20"/>
        </w:rPr>
        <w:object w:dxaOrig="360" w:dyaOrig="380">
          <v:shape id="_x0000_i1090" type="#_x0000_t75" style="width:18pt;height:19.2pt" o:ole="">
            <v:imagedata r:id="rId162" o:title=""/>
          </v:shape>
          <o:OLEObject Type="Embed" ProgID="Equation.DSMT4" ShapeID="_x0000_i1090" DrawAspect="Content" ObjectID="_1583002886" r:id="rId166"/>
        </w:object>
      </w:r>
      <w:r w:rsidRPr="00C6491B">
        <w:rPr>
          <w:rFonts w:hint="eastAsia"/>
          <w:bCs/>
          <w:sz w:val="24"/>
          <w:szCs w:val="20"/>
        </w:rPr>
        <w:t>的文档的语境特征向量</w:t>
      </w:r>
      <w:r w:rsidRPr="00F40469">
        <w:rPr>
          <w:bCs/>
          <w:position w:val="-6"/>
          <w:sz w:val="24"/>
          <w:szCs w:val="20"/>
        </w:rPr>
        <w:object w:dxaOrig="1080" w:dyaOrig="320">
          <v:shape id="_x0000_i1091" type="#_x0000_t75" style="width:54pt;height:15.6pt" o:ole="">
            <v:imagedata r:id="rId167" o:title=""/>
          </v:shape>
          <o:OLEObject Type="Embed" ProgID="Equation.DSMT4" ShapeID="_x0000_i1091" DrawAspect="Content" ObjectID="_1583002887" r:id="rId168"/>
        </w:object>
      </w:r>
      <w:r>
        <w:rPr>
          <w:rFonts w:hint="eastAsia"/>
          <w:bCs/>
          <w:sz w:val="24"/>
          <w:szCs w:val="20"/>
        </w:rPr>
        <w:t>由等式</w:t>
      </w:r>
      <w:r>
        <w:rPr>
          <w:bCs/>
          <w:sz w:val="24"/>
          <w:szCs w:val="20"/>
        </w:rPr>
        <w:fldChar w:fldCharType="begin"/>
      </w:r>
      <w:r>
        <w:rPr>
          <w:bCs/>
          <w:sz w:val="24"/>
          <w:szCs w:val="20"/>
        </w:rPr>
        <w:instrText xml:space="preserve"> GOTOBUTTON ZEqnNum152621  \* MERGEFORMAT </w:instrText>
      </w:r>
      <w:r>
        <w:rPr>
          <w:bCs/>
          <w:sz w:val="24"/>
          <w:szCs w:val="20"/>
        </w:rPr>
        <w:fldChar w:fldCharType="begin"/>
      </w:r>
      <w:r>
        <w:rPr>
          <w:bCs/>
          <w:sz w:val="24"/>
          <w:szCs w:val="20"/>
        </w:rPr>
        <w:instrText xml:space="preserve"> REF ZEqnNum152621 \* Charformat \! \* MERGEFORMAT </w:instrText>
      </w:r>
      <w:r>
        <w:rPr>
          <w:bCs/>
          <w:sz w:val="24"/>
          <w:szCs w:val="20"/>
        </w:rPr>
        <w:fldChar w:fldCharType="separate"/>
      </w:r>
      <w:r w:rsidR="001B744C" w:rsidRPr="001B744C">
        <w:rPr>
          <w:bCs/>
          <w:sz w:val="24"/>
          <w:szCs w:val="20"/>
        </w:rPr>
        <w:instrText>(3-7)</w:instrText>
      </w:r>
      <w:r>
        <w:rPr>
          <w:bCs/>
          <w:sz w:val="24"/>
          <w:szCs w:val="20"/>
        </w:rPr>
        <w:fldChar w:fldCharType="end"/>
      </w:r>
      <w:r>
        <w:rPr>
          <w:bCs/>
          <w:sz w:val="24"/>
          <w:szCs w:val="20"/>
        </w:rPr>
        <w:fldChar w:fldCharType="end"/>
      </w:r>
      <w:r w:rsidRPr="00C6491B">
        <w:rPr>
          <w:rFonts w:hint="eastAsia"/>
          <w:bCs/>
          <w:sz w:val="24"/>
          <w:szCs w:val="20"/>
        </w:rPr>
        <w:t>构成：</w:t>
      </w:r>
    </w:p>
    <w:p w:rsidR="00A17FA7" w:rsidRDefault="00A17FA7" w:rsidP="00F40469">
      <w:pPr>
        <w:pStyle w:val="MTDisplayEquation"/>
      </w:pPr>
      <w:r>
        <w:tab/>
      </w:r>
      <w:r w:rsidRPr="00F40469">
        <w:rPr>
          <w:position w:val="-12"/>
        </w:rPr>
        <w:object w:dxaOrig="2720" w:dyaOrig="380">
          <v:shape id="_x0000_i1092" type="#_x0000_t75" style="width:135.6pt;height:19.2pt" o:ole="">
            <v:imagedata r:id="rId169" o:title=""/>
          </v:shape>
          <o:OLEObject Type="Embed" ProgID="Equation.DSMT4" ShapeID="_x0000_i1092" DrawAspect="Content" ObjectID="_1583002888" r:id="rId17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B744C">
          <w:rPr>
            <w:noProof/>
          </w:rPr>
          <w:instrText>3</w:instrText>
        </w:r>
      </w:fldSimple>
      <w:r>
        <w:instrText>-</w:instrText>
      </w:r>
      <w:fldSimple w:instr=" SEQ MTEqn \c \* Arabic \* MERGEFORMAT ">
        <w:r w:rsidR="001B744C">
          <w:rPr>
            <w:noProof/>
          </w:rPr>
          <w:instrText>8</w:instrText>
        </w:r>
      </w:fldSimple>
      <w:r>
        <w:instrText>)</w:instrText>
      </w:r>
      <w:r>
        <w:fldChar w:fldCharType="end"/>
      </w:r>
    </w:p>
    <w:p w:rsidR="00A17FA7" w:rsidRPr="00A10190" w:rsidRDefault="00A17FA7">
      <w:pPr>
        <w:pStyle w:val="MTDisplayEquation"/>
        <w:ind w:firstLineChars="200" w:firstLine="485"/>
        <w:jc w:val="both"/>
      </w:pPr>
      <w:r w:rsidRPr="00F40469">
        <w:rPr>
          <w:rFonts w:hint="eastAsia"/>
        </w:rPr>
        <w:t>然而，</w:t>
      </w:r>
      <w:r>
        <w:rPr>
          <w:rFonts w:hint="eastAsia"/>
        </w:rPr>
        <w:t>因为卷积神经网络的特征，</w:t>
      </w:r>
      <w:r w:rsidRPr="00F40469">
        <w:rPr>
          <w:rFonts w:hint="eastAsia"/>
        </w:rPr>
        <w:t>一个共享权重</w:t>
      </w:r>
      <w:r>
        <w:rPr>
          <w:rFonts w:hint="eastAsia"/>
        </w:rPr>
        <w:t>只能</w:t>
      </w:r>
      <w:r w:rsidRPr="00F40469">
        <w:rPr>
          <w:rFonts w:hint="eastAsia"/>
        </w:rPr>
        <w:t>捕获到一种类型的上下文特征。</w:t>
      </w:r>
      <w:r w:rsidRPr="00F40469">
        <w:t xml:space="preserve"> </w:t>
      </w:r>
      <w:r>
        <w:rPr>
          <w:rFonts w:hint="eastAsia"/>
        </w:rPr>
        <w:t>因此，本文中</w:t>
      </w:r>
      <w:r w:rsidRPr="00F40469">
        <w:rPr>
          <w:rFonts w:hint="eastAsia"/>
        </w:rPr>
        <w:t>使用</w:t>
      </w:r>
      <w:r>
        <w:rPr>
          <w:rFonts w:hint="eastAsia"/>
        </w:rPr>
        <w:t>了</w:t>
      </w:r>
      <w:r w:rsidRPr="00F40469">
        <w:rPr>
          <w:rFonts w:hint="eastAsia"/>
        </w:rPr>
        <w:t>多个共享权重来捕获多种类型的上下文特征，这使得我们能够生成与</w:t>
      </w:r>
      <w:r w:rsidRPr="00F40469">
        <w:rPr>
          <w:position w:val="-12"/>
        </w:rPr>
        <w:object w:dxaOrig="320" w:dyaOrig="360">
          <v:shape id="_x0000_i1093" type="#_x0000_t75" style="width:15.6pt;height:18pt" o:ole="">
            <v:imagedata r:id="rId171" o:title=""/>
          </v:shape>
          <o:OLEObject Type="Embed" ProgID="Equation.DSMT4" ShapeID="_x0000_i1093" DrawAspect="Content" ObjectID="_1583002889" r:id="rId172"/>
        </w:object>
      </w:r>
      <w:r w:rsidRPr="00F40469">
        <w:rPr>
          <w:rFonts w:hint="eastAsia"/>
        </w:rPr>
        <w:t>的数目</w:t>
      </w:r>
      <w:r w:rsidRPr="00F40469">
        <w:rPr>
          <w:position w:val="-12"/>
        </w:rPr>
        <w:object w:dxaOrig="260" w:dyaOrig="360">
          <v:shape id="_x0000_i1094" type="#_x0000_t75" style="width:13.2pt;height:18pt" o:ole="">
            <v:imagedata r:id="rId173" o:title=""/>
          </v:shape>
          <o:OLEObject Type="Embed" ProgID="Equation.DSMT4" ShapeID="_x0000_i1094" DrawAspect="Content" ObjectID="_1583002890" r:id="rId174"/>
        </w:object>
      </w:r>
      <w:r w:rsidRPr="00F40469">
        <w:rPr>
          <w:rFonts w:hint="eastAsia"/>
        </w:rPr>
        <w:t>一样多的上下文特征向量。</w:t>
      </w:r>
    </w:p>
    <w:p w:rsidR="00A17FA7" w:rsidRPr="007B1FF0" w:rsidRDefault="00A17FA7" w:rsidP="00C146D1">
      <w:pPr>
        <w:pStyle w:val="afff"/>
        <w:numPr>
          <w:ilvl w:val="0"/>
          <w:numId w:val="32"/>
        </w:numPr>
        <w:spacing w:line="440" w:lineRule="exact"/>
        <w:ind w:firstLineChars="0"/>
        <w:rPr>
          <w:sz w:val="24"/>
        </w:rPr>
      </w:pPr>
      <w:r w:rsidRPr="007B1FF0">
        <w:rPr>
          <w:sz w:val="24"/>
        </w:rPr>
        <w:t>Pooling Layer</w:t>
      </w:r>
    </w:p>
    <w:p w:rsidR="00A17FA7" w:rsidRDefault="00A17FA7">
      <w:pPr>
        <w:spacing w:line="440" w:lineRule="exact"/>
        <w:ind w:firstLineChars="200" w:firstLine="485"/>
        <w:rPr>
          <w:sz w:val="24"/>
        </w:rPr>
      </w:pPr>
      <w:r>
        <w:rPr>
          <w:rFonts w:hint="eastAsia"/>
          <w:sz w:val="24"/>
        </w:rPr>
        <w:t>池化层用来从</w:t>
      </w:r>
      <w:r w:rsidRPr="00E85220">
        <w:rPr>
          <w:rFonts w:hint="eastAsia"/>
          <w:sz w:val="24"/>
        </w:rPr>
        <w:t>卷积层提取</w:t>
      </w:r>
      <w:r>
        <w:rPr>
          <w:rFonts w:hint="eastAsia"/>
          <w:sz w:val="24"/>
        </w:rPr>
        <w:t>出具有</w:t>
      </w:r>
      <w:r w:rsidRPr="00E85220">
        <w:rPr>
          <w:rFonts w:hint="eastAsia"/>
          <w:sz w:val="24"/>
        </w:rPr>
        <w:t>代表性的特征，并且还</w:t>
      </w:r>
      <w:r>
        <w:rPr>
          <w:rFonts w:hint="eastAsia"/>
          <w:sz w:val="24"/>
        </w:rPr>
        <w:t>可以</w:t>
      </w:r>
      <w:r w:rsidRPr="00E85220">
        <w:rPr>
          <w:rFonts w:hint="eastAsia"/>
          <w:sz w:val="24"/>
        </w:rPr>
        <w:t>通过构建固定长度</w:t>
      </w:r>
      <w:r w:rsidR="003C7956">
        <w:rPr>
          <w:rFonts w:hint="eastAsia"/>
          <w:sz w:val="24"/>
        </w:rPr>
        <w:t>的特征向量</w:t>
      </w:r>
      <w:r w:rsidRPr="00E85220">
        <w:rPr>
          <w:rFonts w:hint="eastAsia"/>
          <w:sz w:val="24"/>
        </w:rPr>
        <w:t>来处理可变长度的文档。</w:t>
      </w:r>
      <w:r w:rsidRPr="00E85220">
        <w:rPr>
          <w:sz w:val="24"/>
        </w:rPr>
        <w:t xml:space="preserve"> </w:t>
      </w:r>
      <w:r w:rsidRPr="00E85220">
        <w:rPr>
          <w:rFonts w:hint="eastAsia"/>
          <w:sz w:val="24"/>
        </w:rPr>
        <w:t>在卷积层之后，文档被表示为</w:t>
      </w:r>
      <w:r>
        <w:rPr>
          <w:rFonts w:hint="eastAsia"/>
          <w:sz w:val="24"/>
        </w:rPr>
        <w:t>具有</w:t>
      </w:r>
      <w:r w:rsidRPr="00E85220">
        <w:rPr>
          <w:position w:val="-12"/>
          <w:sz w:val="24"/>
        </w:rPr>
        <w:object w:dxaOrig="260" w:dyaOrig="360">
          <v:shape id="_x0000_i1095" type="#_x0000_t75" style="width:13.2pt;height:18pt" o:ole="">
            <v:imagedata r:id="rId173" o:title=""/>
          </v:shape>
          <o:OLEObject Type="Embed" ProgID="Equation.DSMT4" ShapeID="_x0000_i1095" DrawAspect="Content" ObjectID="_1583002891" r:id="rId175"/>
        </w:object>
      </w:r>
      <w:proofErr w:type="gramStart"/>
      <w:r>
        <w:rPr>
          <w:rFonts w:hint="eastAsia"/>
          <w:sz w:val="24"/>
        </w:rPr>
        <w:t>个</w:t>
      </w:r>
      <w:proofErr w:type="gramEnd"/>
      <w:r>
        <w:rPr>
          <w:rFonts w:hint="eastAsia"/>
          <w:sz w:val="24"/>
        </w:rPr>
        <w:t>上</w:t>
      </w:r>
      <w:r w:rsidRPr="00E85220">
        <w:rPr>
          <w:rFonts w:hint="eastAsia"/>
          <w:sz w:val="24"/>
        </w:rPr>
        <w:t>下文特征</w:t>
      </w:r>
      <w:r>
        <w:rPr>
          <w:rFonts w:hint="eastAsia"/>
          <w:sz w:val="24"/>
        </w:rPr>
        <w:t>的向量，其中每个上下文特征向量具有可变长度</w:t>
      </w:r>
      <w:r>
        <w:rPr>
          <w:sz w:val="24"/>
        </w:rPr>
        <w:t>(</w:t>
      </w:r>
      <w:r w:rsidRPr="00E85220">
        <w:rPr>
          <w:rFonts w:hint="eastAsia"/>
          <w:sz w:val="24"/>
        </w:rPr>
        <w:t>即，</w:t>
      </w:r>
      <w:r w:rsidRPr="00E85220">
        <w:rPr>
          <w:position w:val="-6"/>
          <w:sz w:val="24"/>
        </w:rPr>
        <w:object w:dxaOrig="940" w:dyaOrig="279">
          <v:shape id="_x0000_i1096" type="#_x0000_t75" style="width:46.2pt;height:13.8pt" o:ole="">
            <v:imagedata r:id="rId176" o:title=""/>
          </v:shape>
          <o:OLEObject Type="Embed" ProgID="Equation.DSMT4" ShapeID="_x0000_i1096" DrawAspect="Content" ObjectID="_1583002892" r:id="rId177"/>
        </w:object>
      </w:r>
      <w:r>
        <w:rPr>
          <w:rFonts w:hint="eastAsia"/>
          <w:sz w:val="24"/>
        </w:rPr>
        <w:t>的向量长度</w:t>
      </w:r>
      <w:r>
        <w:rPr>
          <w:sz w:val="24"/>
        </w:rPr>
        <w:t>)</w:t>
      </w:r>
      <w:r>
        <w:rPr>
          <w:rFonts w:hint="eastAsia"/>
          <w:sz w:val="24"/>
        </w:rPr>
        <w:t>。</w:t>
      </w:r>
      <w:r>
        <w:rPr>
          <w:sz w:val="24"/>
        </w:rPr>
        <w:t>CNN</w:t>
      </w:r>
      <w:r>
        <w:rPr>
          <w:rFonts w:hint="eastAsia"/>
          <w:sz w:val="24"/>
        </w:rPr>
        <w:t>在</w:t>
      </w:r>
      <w:r>
        <w:rPr>
          <w:sz w:val="24"/>
        </w:rPr>
        <w:t>NLP</w:t>
      </w:r>
      <w:r>
        <w:rPr>
          <w:rFonts w:hint="eastAsia"/>
          <w:sz w:val="24"/>
        </w:rPr>
        <w:t>的应用中一般都是直接使用的</w:t>
      </w:r>
      <w:r>
        <w:rPr>
          <w:sz w:val="24"/>
        </w:rPr>
        <w:t xml:space="preserve">Max </w:t>
      </w:r>
      <w:r w:rsidRPr="00E85220">
        <w:rPr>
          <w:sz w:val="24"/>
        </w:rPr>
        <w:t>pooling</w:t>
      </w:r>
      <w:r w:rsidRPr="00E85220">
        <w:rPr>
          <w:rFonts w:hint="eastAsia"/>
          <w:sz w:val="24"/>
        </w:rPr>
        <w:t>，通过从每个上下文特征向量中提取最大上下文特征，将</w:t>
      </w:r>
      <w:r>
        <w:rPr>
          <w:rFonts w:hint="eastAsia"/>
          <w:sz w:val="24"/>
        </w:rPr>
        <w:t>每个</w:t>
      </w:r>
      <w:r w:rsidR="003C7956">
        <w:rPr>
          <w:rFonts w:hint="eastAsia"/>
          <w:sz w:val="24"/>
        </w:rPr>
        <w:t>文档</w:t>
      </w:r>
      <w:r w:rsidRPr="00E85220">
        <w:rPr>
          <w:rFonts w:hint="eastAsia"/>
          <w:sz w:val="24"/>
        </w:rPr>
        <w:t>表示为</w:t>
      </w:r>
      <w:r>
        <w:rPr>
          <w:rFonts w:hint="eastAsia"/>
          <w:sz w:val="24"/>
        </w:rPr>
        <w:t>具有</w:t>
      </w:r>
      <w:r w:rsidRPr="00E85220">
        <w:rPr>
          <w:position w:val="-12"/>
          <w:sz w:val="24"/>
        </w:rPr>
        <w:object w:dxaOrig="260" w:dyaOrig="360">
          <v:shape id="_x0000_i1097" type="#_x0000_t75" style="width:13.2pt;height:18pt" o:ole="">
            <v:imagedata r:id="rId173" o:title=""/>
          </v:shape>
          <o:OLEObject Type="Embed" ProgID="Equation.DSMT4" ShapeID="_x0000_i1097" DrawAspect="Content" ObjectID="_1583002893" r:id="rId178"/>
        </w:object>
      </w:r>
      <w:r w:rsidRPr="00E85220">
        <w:rPr>
          <w:rFonts w:hint="eastAsia"/>
          <w:sz w:val="24"/>
        </w:rPr>
        <w:t>固定长度</w:t>
      </w:r>
      <w:r>
        <w:rPr>
          <w:rFonts w:hint="eastAsia"/>
          <w:sz w:val="24"/>
        </w:rPr>
        <w:t>的</w:t>
      </w:r>
      <w:r w:rsidRPr="00E85220">
        <w:rPr>
          <w:rFonts w:hint="eastAsia"/>
          <w:sz w:val="24"/>
        </w:rPr>
        <w:t>向量，如下所示。</w:t>
      </w:r>
    </w:p>
    <w:p w:rsidR="00A17FA7" w:rsidRPr="00E85220" w:rsidRDefault="00A17FA7" w:rsidP="00E85220">
      <w:pPr>
        <w:pStyle w:val="MTDisplayEquation"/>
      </w:pPr>
      <w:r>
        <w:tab/>
      </w:r>
      <w:r w:rsidRPr="00E85220">
        <w:rPr>
          <w:position w:val="-14"/>
        </w:rPr>
        <w:object w:dxaOrig="4740" w:dyaOrig="400">
          <v:shape id="_x0000_i1098" type="#_x0000_t75" style="width:237pt;height:19.8pt" o:ole="">
            <v:imagedata r:id="rId179" o:title=""/>
          </v:shape>
          <o:OLEObject Type="Embed" ProgID="Equation.DSMT4" ShapeID="_x0000_i1098" DrawAspect="Content" ObjectID="_1583002894" r:id="rId18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06" w:name="ZEqnNum622300"/>
      <w:r>
        <w:instrText>(</w:instrText>
      </w:r>
      <w:fldSimple w:instr=" SEQ MTSec \c \* Arabic \* MERGEFORMAT ">
        <w:r w:rsidR="001B744C">
          <w:rPr>
            <w:noProof/>
          </w:rPr>
          <w:instrText>3</w:instrText>
        </w:r>
      </w:fldSimple>
      <w:r>
        <w:instrText>-</w:instrText>
      </w:r>
      <w:fldSimple w:instr=" SEQ MTEqn \c \* Arabic \* MERGEFORMAT ">
        <w:r w:rsidR="001B744C">
          <w:rPr>
            <w:noProof/>
          </w:rPr>
          <w:instrText>9</w:instrText>
        </w:r>
      </w:fldSimple>
      <w:r>
        <w:instrText>)</w:instrText>
      </w:r>
      <w:bookmarkEnd w:id="306"/>
      <w:r>
        <w:fldChar w:fldCharType="end"/>
      </w:r>
    </w:p>
    <w:p w:rsidR="00A17FA7" w:rsidRPr="00E85220" w:rsidRDefault="00A17FA7">
      <w:pPr>
        <w:spacing w:line="440" w:lineRule="exact"/>
        <w:ind w:firstLineChars="200" w:firstLine="485"/>
        <w:rPr>
          <w:sz w:val="24"/>
        </w:rPr>
      </w:pPr>
      <w:r w:rsidRPr="00E85220">
        <w:rPr>
          <w:rFonts w:hint="eastAsia"/>
          <w:sz w:val="24"/>
        </w:rPr>
        <w:t>其中</w:t>
      </w:r>
      <w:r w:rsidR="003C7956">
        <w:rPr>
          <w:rFonts w:hint="eastAsia"/>
          <w:sz w:val="24"/>
        </w:rPr>
        <w:t>，</w:t>
      </w:r>
      <w:r w:rsidRPr="00E85220">
        <w:rPr>
          <w:position w:val="-6"/>
          <w:sz w:val="24"/>
        </w:rPr>
        <w:object w:dxaOrig="260" w:dyaOrig="320">
          <v:shape id="_x0000_i1099" type="#_x0000_t75" style="width:13.2pt;height:15.6pt" o:ole="">
            <v:imagedata r:id="rId181" o:title=""/>
          </v:shape>
          <o:OLEObject Type="Embed" ProgID="Equation.DSMT4" ShapeID="_x0000_i1099" DrawAspect="Content" ObjectID="_1583002895" r:id="rId182"/>
        </w:object>
      </w:r>
      <w:r w:rsidRPr="00E85220">
        <w:rPr>
          <w:rFonts w:hint="eastAsia"/>
          <w:sz w:val="24"/>
        </w:rPr>
        <w:t>是通过第</w:t>
      </w:r>
      <w:r w:rsidRPr="00E85220">
        <w:rPr>
          <w:position w:val="-10"/>
          <w:sz w:val="24"/>
        </w:rPr>
        <w:object w:dxaOrig="200" w:dyaOrig="300">
          <v:shape id="_x0000_i1100" type="#_x0000_t75" style="width:10.8pt;height:15pt" o:ole="">
            <v:imagedata r:id="rId183" o:title=""/>
          </v:shape>
          <o:OLEObject Type="Embed" ProgID="Equation.DSMT4" ShapeID="_x0000_i1100" DrawAspect="Content" ObjectID="_1583002896" r:id="rId184"/>
        </w:object>
      </w:r>
      <w:proofErr w:type="gramStart"/>
      <w:r w:rsidRPr="00E85220">
        <w:rPr>
          <w:rFonts w:hint="eastAsia"/>
          <w:sz w:val="24"/>
        </w:rPr>
        <w:t>个</w:t>
      </w:r>
      <w:proofErr w:type="gramEnd"/>
      <w:r w:rsidRPr="00E85220">
        <w:rPr>
          <w:rFonts w:hint="eastAsia"/>
          <w:sz w:val="24"/>
        </w:rPr>
        <w:t>共享权重</w:t>
      </w:r>
      <w:r w:rsidRPr="00E85220">
        <w:rPr>
          <w:position w:val="-12"/>
          <w:sz w:val="24"/>
        </w:rPr>
        <w:object w:dxaOrig="360" w:dyaOrig="380">
          <v:shape id="_x0000_i1101" type="#_x0000_t75" style="width:18pt;height:19.2pt" o:ole="">
            <v:imagedata r:id="rId185" o:title=""/>
          </v:shape>
          <o:OLEObject Type="Embed" ProgID="Equation.DSMT4" ShapeID="_x0000_i1101" DrawAspect="Content" ObjectID="_1583002897" r:id="rId186"/>
        </w:object>
      </w:r>
      <w:r w:rsidRPr="00E85220">
        <w:rPr>
          <w:rFonts w:hint="eastAsia"/>
          <w:sz w:val="24"/>
        </w:rPr>
        <w:t>提取的长度为</w:t>
      </w:r>
      <w:r w:rsidRPr="00E85220">
        <w:rPr>
          <w:position w:val="-6"/>
          <w:sz w:val="24"/>
        </w:rPr>
        <w:object w:dxaOrig="940" w:dyaOrig="279">
          <v:shape id="_x0000_i1102" type="#_x0000_t75" style="width:46.2pt;height:13.8pt" o:ole="">
            <v:imagedata r:id="rId176" o:title=""/>
          </v:shape>
          <o:OLEObject Type="Embed" ProgID="Equation.DSMT4" ShapeID="_x0000_i1102" DrawAspect="Content" ObjectID="_1583002898" r:id="rId187"/>
        </w:object>
      </w:r>
      <w:r w:rsidRPr="00E85220">
        <w:rPr>
          <w:rFonts w:hint="eastAsia"/>
          <w:sz w:val="24"/>
        </w:rPr>
        <w:t>的</w:t>
      </w:r>
      <w:r w:rsidR="003C7956">
        <w:rPr>
          <w:rFonts w:hint="eastAsia"/>
          <w:sz w:val="24"/>
        </w:rPr>
        <w:t>上下文</w:t>
      </w:r>
      <w:r w:rsidRPr="00E85220">
        <w:rPr>
          <w:rFonts w:hint="eastAsia"/>
          <w:sz w:val="24"/>
        </w:rPr>
        <w:t>特征</w:t>
      </w:r>
      <w:r>
        <w:rPr>
          <w:rFonts w:hint="eastAsia"/>
          <w:sz w:val="24"/>
        </w:rPr>
        <w:t>向量</w:t>
      </w:r>
      <w:r w:rsidRPr="00E85220">
        <w:rPr>
          <w:rFonts w:hint="eastAsia"/>
          <w:sz w:val="24"/>
        </w:rPr>
        <w:t>。</w:t>
      </w:r>
    </w:p>
    <w:p w:rsidR="00A17FA7" w:rsidRPr="007B1FF0" w:rsidRDefault="00A17FA7" w:rsidP="00C146D1">
      <w:pPr>
        <w:pStyle w:val="afff"/>
        <w:numPr>
          <w:ilvl w:val="0"/>
          <w:numId w:val="32"/>
        </w:numPr>
        <w:spacing w:line="440" w:lineRule="exact"/>
        <w:ind w:firstLineChars="0"/>
        <w:rPr>
          <w:sz w:val="24"/>
        </w:rPr>
      </w:pPr>
      <w:r w:rsidRPr="007B1FF0">
        <w:rPr>
          <w:sz w:val="24"/>
        </w:rPr>
        <w:t>Output Layer</w:t>
      </w:r>
    </w:p>
    <w:p w:rsidR="00A17FA7" w:rsidRPr="00F11051" w:rsidRDefault="00A17FA7" w:rsidP="00850B8B">
      <w:pPr>
        <w:spacing w:line="440" w:lineRule="exact"/>
        <w:ind w:firstLineChars="200" w:firstLine="485"/>
        <w:textAlignment w:val="center"/>
        <w:rPr>
          <w:sz w:val="24"/>
        </w:rPr>
      </w:pPr>
      <w:r w:rsidRPr="00F11051">
        <w:rPr>
          <w:rFonts w:hint="eastAsia"/>
          <w:sz w:val="24"/>
        </w:rPr>
        <w:t>一般情况下，在输出层，从上一层获得的高级特征应该转换为特定的任务。因此，</w:t>
      </w:r>
      <w:r w:rsidR="0068536D">
        <w:rPr>
          <w:rFonts w:hint="eastAsia"/>
          <w:sz w:val="24"/>
        </w:rPr>
        <w:t>将</w:t>
      </w:r>
      <w:r w:rsidRPr="00F11051">
        <w:rPr>
          <w:rFonts w:hint="eastAsia"/>
          <w:sz w:val="24"/>
        </w:rPr>
        <w:t>用户和项目潜在模型的</w:t>
      </w:r>
      <w:r w:rsidRPr="00F11051">
        <w:rPr>
          <w:sz w:val="24"/>
        </w:rPr>
        <w:t>k</w:t>
      </w:r>
      <w:r w:rsidRPr="00F11051">
        <w:rPr>
          <w:rFonts w:hint="eastAsia"/>
          <w:sz w:val="24"/>
        </w:rPr>
        <w:t>维空间上</w:t>
      </w:r>
      <w:r w:rsidR="0068536D">
        <w:rPr>
          <w:rFonts w:hint="eastAsia"/>
          <w:sz w:val="24"/>
        </w:rPr>
        <w:t>的</w:t>
      </w:r>
      <w:r w:rsidRPr="00F11051">
        <w:rPr>
          <w:rFonts w:hint="eastAsia"/>
          <w:sz w:val="24"/>
        </w:rPr>
        <w:t>投影</w:t>
      </w:r>
      <w:r w:rsidRPr="00F11051">
        <w:rPr>
          <w:sz w:val="24"/>
        </w:rPr>
        <w:object w:dxaOrig="279" w:dyaOrig="380">
          <v:shape id="_x0000_i1103" type="#_x0000_t75" style="width:13.8pt;height:19.2pt" o:ole="">
            <v:imagedata r:id="rId188" o:title=""/>
          </v:shape>
          <o:OLEObject Type="Embed" ProgID="Equation.DSMT4" ShapeID="_x0000_i1103" DrawAspect="Content" ObjectID="_1583002899" r:id="rId189"/>
        </w:object>
      </w:r>
      <w:r w:rsidRPr="00F11051">
        <w:rPr>
          <w:rFonts w:hint="eastAsia"/>
          <w:sz w:val="24"/>
        </w:rPr>
        <w:t>用于我们的推荐任务，最终通过使用传统的非线性投影产生</w:t>
      </w:r>
      <w:proofErr w:type="gramStart"/>
      <w:r w:rsidRPr="00F11051">
        <w:rPr>
          <w:rFonts w:hint="eastAsia"/>
          <w:sz w:val="24"/>
        </w:rPr>
        <w:t>文档潜向矢量</w:t>
      </w:r>
      <w:proofErr w:type="gramEnd"/>
      <w:r w:rsidRPr="00F11051">
        <w:rPr>
          <w:rFonts w:hint="eastAsia"/>
          <w:sz w:val="24"/>
        </w:rPr>
        <w:t>：</w:t>
      </w:r>
    </w:p>
    <w:p w:rsidR="00A17FA7" w:rsidRDefault="00A17FA7" w:rsidP="00E85220">
      <w:pPr>
        <w:pStyle w:val="MTDisplayEquation"/>
      </w:pPr>
      <w:r>
        <w:tab/>
      </w:r>
      <w:r w:rsidRPr="00E85220">
        <w:rPr>
          <w:position w:val="-14"/>
        </w:rPr>
        <w:object w:dxaOrig="3800" w:dyaOrig="380">
          <v:shape id="_x0000_i1104" type="#_x0000_t75" style="width:189.6pt;height:19.2pt" o:ole="">
            <v:imagedata r:id="rId190" o:title=""/>
          </v:shape>
          <o:OLEObject Type="Embed" ProgID="Equation.DSMT4" ShapeID="_x0000_i1104" DrawAspect="Content" ObjectID="_1583002900" r:id="rId19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07" w:name="ZEqnNum728964"/>
      <w:r>
        <w:instrText>(</w:instrText>
      </w:r>
      <w:fldSimple w:instr=" SEQ MTSec \c \* Arabic \* MERGEFORMAT ">
        <w:r w:rsidR="001B744C">
          <w:rPr>
            <w:noProof/>
          </w:rPr>
          <w:instrText>3</w:instrText>
        </w:r>
      </w:fldSimple>
      <w:r>
        <w:instrText>-</w:instrText>
      </w:r>
      <w:fldSimple w:instr=" SEQ MTEqn \c \* Arabic \* MERGEFORMAT ">
        <w:r w:rsidR="001B744C">
          <w:rPr>
            <w:noProof/>
          </w:rPr>
          <w:instrText>10</w:instrText>
        </w:r>
      </w:fldSimple>
      <w:r>
        <w:instrText>)</w:instrText>
      </w:r>
      <w:bookmarkEnd w:id="307"/>
      <w:r>
        <w:fldChar w:fldCharType="end"/>
      </w:r>
    </w:p>
    <w:p w:rsidR="00A17FA7" w:rsidRDefault="00A17FA7">
      <w:pPr>
        <w:spacing w:line="440" w:lineRule="exact"/>
        <w:ind w:firstLineChars="200" w:firstLine="485"/>
        <w:rPr>
          <w:sz w:val="24"/>
        </w:rPr>
      </w:pPr>
      <w:r w:rsidRPr="007D23C2">
        <w:rPr>
          <w:rFonts w:hint="eastAsia"/>
          <w:sz w:val="24"/>
        </w:rPr>
        <w:t>其中，</w:t>
      </w:r>
      <w:r w:rsidRPr="007D23C2">
        <w:rPr>
          <w:position w:val="-14"/>
          <w:sz w:val="24"/>
        </w:rPr>
        <w:object w:dxaOrig="1120" w:dyaOrig="400">
          <v:shape id="_x0000_i1105" type="#_x0000_t75" style="width:55.2pt;height:19.8pt" o:ole="">
            <v:imagedata r:id="rId192" o:title=""/>
          </v:shape>
          <o:OLEObject Type="Embed" ProgID="Equation.DSMT4" ShapeID="_x0000_i1105" DrawAspect="Content" ObjectID="_1583002901" r:id="rId193"/>
        </w:object>
      </w:r>
      <w:r>
        <w:rPr>
          <w:rFonts w:hint="eastAsia"/>
          <w:sz w:val="24"/>
        </w:rPr>
        <w:t>，</w:t>
      </w:r>
      <w:r w:rsidRPr="007D23C2">
        <w:rPr>
          <w:position w:val="-14"/>
          <w:sz w:val="24"/>
        </w:rPr>
        <w:object w:dxaOrig="1080" w:dyaOrig="400">
          <v:shape id="_x0000_i1106" type="#_x0000_t75" style="width:54pt;height:19.8pt" o:ole="">
            <v:imagedata r:id="rId194" o:title=""/>
          </v:shape>
          <o:OLEObject Type="Embed" ProgID="Equation.DSMT4" ShapeID="_x0000_i1106" DrawAspect="Content" ObjectID="_1583002902" r:id="rId195"/>
        </w:object>
      </w:r>
      <w:r>
        <w:rPr>
          <w:rFonts w:hint="eastAsia"/>
          <w:sz w:val="24"/>
        </w:rPr>
        <w:t>是投影矩阵，</w:t>
      </w:r>
      <w:r w:rsidRPr="007D23C2">
        <w:rPr>
          <w:position w:val="-14"/>
          <w:sz w:val="24"/>
        </w:rPr>
        <w:object w:dxaOrig="859" w:dyaOrig="400">
          <v:shape id="_x0000_i1107" type="#_x0000_t75" style="width:42.6pt;height:19.8pt" o:ole="">
            <v:imagedata r:id="rId196" o:title=""/>
          </v:shape>
          <o:OLEObject Type="Embed" ProgID="Equation.DSMT4" ShapeID="_x0000_i1107" DrawAspect="Content" ObjectID="_1583002903" r:id="rId197"/>
        </w:object>
      </w:r>
      <w:r>
        <w:rPr>
          <w:rFonts w:hint="eastAsia"/>
          <w:sz w:val="24"/>
        </w:rPr>
        <w:t>，</w:t>
      </w:r>
      <w:r w:rsidRPr="007D23C2">
        <w:rPr>
          <w:position w:val="-14"/>
          <w:sz w:val="24"/>
        </w:rPr>
        <w:object w:dxaOrig="859" w:dyaOrig="400">
          <v:shape id="_x0000_i1108" type="#_x0000_t75" style="width:42.6pt;height:19.8pt" o:ole="">
            <v:imagedata r:id="rId198" o:title=""/>
          </v:shape>
          <o:OLEObject Type="Embed" ProgID="Equation.DSMT4" ShapeID="_x0000_i1108" DrawAspect="Content" ObjectID="_1583002904" r:id="rId199"/>
        </w:object>
      </w:r>
      <w:r>
        <w:rPr>
          <w:rFonts w:hint="eastAsia"/>
          <w:sz w:val="24"/>
        </w:rPr>
        <w:t>是</w:t>
      </w:r>
      <w:r w:rsidRPr="007D23C2">
        <w:rPr>
          <w:position w:val="-14"/>
          <w:sz w:val="24"/>
        </w:rPr>
        <w:object w:dxaOrig="400" w:dyaOrig="380">
          <v:shape id="_x0000_i1109" type="#_x0000_t75" style="width:19.8pt;height:19.2pt" o:ole="">
            <v:imagedata r:id="rId200" o:title=""/>
          </v:shape>
          <o:OLEObject Type="Embed" ProgID="Equation.DSMT4" ShapeID="_x0000_i1109" DrawAspect="Content" ObjectID="_1583002905" r:id="rId201"/>
        </w:object>
      </w:r>
      <w:r>
        <w:rPr>
          <w:rFonts w:hint="eastAsia"/>
          <w:sz w:val="24"/>
        </w:rPr>
        <w:t>，</w:t>
      </w:r>
      <w:r w:rsidRPr="007D23C2">
        <w:rPr>
          <w:position w:val="-14"/>
          <w:sz w:val="24"/>
        </w:rPr>
        <w:object w:dxaOrig="420" w:dyaOrig="380">
          <v:shape id="_x0000_i1110" type="#_x0000_t75" style="width:21pt;height:19.2pt" o:ole="">
            <v:imagedata r:id="rId202" o:title=""/>
          </v:shape>
          <o:OLEObject Type="Embed" ProgID="Equation.DSMT4" ShapeID="_x0000_i1110" DrawAspect="Content" ObjectID="_1583002906" r:id="rId203"/>
        </w:object>
      </w:r>
      <w:r>
        <w:rPr>
          <w:rFonts w:hint="eastAsia"/>
          <w:sz w:val="24"/>
        </w:rPr>
        <w:t>的偏</w:t>
      </w:r>
      <w:r>
        <w:rPr>
          <w:rFonts w:hint="eastAsia"/>
          <w:sz w:val="24"/>
        </w:rPr>
        <w:lastRenderedPageBreak/>
        <w:t>置向量。</w:t>
      </w:r>
    </w:p>
    <w:p w:rsidR="00A17FA7" w:rsidRPr="005C5AE7" w:rsidRDefault="00A17FA7">
      <w:pPr>
        <w:spacing w:line="440" w:lineRule="exact"/>
        <w:ind w:firstLineChars="200" w:firstLine="485"/>
        <w:rPr>
          <w:sz w:val="24"/>
        </w:rPr>
      </w:pPr>
      <w:r>
        <w:rPr>
          <w:rFonts w:hint="eastAsia"/>
          <w:sz w:val="24"/>
        </w:rPr>
        <w:t>最终，</w:t>
      </w:r>
      <w:r>
        <w:rPr>
          <w:sz w:val="24"/>
        </w:rPr>
        <w:t>CNN</w:t>
      </w:r>
      <w:r>
        <w:rPr>
          <w:rFonts w:hint="eastAsia"/>
          <w:sz w:val="24"/>
        </w:rPr>
        <w:t>架构以原始文档作为函数的输入，经过卷积池化处理后在输出层返回每个文档的潜在向量，公式如下：</w:t>
      </w:r>
    </w:p>
    <w:p w:rsidR="00A17FA7" w:rsidRDefault="00A17FA7" w:rsidP="005C5AE7">
      <w:pPr>
        <w:pStyle w:val="MTDisplayEquation"/>
      </w:pPr>
      <w:r>
        <w:tab/>
      </w:r>
      <w:r w:rsidRPr="004A0C5D">
        <w:rPr>
          <w:position w:val="-14"/>
        </w:rPr>
        <w:object w:dxaOrig="1620" w:dyaOrig="380">
          <v:shape id="_x0000_i1111" type="#_x0000_t75" style="width:81pt;height:19.2pt" o:ole="">
            <v:imagedata r:id="rId204" o:title=""/>
          </v:shape>
          <o:OLEObject Type="Embed" ProgID="Equation.DSMT4" ShapeID="_x0000_i1111" DrawAspect="Content" ObjectID="_1583002907" r:id="rId20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B744C">
          <w:rPr>
            <w:noProof/>
          </w:rPr>
          <w:instrText>3</w:instrText>
        </w:r>
      </w:fldSimple>
      <w:r>
        <w:instrText>-</w:instrText>
      </w:r>
      <w:fldSimple w:instr=" SEQ MTEqn \c \* Arabic \* MERGEFORMAT ">
        <w:r w:rsidR="001B744C">
          <w:rPr>
            <w:noProof/>
          </w:rPr>
          <w:instrText>11</w:instrText>
        </w:r>
      </w:fldSimple>
      <w:r>
        <w:instrText>)</w:instrText>
      </w:r>
      <w:r>
        <w:fldChar w:fldCharType="end"/>
      </w:r>
    </w:p>
    <w:p w:rsidR="00A17FA7" w:rsidRPr="005C5AE7" w:rsidRDefault="00A17FA7" w:rsidP="005C5AE7">
      <w:pPr>
        <w:spacing w:line="440" w:lineRule="exact"/>
        <w:rPr>
          <w:sz w:val="24"/>
        </w:rPr>
      </w:pPr>
      <w:r>
        <w:tab/>
      </w:r>
      <w:r w:rsidRPr="005C5AE7">
        <w:rPr>
          <w:rFonts w:hint="eastAsia"/>
          <w:sz w:val="24"/>
        </w:rPr>
        <w:t>其中</w:t>
      </w:r>
      <w:r w:rsidR="0068536D">
        <w:rPr>
          <w:rFonts w:hint="eastAsia"/>
          <w:sz w:val="24"/>
        </w:rPr>
        <w:t>，</w:t>
      </w:r>
      <w:r w:rsidR="0068536D" w:rsidRPr="005C5AE7">
        <w:rPr>
          <w:position w:val="-6"/>
          <w:sz w:val="24"/>
        </w:rPr>
        <w:t xml:space="preserve"> </w:t>
      </w:r>
      <w:r w:rsidRPr="005C5AE7">
        <w:rPr>
          <w:position w:val="-6"/>
          <w:sz w:val="24"/>
        </w:rPr>
        <w:object w:dxaOrig="279" w:dyaOrig="260">
          <v:shape id="_x0000_i1112" type="#_x0000_t75" style="width:13.8pt;height:13.2pt" o:ole="">
            <v:imagedata r:id="rId206" o:title=""/>
          </v:shape>
          <o:OLEObject Type="Embed" ProgID="Equation.DSMT4" ShapeID="_x0000_i1112" DrawAspect="Content" ObjectID="_1583002908" r:id="rId207"/>
        </w:object>
      </w:r>
      <w:r w:rsidRPr="005C5AE7">
        <w:rPr>
          <w:rFonts w:hint="eastAsia"/>
          <w:sz w:val="24"/>
        </w:rPr>
        <w:t>表示所有权重和偏置变量</w:t>
      </w:r>
      <w:r w:rsidR="0068536D">
        <w:rPr>
          <w:rFonts w:hint="eastAsia"/>
          <w:sz w:val="24"/>
        </w:rPr>
        <w:t>(</w:t>
      </w:r>
      <w:r w:rsidR="0068536D">
        <w:rPr>
          <w:rFonts w:hint="eastAsia"/>
          <w:sz w:val="24"/>
        </w:rPr>
        <w:t>为了</w:t>
      </w:r>
      <w:r w:rsidR="0068536D" w:rsidRPr="005C5AE7">
        <w:rPr>
          <w:rFonts w:hint="eastAsia"/>
          <w:sz w:val="24"/>
        </w:rPr>
        <w:t>防止</w:t>
      </w:r>
      <w:r w:rsidR="0068536D">
        <w:rPr>
          <w:rFonts w:hint="eastAsia"/>
          <w:sz w:val="24"/>
        </w:rPr>
        <w:t>公式</w:t>
      </w:r>
      <w:r w:rsidR="0068536D" w:rsidRPr="005C5AE7">
        <w:rPr>
          <w:rFonts w:hint="eastAsia"/>
          <w:sz w:val="24"/>
        </w:rPr>
        <w:t>杂乱</w:t>
      </w:r>
      <w:r w:rsidR="0068536D">
        <w:rPr>
          <w:rFonts w:hint="eastAsia"/>
          <w:sz w:val="24"/>
        </w:rPr>
        <w:t>)</w:t>
      </w:r>
      <w:r w:rsidRPr="005C5AE7">
        <w:rPr>
          <w:rFonts w:hint="eastAsia"/>
          <w:sz w:val="24"/>
        </w:rPr>
        <w:t>，</w:t>
      </w:r>
      <w:r w:rsidRPr="005C5AE7">
        <w:rPr>
          <w:position w:val="-14"/>
          <w:sz w:val="24"/>
        </w:rPr>
        <w:object w:dxaOrig="340" w:dyaOrig="380">
          <v:shape id="_x0000_i1113" type="#_x0000_t75" style="width:16.8pt;height:19.2pt" o:ole="">
            <v:imagedata r:id="rId208" o:title=""/>
          </v:shape>
          <o:OLEObject Type="Embed" ProgID="Equation.DSMT4" ShapeID="_x0000_i1113" DrawAspect="Content" ObjectID="_1583002909" r:id="rId209"/>
        </w:object>
      </w:r>
      <w:r w:rsidRPr="005C5AE7">
        <w:rPr>
          <w:rFonts w:hint="eastAsia"/>
          <w:sz w:val="24"/>
        </w:rPr>
        <w:t>表示项目</w:t>
      </w:r>
      <w:r w:rsidRPr="005C5AE7">
        <w:rPr>
          <w:position w:val="-10"/>
          <w:sz w:val="24"/>
        </w:rPr>
        <w:object w:dxaOrig="200" w:dyaOrig="300">
          <v:shape id="_x0000_i1114" type="#_x0000_t75" style="width:10.8pt;height:15pt" o:ole="">
            <v:imagedata r:id="rId210" o:title=""/>
          </v:shape>
          <o:OLEObject Type="Embed" ProgID="Equation.DSMT4" ShapeID="_x0000_i1114" DrawAspect="Content" ObjectID="_1583002910" r:id="rId211"/>
        </w:object>
      </w:r>
      <w:r w:rsidRPr="005C5AE7">
        <w:rPr>
          <w:rFonts w:hint="eastAsia"/>
          <w:sz w:val="24"/>
        </w:rPr>
        <w:t>的原始文档，</w:t>
      </w:r>
      <w:r w:rsidRPr="005C5AE7">
        <w:rPr>
          <w:position w:val="-14"/>
          <w:sz w:val="24"/>
        </w:rPr>
        <w:object w:dxaOrig="240" w:dyaOrig="380">
          <v:shape id="_x0000_i1115" type="#_x0000_t75" style="width:12pt;height:19.2pt" o:ole="">
            <v:imagedata r:id="rId212" o:title=""/>
          </v:shape>
          <o:OLEObject Type="Embed" ProgID="Equation.DSMT4" ShapeID="_x0000_i1115" DrawAspect="Content" ObjectID="_1583002911" r:id="rId213"/>
        </w:object>
      </w:r>
      <w:r w:rsidRPr="005C5AE7">
        <w:rPr>
          <w:rFonts w:hint="eastAsia"/>
          <w:sz w:val="24"/>
        </w:rPr>
        <w:t>表示项目</w:t>
      </w:r>
      <w:r w:rsidRPr="005C5AE7">
        <w:rPr>
          <w:position w:val="-10"/>
          <w:sz w:val="24"/>
        </w:rPr>
        <w:object w:dxaOrig="200" w:dyaOrig="300">
          <v:shape id="_x0000_i1116" type="#_x0000_t75" style="width:10.8pt;height:15pt" o:ole="">
            <v:imagedata r:id="rId214" o:title=""/>
          </v:shape>
          <o:OLEObject Type="Embed" ProgID="Equation.DSMT4" ShapeID="_x0000_i1116" DrawAspect="Content" ObjectID="_1583002912" r:id="rId215"/>
        </w:object>
      </w:r>
      <w:r w:rsidRPr="005C5AE7">
        <w:rPr>
          <w:rFonts w:hint="eastAsia"/>
          <w:sz w:val="24"/>
        </w:rPr>
        <w:t>的文档潜在向量。</w:t>
      </w:r>
    </w:p>
    <w:p w:rsidR="00A17FA7" w:rsidRPr="00FC0DDD" w:rsidRDefault="00A17FA7" w:rsidP="006B4F2C">
      <w:pPr>
        <w:pStyle w:val="af0"/>
        <w:numPr>
          <w:ilvl w:val="1"/>
          <w:numId w:val="4"/>
        </w:numPr>
        <w:spacing w:before="223" w:after="223" w:line="440" w:lineRule="atLeast"/>
        <w:ind w:left="0" w:firstLine="0"/>
        <w:jc w:val="both"/>
        <w:rPr>
          <w:b w:val="0"/>
          <w:bCs/>
        </w:rPr>
      </w:pPr>
      <w:bookmarkStart w:id="308" w:name="_Toc476341165"/>
      <w:bookmarkStart w:id="309" w:name="_Toc476602586"/>
      <w:bookmarkStart w:id="310" w:name="_Toc508828410"/>
      <w:proofErr w:type="spellStart"/>
      <w:r w:rsidRPr="00FC0DDD">
        <w:rPr>
          <w:b w:val="0"/>
          <w:bCs/>
        </w:rPr>
        <w:t>C</w:t>
      </w:r>
      <w:bookmarkStart w:id="311" w:name="_Toc476341166"/>
      <w:bookmarkEnd w:id="308"/>
      <w:bookmarkEnd w:id="309"/>
      <w:r w:rsidRPr="00FC0DDD">
        <w:rPr>
          <w:b w:val="0"/>
          <w:bCs/>
        </w:rPr>
        <w:t>onvMF</w:t>
      </w:r>
      <w:proofErr w:type="spellEnd"/>
      <w:r w:rsidRPr="00FC0DDD">
        <w:rPr>
          <w:rFonts w:hint="eastAsia"/>
          <w:b w:val="0"/>
          <w:bCs/>
        </w:rPr>
        <w:t>模型改进</w:t>
      </w:r>
      <w:bookmarkEnd w:id="310"/>
    </w:p>
    <w:p w:rsidR="00A17FA7" w:rsidRPr="00C6491B" w:rsidRDefault="00A17FA7" w:rsidP="00850B8B">
      <w:pPr>
        <w:spacing w:line="440" w:lineRule="exact"/>
        <w:ind w:firstLineChars="200" w:firstLine="485"/>
        <w:rPr>
          <w:bCs/>
          <w:sz w:val="24"/>
          <w:szCs w:val="20"/>
        </w:rPr>
      </w:pPr>
      <w:r w:rsidRPr="00C6491B">
        <w:rPr>
          <w:bCs/>
          <w:sz w:val="24"/>
          <w:szCs w:val="20"/>
        </w:rPr>
        <w:t>CNN</w:t>
      </w:r>
      <w:r w:rsidRPr="00C6491B">
        <w:rPr>
          <w:rFonts w:hint="eastAsia"/>
          <w:bCs/>
          <w:sz w:val="24"/>
          <w:szCs w:val="20"/>
        </w:rPr>
        <w:t>是目前自然语言处理中和</w:t>
      </w:r>
      <w:r w:rsidRPr="00C6491B">
        <w:rPr>
          <w:bCs/>
          <w:sz w:val="24"/>
          <w:szCs w:val="20"/>
        </w:rPr>
        <w:t>RNN</w:t>
      </w:r>
      <w:r w:rsidRPr="00C6491B">
        <w:rPr>
          <w:rFonts w:hint="eastAsia"/>
          <w:bCs/>
          <w:sz w:val="24"/>
          <w:szCs w:val="20"/>
        </w:rPr>
        <w:t>并驾齐驱的</w:t>
      </w:r>
      <w:r>
        <w:rPr>
          <w:rFonts w:hint="eastAsia"/>
          <w:bCs/>
          <w:sz w:val="24"/>
          <w:szCs w:val="20"/>
        </w:rPr>
        <w:t>一种</w:t>
      </w:r>
      <w:r w:rsidR="001C0E2D">
        <w:rPr>
          <w:rFonts w:hint="eastAsia"/>
          <w:bCs/>
          <w:sz w:val="24"/>
          <w:szCs w:val="20"/>
        </w:rPr>
        <w:t>最常见的深度学习模型。</w:t>
      </w:r>
      <w:r w:rsidR="001C0E2D">
        <w:rPr>
          <w:bCs/>
          <w:sz w:val="24"/>
          <w:szCs w:val="20"/>
        </w:rPr>
        <w:fldChar w:fldCharType="begin"/>
      </w:r>
      <w:r w:rsidR="001C0E2D">
        <w:rPr>
          <w:bCs/>
          <w:sz w:val="24"/>
          <w:szCs w:val="20"/>
        </w:rPr>
        <w:instrText xml:space="preserve"> </w:instrText>
      </w:r>
      <w:r w:rsidR="001C0E2D">
        <w:rPr>
          <w:rFonts w:hint="eastAsia"/>
          <w:bCs/>
          <w:sz w:val="24"/>
          <w:szCs w:val="20"/>
        </w:rPr>
        <w:instrText>REF _Ref509217577 \r \h</w:instrText>
      </w:r>
      <w:r w:rsidR="001C0E2D">
        <w:rPr>
          <w:bCs/>
          <w:sz w:val="24"/>
          <w:szCs w:val="20"/>
        </w:rPr>
        <w:instrText xml:space="preserve"> </w:instrText>
      </w:r>
      <w:r w:rsidR="001C0E2D">
        <w:rPr>
          <w:bCs/>
          <w:sz w:val="24"/>
          <w:szCs w:val="20"/>
        </w:rPr>
      </w:r>
      <w:r w:rsidR="001C0E2D">
        <w:rPr>
          <w:bCs/>
          <w:sz w:val="24"/>
          <w:szCs w:val="20"/>
        </w:rPr>
        <w:fldChar w:fldCharType="separate"/>
      </w:r>
      <w:r w:rsidR="001B744C">
        <w:rPr>
          <w:rFonts w:hint="eastAsia"/>
          <w:bCs/>
          <w:sz w:val="24"/>
          <w:szCs w:val="20"/>
        </w:rPr>
        <w:t>图</w:t>
      </w:r>
      <w:r w:rsidR="001B744C">
        <w:rPr>
          <w:rFonts w:hint="eastAsia"/>
          <w:bCs/>
          <w:sz w:val="24"/>
          <w:szCs w:val="20"/>
        </w:rPr>
        <w:t>3-2</w:t>
      </w:r>
      <w:r w:rsidR="001C0E2D">
        <w:rPr>
          <w:bCs/>
          <w:sz w:val="24"/>
          <w:szCs w:val="20"/>
        </w:rPr>
        <w:fldChar w:fldCharType="end"/>
      </w:r>
      <w:r w:rsidRPr="00C6491B">
        <w:rPr>
          <w:rFonts w:hint="eastAsia"/>
          <w:bCs/>
          <w:sz w:val="24"/>
          <w:szCs w:val="20"/>
        </w:rPr>
        <w:t>展示了在</w:t>
      </w:r>
      <w:r w:rsidRPr="00C6491B">
        <w:rPr>
          <w:bCs/>
          <w:sz w:val="24"/>
          <w:szCs w:val="20"/>
        </w:rPr>
        <w:t>NLP</w:t>
      </w:r>
      <w:r w:rsidRPr="00C6491B">
        <w:rPr>
          <w:rFonts w:hint="eastAsia"/>
          <w:bCs/>
          <w:sz w:val="24"/>
          <w:szCs w:val="20"/>
        </w:rPr>
        <w:t>任务中使用</w:t>
      </w:r>
      <w:r w:rsidRPr="00C6491B">
        <w:rPr>
          <w:bCs/>
          <w:sz w:val="24"/>
          <w:szCs w:val="20"/>
        </w:rPr>
        <w:t>CNN</w:t>
      </w:r>
      <w:r w:rsidRPr="00C6491B">
        <w:rPr>
          <w:rFonts w:hint="eastAsia"/>
          <w:bCs/>
          <w:sz w:val="24"/>
          <w:szCs w:val="20"/>
        </w:rPr>
        <w:t>模型的典型网络结构。一般而言，输入的字或者词用</w:t>
      </w:r>
      <w:r w:rsidRPr="00C6491B">
        <w:rPr>
          <w:bCs/>
          <w:sz w:val="24"/>
          <w:szCs w:val="20"/>
        </w:rPr>
        <w:t>Word Embedding</w:t>
      </w:r>
      <w:r w:rsidRPr="00C6491B">
        <w:rPr>
          <w:rFonts w:hint="eastAsia"/>
          <w:bCs/>
          <w:sz w:val="24"/>
          <w:szCs w:val="20"/>
        </w:rPr>
        <w:t>的方式表达，这样本来一维的文本信息输入就转换成了二维的输入结构，假设输入</w:t>
      </w:r>
      <w:r w:rsidR="001C0E2D">
        <w:rPr>
          <w:rFonts w:hint="eastAsia"/>
          <w:bCs/>
          <w:sz w:val="24"/>
          <w:szCs w:val="20"/>
        </w:rPr>
        <w:t>文档</w:t>
      </w:r>
      <w:r w:rsidR="001C0E2D" w:rsidRPr="001C0E2D">
        <w:rPr>
          <w:bCs/>
          <w:position w:val="-4"/>
          <w:sz w:val="24"/>
          <w:szCs w:val="20"/>
        </w:rPr>
        <w:object w:dxaOrig="279" w:dyaOrig="240">
          <v:shape id="_x0000_i1221" type="#_x0000_t75" style="width:13.8pt;height:12pt" o:ole="">
            <v:imagedata r:id="rId216" o:title=""/>
          </v:shape>
          <o:OLEObject Type="Embed" ProgID="Equation.DSMT4" ShapeID="_x0000_i1221" DrawAspect="Content" ObjectID="_1583002913" r:id="rId217"/>
        </w:object>
      </w:r>
      <w:r w:rsidRPr="00C6491B">
        <w:rPr>
          <w:rFonts w:hint="eastAsia"/>
          <w:bCs/>
          <w:sz w:val="24"/>
          <w:szCs w:val="20"/>
        </w:rPr>
        <w:t>包含</w:t>
      </w:r>
      <w:r w:rsidRPr="00C6491B">
        <w:rPr>
          <w:bCs/>
          <w:sz w:val="24"/>
          <w:szCs w:val="20"/>
        </w:rPr>
        <w:t>m</w:t>
      </w:r>
      <w:proofErr w:type="gramStart"/>
      <w:r w:rsidRPr="00C6491B">
        <w:rPr>
          <w:rFonts w:hint="eastAsia"/>
          <w:bCs/>
          <w:sz w:val="24"/>
          <w:szCs w:val="20"/>
        </w:rPr>
        <w:t>个</w:t>
      </w:r>
      <w:proofErr w:type="gramEnd"/>
      <w:r w:rsidRPr="00C6491B">
        <w:rPr>
          <w:rFonts w:hint="eastAsia"/>
          <w:bCs/>
          <w:sz w:val="24"/>
          <w:szCs w:val="20"/>
        </w:rPr>
        <w:t>字符，而每个字符的</w:t>
      </w:r>
      <w:r w:rsidRPr="00C6491B">
        <w:rPr>
          <w:bCs/>
          <w:sz w:val="24"/>
          <w:szCs w:val="20"/>
        </w:rPr>
        <w:t>Word Embedding</w:t>
      </w:r>
      <w:r w:rsidRPr="00C6491B">
        <w:rPr>
          <w:rFonts w:hint="eastAsia"/>
          <w:bCs/>
          <w:sz w:val="24"/>
          <w:szCs w:val="20"/>
        </w:rPr>
        <w:t>的长度为</w:t>
      </w:r>
      <w:r w:rsidRPr="00C6491B">
        <w:rPr>
          <w:bCs/>
          <w:sz w:val="24"/>
          <w:szCs w:val="20"/>
        </w:rPr>
        <w:t>d</w:t>
      </w:r>
      <w:r w:rsidRPr="00C6491B">
        <w:rPr>
          <w:rFonts w:hint="eastAsia"/>
          <w:bCs/>
          <w:sz w:val="24"/>
          <w:szCs w:val="20"/>
        </w:rPr>
        <w:t>，那么输入就是</w:t>
      </w:r>
      <w:r w:rsidRPr="00C6491B">
        <w:rPr>
          <w:bCs/>
          <w:sz w:val="24"/>
          <w:szCs w:val="20"/>
        </w:rPr>
        <w:t>m*d</w:t>
      </w:r>
      <w:r w:rsidRPr="00C6491B">
        <w:rPr>
          <w:rFonts w:hint="eastAsia"/>
          <w:bCs/>
          <w:sz w:val="24"/>
          <w:szCs w:val="20"/>
        </w:rPr>
        <w:t>的二维向量。</w:t>
      </w:r>
    </w:p>
    <w:p w:rsidR="00A17FA7" w:rsidRPr="00C6491B" w:rsidRDefault="00A17FA7">
      <w:pPr>
        <w:spacing w:line="440" w:lineRule="exact"/>
        <w:ind w:firstLineChars="200" w:firstLine="485"/>
        <w:rPr>
          <w:bCs/>
          <w:sz w:val="24"/>
          <w:szCs w:val="20"/>
        </w:rPr>
      </w:pPr>
      <w:r w:rsidRPr="00C6491B">
        <w:rPr>
          <w:rFonts w:hint="eastAsia"/>
          <w:bCs/>
          <w:sz w:val="24"/>
          <w:szCs w:val="20"/>
        </w:rPr>
        <w:t>这里可以看出，因为</w:t>
      </w:r>
      <w:r w:rsidRPr="00C6491B">
        <w:rPr>
          <w:bCs/>
          <w:sz w:val="24"/>
          <w:szCs w:val="20"/>
        </w:rPr>
        <w:t>NLP</w:t>
      </w:r>
      <w:r w:rsidRPr="00C6491B">
        <w:rPr>
          <w:rFonts w:hint="eastAsia"/>
          <w:bCs/>
          <w:sz w:val="24"/>
          <w:szCs w:val="20"/>
        </w:rPr>
        <w:t>中的句子长度是不同的，所以</w:t>
      </w:r>
      <w:r w:rsidRPr="00C6491B">
        <w:rPr>
          <w:bCs/>
          <w:sz w:val="24"/>
          <w:szCs w:val="20"/>
        </w:rPr>
        <w:t>CNN</w:t>
      </w:r>
      <w:r w:rsidRPr="00C6491B">
        <w:rPr>
          <w:rFonts w:hint="eastAsia"/>
          <w:bCs/>
          <w:sz w:val="24"/>
          <w:szCs w:val="20"/>
        </w:rPr>
        <w:t>的输入矩阵大小是不确定的，这取决于</w:t>
      </w:r>
      <w:r w:rsidRPr="00C6491B">
        <w:rPr>
          <w:bCs/>
          <w:sz w:val="24"/>
          <w:szCs w:val="20"/>
        </w:rPr>
        <w:t>m</w:t>
      </w:r>
      <w:r w:rsidRPr="00C6491B">
        <w:rPr>
          <w:rFonts w:hint="eastAsia"/>
          <w:bCs/>
          <w:sz w:val="24"/>
          <w:szCs w:val="20"/>
        </w:rPr>
        <w:t>的大小是多少。卷积层本质上是个特征抽取层，可以设定超参数</w:t>
      </w:r>
      <w:r w:rsidRPr="00C6491B">
        <w:rPr>
          <w:bCs/>
          <w:sz w:val="24"/>
          <w:szCs w:val="20"/>
        </w:rPr>
        <w:t>F</w:t>
      </w:r>
      <w:r>
        <w:rPr>
          <w:rFonts w:hint="eastAsia"/>
          <w:bCs/>
          <w:sz w:val="24"/>
          <w:szCs w:val="20"/>
        </w:rPr>
        <w:t>来指定设立多少个特征抽取器</w:t>
      </w:r>
      <w:r>
        <w:rPr>
          <w:bCs/>
          <w:sz w:val="24"/>
          <w:szCs w:val="20"/>
        </w:rPr>
        <w:t>(</w:t>
      </w:r>
      <w:r w:rsidRPr="00C6491B">
        <w:rPr>
          <w:bCs/>
          <w:sz w:val="24"/>
          <w:szCs w:val="20"/>
        </w:rPr>
        <w:t>Filter</w:t>
      </w:r>
      <w:r>
        <w:rPr>
          <w:bCs/>
          <w:sz w:val="24"/>
          <w:szCs w:val="20"/>
        </w:rPr>
        <w:t>)</w:t>
      </w:r>
      <w:r w:rsidRPr="00C6491B">
        <w:rPr>
          <w:rFonts w:hint="eastAsia"/>
          <w:bCs/>
          <w:sz w:val="24"/>
          <w:szCs w:val="20"/>
        </w:rPr>
        <w:t>，对于某个</w:t>
      </w:r>
      <w:r w:rsidRPr="00C6491B">
        <w:rPr>
          <w:bCs/>
          <w:sz w:val="24"/>
          <w:szCs w:val="20"/>
        </w:rPr>
        <w:t>Filter</w:t>
      </w:r>
      <w:r w:rsidRPr="00C6491B">
        <w:rPr>
          <w:rFonts w:hint="eastAsia"/>
          <w:bCs/>
          <w:sz w:val="24"/>
          <w:szCs w:val="20"/>
        </w:rPr>
        <w:t>来说，可以想象有一个</w:t>
      </w:r>
      <w:r w:rsidRPr="00C6491B">
        <w:rPr>
          <w:bCs/>
          <w:sz w:val="24"/>
          <w:szCs w:val="20"/>
        </w:rPr>
        <w:t>k*d</w:t>
      </w:r>
      <w:r w:rsidRPr="00C6491B">
        <w:rPr>
          <w:rFonts w:hint="eastAsia"/>
          <w:bCs/>
          <w:sz w:val="24"/>
          <w:szCs w:val="20"/>
        </w:rPr>
        <w:t>大小的移动窗口从输入矩阵的第一个字开始不断往后移动，其中</w:t>
      </w:r>
      <w:r w:rsidRPr="00C6491B">
        <w:rPr>
          <w:bCs/>
          <w:sz w:val="24"/>
          <w:szCs w:val="20"/>
        </w:rPr>
        <w:t>k</w:t>
      </w:r>
      <w:r w:rsidRPr="00C6491B">
        <w:rPr>
          <w:rFonts w:hint="eastAsia"/>
          <w:bCs/>
          <w:sz w:val="24"/>
          <w:szCs w:val="20"/>
        </w:rPr>
        <w:t>是</w:t>
      </w:r>
      <w:r w:rsidRPr="00C6491B">
        <w:rPr>
          <w:bCs/>
          <w:sz w:val="24"/>
          <w:szCs w:val="20"/>
        </w:rPr>
        <w:t>Filter</w:t>
      </w:r>
      <w:r w:rsidRPr="00C6491B">
        <w:rPr>
          <w:rFonts w:hint="eastAsia"/>
          <w:bCs/>
          <w:sz w:val="24"/>
          <w:szCs w:val="20"/>
        </w:rPr>
        <w:t>指定的窗口大小，</w:t>
      </w:r>
      <w:r w:rsidRPr="00C6491B">
        <w:rPr>
          <w:bCs/>
          <w:sz w:val="24"/>
          <w:szCs w:val="20"/>
        </w:rPr>
        <w:t>d</w:t>
      </w:r>
      <w:r w:rsidRPr="00C6491B">
        <w:rPr>
          <w:rFonts w:hint="eastAsia"/>
          <w:bCs/>
          <w:sz w:val="24"/>
          <w:szCs w:val="20"/>
        </w:rPr>
        <w:t>是</w:t>
      </w:r>
      <w:r w:rsidRPr="00C6491B">
        <w:rPr>
          <w:bCs/>
          <w:sz w:val="24"/>
          <w:szCs w:val="20"/>
        </w:rPr>
        <w:t>Word Embedding</w:t>
      </w:r>
      <w:r w:rsidRPr="00C6491B">
        <w:rPr>
          <w:rFonts w:hint="eastAsia"/>
          <w:bCs/>
          <w:sz w:val="24"/>
          <w:szCs w:val="20"/>
        </w:rPr>
        <w:t>长度。对于某个时刻的窗口，通过神经网络的非线性变换，将这个窗口内的输入值转换为某个特征值，随着窗口不断往后移动，这个</w:t>
      </w:r>
      <w:r w:rsidRPr="00C6491B">
        <w:rPr>
          <w:bCs/>
          <w:sz w:val="24"/>
          <w:szCs w:val="20"/>
        </w:rPr>
        <w:t>Filter</w:t>
      </w:r>
      <w:r w:rsidRPr="00C6491B">
        <w:rPr>
          <w:rFonts w:hint="eastAsia"/>
          <w:bCs/>
          <w:sz w:val="24"/>
          <w:szCs w:val="20"/>
        </w:rPr>
        <w:t>对应的特征值不断产生，形成这个</w:t>
      </w:r>
      <w:r w:rsidRPr="00C6491B">
        <w:rPr>
          <w:bCs/>
          <w:sz w:val="24"/>
          <w:szCs w:val="20"/>
        </w:rPr>
        <w:t>Filter</w:t>
      </w:r>
      <w:r w:rsidRPr="00C6491B">
        <w:rPr>
          <w:rFonts w:hint="eastAsia"/>
          <w:bCs/>
          <w:sz w:val="24"/>
          <w:szCs w:val="20"/>
        </w:rPr>
        <w:t>的特征向量。这就是卷积层抽取特征的过程。每个</w:t>
      </w:r>
      <w:r w:rsidRPr="00C6491B">
        <w:rPr>
          <w:bCs/>
          <w:sz w:val="24"/>
          <w:szCs w:val="20"/>
        </w:rPr>
        <w:t>Filter</w:t>
      </w:r>
      <w:r w:rsidRPr="00C6491B">
        <w:rPr>
          <w:rFonts w:hint="eastAsia"/>
          <w:bCs/>
          <w:sz w:val="24"/>
          <w:szCs w:val="20"/>
        </w:rPr>
        <w:t>都如此操作，形成了不同的特征抽取器。</w:t>
      </w:r>
      <w:r w:rsidRPr="00C6491B">
        <w:rPr>
          <w:bCs/>
          <w:sz w:val="24"/>
          <w:szCs w:val="20"/>
        </w:rPr>
        <w:t xml:space="preserve">Pooling </w:t>
      </w:r>
      <w:r w:rsidRPr="00C6491B">
        <w:rPr>
          <w:rFonts w:hint="eastAsia"/>
          <w:bCs/>
          <w:sz w:val="24"/>
          <w:szCs w:val="20"/>
        </w:rPr>
        <w:t>层则对</w:t>
      </w:r>
      <w:r w:rsidRPr="00C6491B">
        <w:rPr>
          <w:bCs/>
          <w:sz w:val="24"/>
          <w:szCs w:val="20"/>
        </w:rPr>
        <w:t>Filter</w:t>
      </w:r>
      <w:r w:rsidRPr="00C6491B">
        <w:rPr>
          <w:rFonts w:hint="eastAsia"/>
          <w:bCs/>
          <w:sz w:val="24"/>
          <w:szCs w:val="20"/>
        </w:rPr>
        <w:t>的特征</w:t>
      </w:r>
      <w:r w:rsidR="001C0E2D">
        <w:rPr>
          <w:rFonts w:hint="eastAsia"/>
          <w:bCs/>
          <w:sz w:val="24"/>
          <w:szCs w:val="20"/>
        </w:rPr>
        <w:t>向量</w:t>
      </w:r>
      <w:proofErr w:type="gramStart"/>
      <w:r w:rsidRPr="00C6491B">
        <w:rPr>
          <w:rFonts w:hint="eastAsia"/>
          <w:bCs/>
          <w:sz w:val="24"/>
          <w:szCs w:val="20"/>
        </w:rPr>
        <w:t>进行降维操作</w:t>
      </w:r>
      <w:proofErr w:type="gramEnd"/>
      <w:r w:rsidRPr="00C6491B">
        <w:rPr>
          <w:rFonts w:hint="eastAsia"/>
          <w:bCs/>
          <w:sz w:val="24"/>
          <w:szCs w:val="20"/>
        </w:rPr>
        <w:t>，形成最终的特征。一般在</w:t>
      </w:r>
      <w:r w:rsidRPr="00C6491B">
        <w:rPr>
          <w:bCs/>
          <w:sz w:val="24"/>
          <w:szCs w:val="20"/>
        </w:rPr>
        <w:t>Pooling</w:t>
      </w:r>
      <w:r w:rsidRPr="00C6491B">
        <w:rPr>
          <w:rFonts w:hint="eastAsia"/>
          <w:bCs/>
          <w:sz w:val="24"/>
          <w:szCs w:val="20"/>
        </w:rPr>
        <w:t>层之后连接全联接层神经网络，形成最后的分类过程。</w:t>
      </w:r>
    </w:p>
    <w:p w:rsidR="00A17FA7" w:rsidRPr="00C6491B" w:rsidRDefault="00A17FA7">
      <w:pPr>
        <w:spacing w:line="440" w:lineRule="exact"/>
        <w:ind w:firstLineChars="200" w:firstLine="485"/>
        <w:rPr>
          <w:bCs/>
          <w:sz w:val="24"/>
          <w:szCs w:val="20"/>
        </w:rPr>
      </w:pPr>
      <w:r w:rsidRPr="00C6491B">
        <w:rPr>
          <w:rFonts w:hint="eastAsia"/>
          <w:bCs/>
          <w:sz w:val="24"/>
          <w:szCs w:val="20"/>
        </w:rPr>
        <w:t>可见，卷积和</w:t>
      </w:r>
      <w:r w:rsidRPr="00C6491B">
        <w:rPr>
          <w:bCs/>
          <w:sz w:val="24"/>
          <w:szCs w:val="20"/>
        </w:rPr>
        <w:t>Pooling</w:t>
      </w:r>
      <w:r w:rsidRPr="00C6491B">
        <w:rPr>
          <w:rFonts w:hint="eastAsia"/>
          <w:bCs/>
          <w:sz w:val="24"/>
          <w:szCs w:val="20"/>
        </w:rPr>
        <w:t>是</w:t>
      </w:r>
      <w:r w:rsidRPr="00C6491B">
        <w:rPr>
          <w:bCs/>
          <w:sz w:val="24"/>
          <w:szCs w:val="20"/>
        </w:rPr>
        <w:t>CNN</w:t>
      </w:r>
      <w:r w:rsidRPr="00C6491B">
        <w:rPr>
          <w:rFonts w:hint="eastAsia"/>
          <w:bCs/>
          <w:sz w:val="24"/>
          <w:szCs w:val="20"/>
        </w:rPr>
        <w:t>中最重要的两个步骤。</w:t>
      </w:r>
      <w:r w:rsidRPr="00C6491B">
        <w:rPr>
          <w:bCs/>
          <w:sz w:val="24"/>
          <w:szCs w:val="20"/>
        </w:rPr>
        <w:t>Max</w:t>
      </w:r>
      <w:r>
        <w:rPr>
          <w:bCs/>
          <w:sz w:val="24"/>
          <w:szCs w:val="20"/>
        </w:rPr>
        <w:t xml:space="preserve"> </w:t>
      </w:r>
      <w:r w:rsidRPr="00C6491B">
        <w:rPr>
          <w:bCs/>
          <w:sz w:val="24"/>
          <w:szCs w:val="20"/>
        </w:rPr>
        <w:t>Pooling Over Time</w:t>
      </w:r>
      <w:r w:rsidRPr="00C6491B">
        <w:rPr>
          <w:rFonts w:hint="eastAsia"/>
          <w:bCs/>
          <w:sz w:val="24"/>
          <w:szCs w:val="20"/>
        </w:rPr>
        <w:t>是</w:t>
      </w:r>
      <w:r w:rsidRPr="00C6491B">
        <w:rPr>
          <w:bCs/>
          <w:sz w:val="24"/>
          <w:szCs w:val="20"/>
        </w:rPr>
        <w:t>CNN</w:t>
      </w:r>
      <w:r w:rsidRPr="00C6491B">
        <w:rPr>
          <w:rFonts w:hint="eastAsia"/>
          <w:bCs/>
          <w:sz w:val="24"/>
          <w:szCs w:val="20"/>
        </w:rPr>
        <w:t>模型中最常见的一种下采样操作。意思是对于某个</w:t>
      </w:r>
      <w:r w:rsidRPr="00C6491B">
        <w:rPr>
          <w:bCs/>
          <w:sz w:val="24"/>
          <w:szCs w:val="20"/>
        </w:rPr>
        <w:t>Filter</w:t>
      </w:r>
      <w:r w:rsidRPr="00C6491B">
        <w:rPr>
          <w:rFonts w:hint="eastAsia"/>
          <w:bCs/>
          <w:sz w:val="24"/>
          <w:szCs w:val="20"/>
        </w:rPr>
        <w:t>抽取到若干特征值，只取其中得分最大的那个值作为</w:t>
      </w:r>
      <w:r w:rsidRPr="00C6491B">
        <w:rPr>
          <w:bCs/>
          <w:sz w:val="24"/>
          <w:szCs w:val="20"/>
        </w:rPr>
        <w:t>Pooling</w:t>
      </w:r>
      <w:r w:rsidRPr="00C6491B">
        <w:rPr>
          <w:rFonts w:hint="eastAsia"/>
          <w:bCs/>
          <w:sz w:val="24"/>
          <w:szCs w:val="20"/>
        </w:rPr>
        <w:t>层保留值，其它特征值全部抛弃，值最大代表只保留这些特征中最强的，而抛弃其它弱的此类特征。</w:t>
      </w:r>
    </w:p>
    <w:p w:rsidR="00A17FA7" w:rsidRPr="00652AEB" w:rsidRDefault="00A17FA7">
      <w:pPr>
        <w:spacing w:line="440" w:lineRule="exact"/>
        <w:ind w:firstLineChars="200" w:firstLine="485"/>
        <w:rPr>
          <w:bCs/>
          <w:sz w:val="24"/>
          <w:szCs w:val="20"/>
        </w:rPr>
      </w:pPr>
      <w:r w:rsidRPr="00C6491B">
        <w:rPr>
          <w:bCs/>
          <w:sz w:val="24"/>
          <w:szCs w:val="20"/>
        </w:rPr>
        <w:t>Max</w:t>
      </w:r>
      <w:r>
        <w:rPr>
          <w:bCs/>
          <w:sz w:val="24"/>
          <w:szCs w:val="20"/>
        </w:rPr>
        <w:t xml:space="preserve"> </w:t>
      </w:r>
      <w:r w:rsidRPr="00C6491B">
        <w:rPr>
          <w:bCs/>
          <w:sz w:val="24"/>
          <w:szCs w:val="20"/>
        </w:rPr>
        <w:t>Pooling</w:t>
      </w:r>
      <w:r w:rsidRPr="00C6491B">
        <w:rPr>
          <w:rFonts w:hint="eastAsia"/>
          <w:bCs/>
          <w:sz w:val="24"/>
          <w:szCs w:val="20"/>
        </w:rPr>
        <w:t>能减少模型参数数量，有利于减少模型过拟合问题。但是，对于文本分析任务来说，</w:t>
      </w:r>
      <w:r w:rsidRPr="00C6491B">
        <w:rPr>
          <w:bCs/>
          <w:sz w:val="24"/>
          <w:szCs w:val="20"/>
        </w:rPr>
        <w:t>CNN</w:t>
      </w:r>
      <w:r w:rsidRPr="00C6491B">
        <w:rPr>
          <w:rFonts w:hint="eastAsia"/>
          <w:bCs/>
          <w:sz w:val="24"/>
          <w:szCs w:val="20"/>
        </w:rPr>
        <w:t>模型采取</w:t>
      </w:r>
      <w:r w:rsidRPr="00C6491B">
        <w:rPr>
          <w:bCs/>
          <w:sz w:val="24"/>
          <w:szCs w:val="20"/>
        </w:rPr>
        <w:t>Max</w:t>
      </w:r>
      <w:r>
        <w:rPr>
          <w:bCs/>
          <w:sz w:val="24"/>
          <w:szCs w:val="20"/>
        </w:rPr>
        <w:t xml:space="preserve"> </w:t>
      </w:r>
      <w:r w:rsidRPr="00C6491B">
        <w:rPr>
          <w:bCs/>
          <w:sz w:val="24"/>
          <w:szCs w:val="20"/>
        </w:rPr>
        <w:t>Pooling Over Time</w:t>
      </w:r>
      <w:r w:rsidRPr="00C6491B">
        <w:rPr>
          <w:rFonts w:hint="eastAsia"/>
          <w:bCs/>
          <w:sz w:val="24"/>
          <w:szCs w:val="20"/>
        </w:rPr>
        <w:t>有很多缺点：首先在文本中，特征的出现位置是很重要的信息，比如主语出现位置一般在句子</w:t>
      </w:r>
      <w:r w:rsidR="001C0E2D">
        <w:rPr>
          <w:rFonts w:hint="eastAsia"/>
          <w:bCs/>
          <w:sz w:val="24"/>
          <w:szCs w:val="20"/>
        </w:rPr>
        <w:t>开</w:t>
      </w:r>
      <w:r w:rsidRPr="00C6491B">
        <w:rPr>
          <w:rFonts w:hint="eastAsia"/>
          <w:bCs/>
          <w:sz w:val="24"/>
          <w:szCs w:val="20"/>
        </w:rPr>
        <w:t>头，宾语</w:t>
      </w:r>
      <w:r w:rsidRPr="00C6491B">
        <w:rPr>
          <w:rFonts w:hint="eastAsia"/>
          <w:bCs/>
          <w:sz w:val="24"/>
          <w:szCs w:val="20"/>
        </w:rPr>
        <w:lastRenderedPageBreak/>
        <w:t>一般出现在句子</w:t>
      </w:r>
      <w:r w:rsidR="001C0E2D">
        <w:rPr>
          <w:rFonts w:hint="eastAsia"/>
          <w:bCs/>
          <w:sz w:val="24"/>
          <w:szCs w:val="20"/>
        </w:rPr>
        <w:t>结尾等等，这些位置信息其实有时候对于文本分析</w:t>
      </w:r>
      <w:r w:rsidRPr="00C6491B">
        <w:rPr>
          <w:rFonts w:hint="eastAsia"/>
          <w:bCs/>
          <w:sz w:val="24"/>
          <w:szCs w:val="20"/>
        </w:rPr>
        <w:t>任务来说还是很重要的，但是</w:t>
      </w:r>
      <w:r w:rsidRPr="00C6491B">
        <w:rPr>
          <w:bCs/>
          <w:sz w:val="24"/>
          <w:szCs w:val="20"/>
        </w:rPr>
        <w:t>Max Pooling</w:t>
      </w:r>
      <w:r w:rsidRPr="00C6491B">
        <w:rPr>
          <w:rFonts w:hint="eastAsia"/>
          <w:bCs/>
          <w:sz w:val="24"/>
          <w:szCs w:val="20"/>
        </w:rPr>
        <w:t>基本把这些信息抛掉了。在卷积</w:t>
      </w:r>
      <w:proofErr w:type="gramStart"/>
      <w:r w:rsidRPr="00C6491B">
        <w:rPr>
          <w:rFonts w:hint="eastAsia"/>
          <w:bCs/>
          <w:sz w:val="24"/>
          <w:szCs w:val="20"/>
        </w:rPr>
        <w:t>层其实</w:t>
      </w:r>
      <w:proofErr w:type="gramEnd"/>
      <w:r w:rsidRPr="00C6491B">
        <w:rPr>
          <w:rFonts w:hint="eastAsia"/>
          <w:bCs/>
          <w:sz w:val="24"/>
          <w:szCs w:val="20"/>
        </w:rPr>
        <w:t>是保留了特征的位置信息的，但是通过</w:t>
      </w:r>
      <w:proofErr w:type="gramStart"/>
      <w:r w:rsidRPr="00C6491B">
        <w:rPr>
          <w:rFonts w:hint="eastAsia"/>
          <w:bCs/>
          <w:sz w:val="24"/>
          <w:szCs w:val="20"/>
        </w:rPr>
        <w:t>取唯一</w:t>
      </w:r>
      <w:proofErr w:type="gramEnd"/>
      <w:r w:rsidRPr="00C6491B">
        <w:rPr>
          <w:rFonts w:hint="eastAsia"/>
          <w:bCs/>
          <w:sz w:val="24"/>
          <w:szCs w:val="20"/>
        </w:rPr>
        <w:t>的最大值，现在</w:t>
      </w:r>
      <w:r w:rsidRPr="00C6491B">
        <w:rPr>
          <w:bCs/>
          <w:sz w:val="24"/>
          <w:szCs w:val="20"/>
        </w:rPr>
        <w:t>Pooling</w:t>
      </w:r>
      <w:proofErr w:type="gramStart"/>
      <w:r w:rsidR="001C0E2D">
        <w:rPr>
          <w:rFonts w:hint="eastAsia"/>
          <w:bCs/>
          <w:sz w:val="24"/>
          <w:szCs w:val="20"/>
        </w:rPr>
        <w:t>层只知道</w:t>
      </w:r>
      <w:proofErr w:type="gramEnd"/>
      <w:r w:rsidR="001C0E2D">
        <w:rPr>
          <w:rFonts w:hint="eastAsia"/>
          <w:bCs/>
          <w:sz w:val="24"/>
          <w:szCs w:val="20"/>
        </w:rPr>
        <w:t>这个最大值是多少，而</w:t>
      </w:r>
      <w:r w:rsidRPr="00C6491B">
        <w:rPr>
          <w:rFonts w:hint="eastAsia"/>
          <w:bCs/>
          <w:sz w:val="24"/>
          <w:szCs w:val="20"/>
        </w:rPr>
        <w:t>其出现位置信息并没有保留；另一个明显的缺点是：有时候有些</w:t>
      </w:r>
      <w:proofErr w:type="gramStart"/>
      <w:r w:rsidRPr="00C6491B">
        <w:rPr>
          <w:rFonts w:hint="eastAsia"/>
          <w:bCs/>
          <w:sz w:val="24"/>
          <w:szCs w:val="20"/>
        </w:rPr>
        <w:t>强特征</w:t>
      </w:r>
      <w:proofErr w:type="gramEnd"/>
      <w:r w:rsidRPr="00C6491B">
        <w:rPr>
          <w:rFonts w:hint="eastAsia"/>
          <w:bCs/>
          <w:sz w:val="24"/>
          <w:szCs w:val="20"/>
        </w:rPr>
        <w:t>会出现多次，比如我们常见的</w:t>
      </w:r>
      <w:r w:rsidRPr="00C6491B">
        <w:rPr>
          <w:bCs/>
          <w:sz w:val="24"/>
          <w:szCs w:val="20"/>
        </w:rPr>
        <w:t>TF-IDF</w:t>
      </w:r>
      <w:r w:rsidRPr="00C6491B">
        <w:rPr>
          <w:rFonts w:hint="eastAsia"/>
          <w:bCs/>
          <w:sz w:val="24"/>
          <w:szCs w:val="20"/>
        </w:rPr>
        <w:t>公式，</w:t>
      </w:r>
      <w:r w:rsidRPr="00C6491B">
        <w:rPr>
          <w:bCs/>
          <w:sz w:val="24"/>
          <w:szCs w:val="20"/>
        </w:rPr>
        <w:t>TF</w:t>
      </w:r>
      <w:r w:rsidRPr="00C6491B">
        <w:rPr>
          <w:rFonts w:hint="eastAsia"/>
          <w:bCs/>
          <w:sz w:val="24"/>
          <w:szCs w:val="20"/>
        </w:rPr>
        <w:t>就是指某个特征出现的次数，出现次数越多说明这个特征越强，但是</w:t>
      </w:r>
      <w:r w:rsidRPr="00C6491B">
        <w:rPr>
          <w:bCs/>
          <w:sz w:val="24"/>
          <w:szCs w:val="20"/>
        </w:rPr>
        <w:t>Max Pooling</w:t>
      </w:r>
      <w:r w:rsidRPr="00C6491B">
        <w:rPr>
          <w:rFonts w:hint="eastAsia"/>
          <w:bCs/>
          <w:sz w:val="24"/>
          <w:szCs w:val="20"/>
        </w:rPr>
        <w:t>只保留了一个最大值，所</w:t>
      </w:r>
      <w:r w:rsidR="001C0E2D">
        <w:rPr>
          <w:rFonts w:hint="eastAsia"/>
          <w:bCs/>
          <w:sz w:val="24"/>
          <w:szCs w:val="20"/>
        </w:rPr>
        <w:t>以即使某个特征出现多次，现在也只能看到一次，就是说同一特征的强度</w:t>
      </w:r>
      <w:r w:rsidRPr="00C6491B">
        <w:rPr>
          <w:rFonts w:hint="eastAsia"/>
          <w:bCs/>
          <w:sz w:val="24"/>
          <w:szCs w:val="20"/>
        </w:rPr>
        <w:t>信息丢失了。</w:t>
      </w:r>
      <w:r>
        <w:rPr>
          <w:bCs/>
          <w:sz w:val="24"/>
          <w:szCs w:val="20"/>
        </w:rPr>
        <w:t>Max Pooling</w:t>
      </w:r>
      <w:r>
        <w:rPr>
          <w:rFonts w:hint="eastAsia"/>
          <w:bCs/>
          <w:sz w:val="24"/>
          <w:szCs w:val="20"/>
        </w:rPr>
        <w:t>层的网络结构如下图所示。</w:t>
      </w:r>
    </w:p>
    <w:p w:rsidR="00A17FA7" w:rsidRDefault="00A17FA7" w:rsidP="00246EC2">
      <w:pPr>
        <w:jc w:val="center"/>
        <w:rPr>
          <w:rFonts w:ascii="Helvetica" w:hAnsi="Helvetica"/>
          <w:color w:val="3E3E3E"/>
        </w:rPr>
      </w:pPr>
      <w:r w:rsidRPr="00652AEB">
        <w:rPr>
          <w:rFonts w:ascii="Helvetica" w:hAnsi="Helvetica"/>
          <w:color w:val="3E3E3E"/>
        </w:rPr>
        <w:object w:dxaOrig="5104" w:dyaOrig="6349">
          <v:shape id="_x0000_i1117" type="#_x0000_t75" style="width:252.6pt;height:270pt" o:ole="">
            <v:imagedata r:id="rId218" o:title=""/>
          </v:shape>
          <o:OLEObject Type="Embed" ProgID="Visio.Drawing.11" ShapeID="_x0000_i1117" DrawAspect="Content" ObjectID="_1583002914" r:id="rId219"/>
        </w:object>
      </w:r>
    </w:p>
    <w:p w:rsidR="00A17FA7" w:rsidRDefault="00A17FA7" w:rsidP="00246EC2">
      <w:pPr>
        <w:pStyle w:val="31"/>
        <w:spacing w:after="89"/>
      </w:pPr>
      <w:r>
        <w:t>Max Pooling</w:t>
      </w:r>
      <w:r>
        <w:rPr>
          <w:rFonts w:hint="eastAsia"/>
        </w:rPr>
        <w:t>层的网络结构</w:t>
      </w:r>
    </w:p>
    <w:p w:rsidR="00A17FA7" w:rsidRDefault="00A17FA7">
      <w:pPr>
        <w:spacing w:line="440" w:lineRule="exact"/>
        <w:ind w:firstLineChars="200" w:firstLine="485"/>
        <w:rPr>
          <w:bCs/>
          <w:sz w:val="24"/>
          <w:szCs w:val="20"/>
        </w:rPr>
      </w:pPr>
      <w:r>
        <w:rPr>
          <w:rFonts w:hint="eastAsia"/>
          <w:bCs/>
          <w:sz w:val="24"/>
          <w:szCs w:val="20"/>
        </w:rPr>
        <w:t>本文针对</w:t>
      </w:r>
      <w:r>
        <w:rPr>
          <w:bCs/>
          <w:sz w:val="24"/>
          <w:szCs w:val="20"/>
        </w:rPr>
        <w:t>Max Pooling</w:t>
      </w:r>
      <w:r>
        <w:rPr>
          <w:rFonts w:hint="eastAsia"/>
          <w:bCs/>
          <w:sz w:val="24"/>
          <w:szCs w:val="20"/>
        </w:rPr>
        <w:t>在处理文本分析时的不足，提出了一种新的池化方法</w:t>
      </w:r>
      <w:r>
        <w:rPr>
          <w:bCs/>
          <w:sz w:val="24"/>
          <w:szCs w:val="20"/>
        </w:rPr>
        <w:t>Segment-Max Pooling(S-Max Pooling)</w:t>
      </w:r>
      <w:r>
        <w:rPr>
          <w:rFonts w:hint="eastAsia"/>
          <w:bCs/>
          <w:sz w:val="24"/>
          <w:szCs w:val="20"/>
        </w:rPr>
        <w:t>。它将卷积</w:t>
      </w:r>
      <w:proofErr w:type="gramStart"/>
      <w:r>
        <w:rPr>
          <w:rFonts w:hint="eastAsia"/>
          <w:bCs/>
          <w:sz w:val="24"/>
          <w:szCs w:val="20"/>
        </w:rPr>
        <w:t>层得到</w:t>
      </w:r>
      <w:proofErr w:type="gramEnd"/>
      <w:r>
        <w:rPr>
          <w:rFonts w:hint="eastAsia"/>
          <w:bCs/>
          <w:sz w:val="24"/>
          <w:szCs w:val="20"/>
        </w:rPr>
        <w:t>的特征向量按照需求进行分段，然后在切割出来的各个段落中取该部分的最大值。如</w:t>
      </w:r>
      <w:r>
        <w:rPr>
          <w:bCs/>
          <w:sz w:val="24"/>
          <w:szCs w:val="20"/>
        </w:rPr>
        <w:fldChar w:fldCharType="begin"/>
      </w:r>
      <w:r>
        <w:rPr>
          <w:bCs/>
          <w:sz w:val="24"/>
          <w:szCs w:val="20"/>
        </w:rPr>
        <w:instrText xml:space="preserve"> REF _Ref508959749 \r \h </w:instrText>
      </w:r>
      <w:r>
        <w:rPr>
          <w:bCs/>
          <w:sz w:val="24"/>
          <w:szCs w:val="20"/>
        </w:rPr>
      </w:r>
      <w:r>
        <w:rPr>
          <w:bCs/>
          <w:sz w:val="24"/>
          <w:szCs w:val="20"/>
        </w:rPr>
        <w:fldChar w:fldCharType="separate"/>
      </w:r>
      <w:r w:rsidR="001B744C">
        <w:rPr>
          <w:bCs/>
          <w:sz w:val="24"/>
          <w:szCs w:val="20"/>
        </w:rPr>
        <w:t>0</w:t>
      </w:r>
      <w:r>
        <w:rPr>
          <w:bCs/>
          <w:sz w:val="24"/>
          <w:szCs w:val="20"/>
        </w:rPr>
        <w:fldChar w:fldCharType="end"/>
      </w:r>
      <w:r>
        <w:rPr>
          <w:rFonts w:hint="eastAsia"/>
          <w:bCs/>
          <w:sz w:val="24"/>
          <w:szCs w:val="20"/>
        </w:rPr>
        <w:t>中，将</w:t>
      </w:r>
      <w:r>
        <w:rPr>
          <w:bCs/>
          <w:sz w:val="24"/>
          <w:szCs w:val="20"/>
        </w:rPr>
        <w:t>Filter</w:t>
      </w:r>
      <w:r>
        <w:rPr>
          <w:rFonts w:hint="eastAsia"/>
          <w:bCs/>
          <w:sz w:val="24"/>
          <w:szCs w:val="20"/>
        </w:rPr>
        <w:t>的特征向量切割成</w:t>
      </w:r>
      <w:r w:rsidR="002968EA">
        <w:rPr>
          <w:rFonts w:hint="eastAsia"/>
          <w:bCs/>
          <w:sz w:val="24"/>
          <w:szCs w:val="20"/>
        </w:rPr>
        <w:t>k</w:t>
      </w:r>
      <w:proofErr w:type="gramStart"/>
      <w:r>
        <w:rPr>
          <w:rFonts w:hint="eastAsia"/>
          <w:bCs/>
          <w:sz w:val="24"/>
          <w:szCs w:val="20"/>
        </w:rPr>
        <w:t>个</w:t>
      </w:r>
      <w:proofErr w:type="gramEnd"/>
      <w:r>
        <w:rPr>
          <w:bCs/>
          <w:sz w:val="24"/>
          <w:szCs w:val="20"/>
        </w:rPr>
        <w:t>segment</w:t>
      </w:r>
      <w:r>
        <w:rPr>
          <w:rFonts w:hint="eastAsia"/>
          <w:bCs/>
          <w:sz w:val="24"/>
          <w:szCs w:val="20"/>
        </w:rPr>
        <w:t>，然后在每个</w:t>
      </w:r>
      <w:r>
        <w:rPr>
          <w:bCs/>
          <w:sz w:val="24"/>
          <w:szCs w:val="20"/>
        </w:rPr>
        <w:t>segment</w:t>
      </w:r>
      <w:r>
        <w:rPr>
          <w:rFonts w:hint="eastAsia"/>
          <w:bCs/>
          <w:sz w:val="24"/>
          <w:szCs w:val="20"/>
        </w:rPr>
        <w:t>中取其最大值作为该部分的特征。该方法很明显保留了</w:t>
      </w:r>
      <w:r w:rsidR="002968EA">
        <w:rPr>
          <w:rFonts w:hint="eastAsia"/>
          <w:bCs/>
          <w:sz w:val="24"/>
          <w:szCs w:val="20"/>
        </w:rPr>
        <w:t>同一特征向量中的多个最大值特征，同时保留了多个局部特征的相对位置</w:t>
      </w:r>
      <w:r>
        <w:rPr>
          <w:rFonts w:hint="eastAsia"/>
          <w:bCs/>
          <w:sz w:val="24"/>
          <w:szCs w:val="20"/>
        </w:rPr>
        <w:t>信息，如果多次出现的强特征，该方法也可以捕获到其特征强度。</w:t>
      </w:r>
    </w:p>
    <w:p w:rsidR="00A17FA7" w:rsidRPr="00861914" w:rsidRDefault="00E443E0" w:rsidP="00553C7C">
      <w:pPr>
        <w:pStyle w:val="31"/>
        <w:spacing w:after="89"/>
      </w:pPr>
      <w:r>
        <w:rPr>
          <w:noProof/>
        </w:rPr>
        <w:lastRenderedPageBreak/>
        <w:pict>
          <v:shape id="_x0000_s1027" type="#_x0000_t75" style="position:absolute;left:0;text-align:left;margin-left:100.5pt;margin-top:16.6pt;width:196.5pt;height:178.5pt;z-index:251658752">
            <v:imagedata r:id="rId220" o:title=""/>
            <w10:wrap type="topAndBottom"/>
          </v:shape>
          <o:OLEObject Type="Embed" ProgID="Visio.Drawing.11" ShapeID="_x0000_s1027" DrawAspect="Content" ObjectID="_1583003037" r:id="rId221"/>
        </w:pict>
      </w:r>
      <w:r w:rsidR="00A17FA7">
        <w:t>Segment-Max Pooling</w:t>
      </w:r>
      <w:r w:rsidR="00A17FA7">
        <w:rPr>
          <w:rFonts w:hint="eastAsia"/>
        </w:rPr>
        <w:t>层的网络结构</w:t>
      </w:r>
      <w:bookmarkEnd w:id="0"/>
    </w:p>
    <w:p w:rsidR="00A17FA7" w:rsidRDefault="002968EA" w:rsidP="002968EA">
      <w:pPr>
        <w:pStyle w:val="MTDisplayEquation"/>
        <w:spacing w:line="440" w:lineRule="exact"/>
        <w:ind w:firstLineChars="200" w:firstLine="485"/>
        <w:jc w:val="both"/>
      </w:pPr>
      <w:r>
        <w:rPr>
          <w:rFonts w:hint="eastAsia"/>
        </w:rPr>
        <w:t>利用</w:t>
      </w:r>
      <w:r w:rsidR="00A17FA7">
        <w:rPr>
          <w:rFonts w:hint="eastAsia"/>
        </w:rPr>
        <w:t>卷积层</w:t>
      </w:r>
      <w:r w:rsidR="00A17FA7" w:rsidRPr="004C02C4">
        <w:rPr>
          <w:position w:val="-12"/>
        </w:rPr>
        <w:object w:dxaOrig="360" w:dyaOrig="380">
          <v:shape id="_x0000_i1118" type="#_x0000_t75" style="width:18pt;height:19.2pt" o:ole="">
            <v:imagedata r:id="rId222" o:title=""/>
          </v:shape>
          <o:OLEObject Type="Embed" ProgID="Equation.DSMT4" ShapeID="_x0000_i1118" DrawAspect="Content" ObjectID="_1583002915" r:id="rId223"/>
        </w:object>
      </w:r>
      <w:r w:rsidR="00A17FA7">
        <w:rPr>
          <w:rFonts w:hint="eastAsia"/>
        </w:rPr>
        <w:t>的权重矩阵提取</w:t>
      </w:r>
      <w:r w:rsidR="00A17FA7" w:rsidRPr="004C02C4">
        <w:rPr>
          <w:position w:val="-12"/>
        </w:rPr>
        <w:object w:dxaOrig="260" w:dyaOrig="380">
          <v:shape id="_x0000_i1119" type="#_x0000_t75" style="width:13.2pt;height:19.2pt" o:ole="">
            <v:imagedata r:id="rId224" o:title=""/>
          </v:shape>
          <o:OLEObject Type="Embed" ProgID="Equation.DSMT4" ShapeID="_x0000_i1119" DrawAspect="Content" ObjectID="_1583002916" r:id="rId225"/>
        </w:object>
      </w:r>
      <w:r w:rsidR="00A17FA7">
        <w:rPr>
          <w:rFonts w:hint="eastAsia"/>
        </w:rPr>
        <w:t>的上下文特征</w:t>
      </w:r>
      <w:r w:rsidR="00A17FA7">
        <w:t>(</w:t>
      </w:r>
      <w:r w:rsidR="00A17FA7" w:rsidRPr="004C02C4">
        <w:rPr>
          <w:position w:val="-12"/>
        </w:rPr>
        <w:object w:dxaOrig="260" w:dyaOrig="380">
          <v:shape id="_x0000_i1120" type="#_x0000_t75" style="width:13.2pt;height:19.2pt" o:ole="">
            <v:imagedata r:id="rId224" o:title=""/>
          </v:shape>
          <o:OLEObject Type="Embed" ProgID="Equation.DSMT4" ShapeID="_x0000_i1120" DrawAspect="Content" ObjectID="_1583002917" r:id="rId226"/>
        </w:object>
      </w:r>
      <w:r w:rsidR="00A17FA7">
        <w:rPr>
          <w:rFonts w:hint="eastAsia"/>
        </w:rPr>
        <w:t>表示第</w:t>
      </w:r>
      <w:r w:rsidR="00A17FA7" w:rsidRPr="004C02C4">
        <w:rPr>
          <w:position w:val="-6"/>
        </w:rPr>
        <w:object w:dxaOrig="139" w:dyaOrig="260">
          <v:shape id="_x0000_i1121" type="#_x0000_t75" style="width:6.6pt;height:13.2pt" o:ole="">
            <v:imagedata r:id="rId227" o:title=""/>
          </v:shape>
          <o:OLEObject Type="Embed" ProgID="Equation.DSMT4" ShapeID="_x0000_i1121" DrawAspect="Content" ObjectID="_1583002918" r:id="rId228"/>
        </w:object>
      </w:r>
      <w:proofErr w:type="gramStart"/>
      <w:r w:rsidR="00A17FA7">
        <w:rPr>
          <w:rFonts w:hint="eastAsia"/>
        </w:rPr>
        <w:t>个</w:t>
      </w:r>
      <w:proofErr w:type="gramEnd"/>
      <w:r w:rsidR="00A17FA7">
        <w:rPr>
          <w:rFonts w:hint="eastAsia"/>
        </w:rPr>
        <w:t>单词的</w:t>
      </w:r>
      <w:r w:rsidR="00A17FA7" w:rsidRPr="004C02C4">
        <w:rPr>
          <w:position w:val="-10"/>
        </w:rPr>
        <w:object w:dxaOrig="200" w:dyaOrig="300">
          <v:shape id="_x0000_i1122" type="#_x0000_t75" style="width:10.8pt;height:15pt" o:ole="">
            <v:imagedata r:id="rId229" o:title=""/>
          </v:shape>
          <o:OLEObject Type="Embed" ProgID="Equation.DSMT4" ShapeID="_x0000_i1122" DrawAspect="Content" ObjectID="_1583002919" r:id="rId230"/>
        </w:object>
      </w:r>
      <w:proofErr w:type="gramStart"/>
      <w:r w:rsidR="00A17FA7">
        <w:rPr>
          <w:rFonts w:hint="eastAsia"/>
        </w:rPr>
        <w:t>号特征</w:t>
      </w:r>
      <w:proofErr w:type="gramEnd"/>
      <w:r w:rsidR="00A17FA7">
        <w:t>)</w:t>
      </w:r>
      <w:r w:rsidR="00A17FA7">
        <w:rPr>
          <w:rFonts w:hint="eastAsia"/>
        </w:rPr>
        <w:t>，每篇文档词序列长度为</w:t>
      </w:r>
      <w:r w:rsidR="00A17FA7" w:rsidRPr="004C02C4">
        <w:rPr>
          <w:position w:val="-6"/>
        </w:rPr>
        <w:object w:dxaOrig="160" w:dyaOrig="279">
          <v:shape id="_x0000_i1123" type="#_x0000_t75" style="width:7.8pt;height:13.8pt" o:ole="">
            <v:imagedata r:id="rId231" o:title=""/>
          </v:shape>
          <o:OLEObject Type="Embed" ProgID="Equation.DSMT4" ShapeID="_x0000_i1123" DrawAspect="Content" ObjectID="_1583002920" r:id="rId232"/>
        </w:object>
      </w:r>
      <w:r w:rsidR="00A17FA7">
        <w:rPr>
          <w:rFonts w:hint="eastAsia"/>
        </w:rPr>
        <w:t>，就会有</w:t>
      </w:r>
      <w:r w:rsidR="00A17FA7" w:rsidRPr="00E85220">
        <w:rPr>
          <w:position w:val="-6"/>
        </w:rPr>
        <w:object w:dxaOrig="940" w:dyaOrig="279">
          <v:shape id="_x0000_i1124" type="#_x0000_t75" style="width:46.2pt;height:13.8pt" o:ole="">
            <v:imagedata r:id="rId176" o:title=""/>
          </v:shape>
          <o:OLEObject Type="Embed" ProgID="Equation.DSMT4" ShapeID="_x0000_i1124" DrawAspect="Content" ObjectID="_1583002921" r:id="rId233"/>
        </w:object>
      </w:r>
      <w:proofErr w:type="gramStart"/>
      <w:r w:rsidR="00A17FA7" w:rsidRPr="004C02C4">
        <w:rPr>
          <w:rFonts w:hint="eastAsia"/>
        </w:rPr>
        <w:t>个</w:t>
      </w:r>
      <w:proofErr w:type="gramEnd"/>
      <w:r w:rsidR="00A17FA7" w:rsidRPr="004C02C4">
        <w:rPr>
          <w:rFonts w:hint="eastAsia"/>
        </w:rPr>
        <w:t>单词</w:t>
      </w:r>
      <w:r w:rsidR="00A17FA7">
        <w:rPr>
          <w:rFonts w:hint="eastAsia"/>
        </w:rPr>
        <w:t>会被提取上下文特征，每个单词由</w:t>
      </w:r>
      <w:r w:rsidR="00A17FA7" w:rsidRPr="004C02C4">
        <w:rPr>
          <w:position w:val="-12"/>
        </w:rPr>
        <w:object w:dxaOrig="260" w:dyaOrig="360">
          <v:shape id="_x0000_i1125" type="#_x0000_t75" style="width:13.2pt;height:18pt" o:ole="">
            <v:imagedata r:id="rId234" o:title=""/>
          </v:shape>
          <o:OLEObject Type="Embed" ProgID="Equation.DSMT4" ShapeID="_x0000_i1125" DrawAspect="Content" ObjectID="_1583002922" r:id="rId235"/>
        </w:object>
      </w:r>
      <w:r w:rsidR="00A17FA7">
        <w:rPr>
          <w:rFonts w:hint="eastAsia"/>
        </w:rPr>
        <w:t>种不同的共享权重</w:t>
      </w:r>
      <w:r w:rsidR="00A17FA7" w:rsidRPr="006C4013">
        <w:rPr>
          <w:position w:val="-12"/>
        </w:rPr>
        <w:object w:dxaOrig="1820" w:dyaOrig="380">
          <v:shape id="_x0000_i1126" type="#_x0000_t75" style="width:90.6pt;height:19.2pt" o:ole="">
            <v:imagedata r:id="rId236" o:title=""/>
          </v:shape>
          <o:OLEObject Type="Embed" ProgID="Equation.DSMT4" ShapeID="_x0000_i1126" DrawAspect="Content" ObjectID="_1583002923" r:id="rId237"/>
        </w:object>
      </w:r>
      <w:r w:rsidR="00A17FA7">
        <w:rPr>
          <w:rFonts w:hint="eastAsia"/>
        </w:rPr>
        <w:t>提取</w:t>
      </w:r>
      <w:r w:rsidR="00A17FA7" w:rsidRPr="004C02C4">
        <w:rPr>
          <w:position w:val="-12"/>
        </w:rPr>
        <w:object w:dxaOrig="260" w:dyaOrig="360">
          <v:shape id="_x0000_i1127" type="#_x0000_t75" style="width:13.2pt;height:18pt" o:ole="">
            <v:imagedata r:id="rId234" o:title=""/>
          </v:shape>
          <o:OLEObject Type="Embed" ProgID="Equation.DSMT4" ShapeID="_x0000_i1127" DrawAspect="Content" ObjectID="_1583002924" r:id="rId238"/>
        </w:object>
      </w:r>
      <w:r w:rsidR="00A17FA7">
        <w:rPr>
          <w:rFonts w:hint="eastAsia"/>
        </w:rPr>
        <w:t>种特征，所以一篇文档，经卷积层提取出的上下文特征的</w:t>
      </w:r>
      <w:r w:rsidR="00A17FA7">
        <w:t>shape</w:t>
      </w:r>
      <w:r w:rsidR="00A17FA7">
        <w:rPr>
          <w:rFonts w:hint="eastAsia"/>
        </w:rPr>
        <w:t>是</w:t>
      </w:r>
      <w:r w:rsidR="00A17FA7" w:rsidRPr="006C4013">
        <w:rPr>
          <w:position w:val="-14"/>
        </w:rPr>
        <w:object w:dxaOrig="1520" w:dyaOrig="400">
          <v:shape id="_x0000_i1128" type="#_x0000_t75" style="width:75.6pt;height:19.8pt" o:ole="">
            <v:imagedata r:id="rId239" o:title=""/>
          </v:shape>
          <o:OLEObject Type="Embed" ProgID="Equation.DSMT4" ShapeID="_x0000_i1128" DrawAspect="Content" ObjectID="_1583002925" r:id="rId240"/>
        </w:object>
      </w:r>
      <w:r w:rsidR="00A17FA7">
        <w:rPr>
          <w:rFonts w:hint="eastAsia"/>
        </w:rPr>
        <w:t>，</w:t>
      </w:r>
      <w:r w:rsidR="00A17FA7" w:rsidRPr="004C02C4">
        <w:rPr>
          <w:position w:val="-12"/>
        </w:rPr>
        <w:object w:dxaOrig="260" w:dyaOrig="360">
          <v:shape id="_x0000_i1129" type="#_x0000_t75" style="width:13.2pt;height:18pt" o:ole="">
            <v:imagedata r:id="rId234" o:title=""/>
          </v:shape>
          <o:OLEObject Type="Embed" ProgID="Equation.DSMT4" ShapeID="_x0000_i1129" DrawAspect="Content" ObjectID="_1583002926" r:id="rId241"/>
        </w:object>
      </w:r>
      <w:r w:rsidR="00A17FA7">
        <w:rPr>
          <w:rFonts w:hint="eastAsia"/>
        </w:rPr>
        <w:t>相当于图像识别的</w:t>
      </w:r>
      <w:r w:rsidR="00A17FA7">
        <w:t>CNN</w:t>
      </w:r>
      <w:proofErr w:type="gramStart"/>
      <w:r w:rsidR="00A17FA7">
        <w:rPr>
          <w:rFonts w:hint="eastAsia"/>
        </w:rPr>
        <w:t>中特征图</w:t>
      </w:r>
      <w:proofErr w:type="gramEnd"/>
      <w:r w:rsidR="00A17FA7">
        <w:rPr>
          <w:rFonts w:hint="eastAsia"/>
        </w:rPr>
        <w:t>深度这一概念。</w:t>
      </w:r>
    </w:p>
    <w:p w:rsidR="00A17FA7" w:rsidRDefault="00A17FA7" w:rsidP="003054A5">
      <w:pPr>
        <w:jc w:val="center"/>
      </w:pPr>
      <w:r w:rsidRPr="006C4013">
        <w:rPr>
          <w:position w:val="-16"/>
        </w:rPr>
        <w:object w:dxaOrig="2700" w:dyaOrig="440">
          <v:shape id="_x0000_i1130" type="#_x0000_t75" style="width:135pt;height:21.6pt" o:ole="">
            <v:imagedata r:id="rId242" o:title=""/>
          </v:shape>
          <o:OLEObject Type="Embed" ProgID="Equation.DSMT4" ShapeID="_x0000_i1130" DrawAspect="Content" ObjectID="_1583002927" r:id="rId243"/>
        </w:object>
      </w:r>
    </w:p>
    <w:p w:rsidR="00A17FA7" w:rsidRDefault="00A17FA7" w:rsidP="003054A5">
      <w:pPr>
        <w:jc w:val="center"/>
      </w:pPr>
      <w:r w:rsidRPr="006C4013">
        <w:rPr>
          <w:position w:val="-16"/>
        </w:rPr>
        <w:object w:dxaOrig="2780" w:dyaOrig="440">
          <v:shape id="_x0000_i1131" type="#_x0000_t75" style="width:138.6pt;height:21.6pt" o:ole="">
            <v:imagedata r:id="rId244" o:title=""/>
          </v:shape>
          <o:OLEObject Type="Embed" ProgID="Equation.DSMT4" ShapeID="_x0000_i1131" DrawAspect="Content" ObjectID="_1583002928" r:id="rId245"/>
        </w:object>
      </w:r>
    </w:p>
    <w:p w:rsidR="00A17FA7" w:rsidRDefault="00A17FA7" w:rsidP="003054A5">
      <w:pPr>
        <w:jc w:val="center"/>
      </w:pPr>
      <w:r w:rsidRPr="006C4013">
        <w:rPr>
          <w:position w:val="-4"/>
        </w:rPr>
        <w:object w:dxaOrig="279" w:dyaOrig="160">
          <v:shape id="_x0000_i1132" type="#_x0000_t75" style="width:13.8pt;height:7.8pt" o:ole="">
            <v:imagedata r:id="rId246" o:title=""/>
          </v:shape>
          <o:OLEObject Type="Embed" ProgID="Equation.DSMT4" ShapeID="_x0000_i1132" DrawAspect="Content" ObjectID="_1583002929" r:id="rId247"/>
        </w:object>
      </w:r>
    </w:p>
    <w:p w:rsidR="00A17FA7" w:rsidRDefault="00A17FA7" w:rsidP="003054A5">
      <w:pPr>
        <w:jc w:val="center"/>
      </w:pPr>
      <w:r w:rsidRPr="006C4013">
        <w:rPr>
          <w:position w:val="-16"/>
        </w:rPr>
        <w:object w:dxaOrig="2799" w:dyaOrig="440">
          <v:shape id="_x0000_i1133" type="#_x0000_t75" style="width:138.6pt;height:21.6pt" o:ole="">
            <v:imagedata r:id="rId248" o:title=""/>
          </v:shape>
          <o:OLEObject Type="Embed" ProgID="Equation.DSMT4" ShapeID="_x0000_i1133" DrawAspect="Content" ObjectID="_1583002930" r:id="rId249"/>
        </w:object>
      </w:r>
    </w:p>
    <w:p w:rsidR="00A17FA7" w:rsidRDefault="00A17FA7" w:rsidP="003054A5">
      <w:pPr>
        <w:jc w:val="center"/>
      </w:pPr>
      <w:r w:rsidRPr="006C4013">
        <w:rPr>
          <w:position w:val="-4"/>
        </w:rPr>
        <w:object w:dxaOrig="279" w:dyaOrig="160">
          <v:shape id="_x0000_i1134" type="#_x0000_t75" style="width:13.8pt;height:7.8pt" o:ole="">
            <v:imagedata r:id="rId246" o:title=""/>
          </v:shape>
          <o:OLEObject Type="Embed" ProgID="Equation.DSMT4" ShapeID="_x0000_i1134" DrawAspect="Content" ObjectID="_1583002931" r:id="rId250"/>
        </w:object>
      </w:r>
    </w:p>
    <w:p w:rsidR="00A17FA7" w:rsidRPr="006C4013" w:rsidRDefault="00A17FA7" w:rsidP="003054A5">
      <w:pPr>
        <w:jc w:val="center"/>
      </w:pPr>
      <w:r w:rsidRPr="006C4013">
        <w:rPr>
          <w:position w:val="-16"/>
        </w:rPr>
        <w:object w:dxaOrig="3019" w:dyaOrig="440">
          <v:shape id="_x0000_i1135" type="#_x0000_t75" style="width:150.6pt;height:21.6pt" o:ole="">
            <v:imagedata r:id="rId251" o:title=""/>
          </v:shape>
          <o:OLEObject Type="Embed" ProgID="Equation.DSMT4" ShapeID="_x0000_i1135" DrawAspect="Content" ObjectID="_1583002932" r:id="rId252"/>
        </w:object>
      </w:r>
    </w:p>
    <w:p w:rsidR="00A17FA7" w:rsidRPr="003054A5" w:rsidRDefault="00A17FA7" w:rsidP="00850B8B">
      <w:pPr>
        <w:spacing w:line="440" w:lineRule="exact"/>
        <w:ind w:firstLineChars="200" w:firstLine="485"/>
        <w:rPr>
          <w:sz w:val="24"/>
        </w:rPr>
      </w:pPr>
      <w:r w:rsidRPr="00E85220">
        <w:rPr>
          <w:rFonts w:hint="eastAsia"/>
          <w:sz w:val="24"/>
        </w:rPr>
        <w:t>其中</w:t>
      </w:r>
      <w:r w:rsidR="007E0043">
        <w:rPr>
          <w:rFonts w:hint="eastAsia"/>
          <w:sz w:val="24"/>
        </w:rPr>
        <w:t>，</w:t>
      </w:r>
      <w:r w:rsidRPr="00861914">
        <w:rPr>
          <w:position w:val="-6"/>
          <w:sz w:val="24"/>
        </w:rPr>
        <w:object w:dxaOrig="260" w:dyaOrig="320">
          <v:shape id="_x0000_i1136" type="#_x0000_t75" style="width:13.2pt;height:15.6pt" o:ole="">
            <v:imagedata r:id="rId253" o:title=""/>
          </v:shape>
          <o:OLEObject Type="Embed" ProgID="Equation.DSMT4" ShapeID="_x0000_i1136" DrawAspect="Content" ObjectID="_1583002933" r:id="rId254"/>
        </w:object>
      </w:r>
      <w:r w:rsidRPr="00E85220">
        <w:rPr>
          <w:rFonts w:hint="eastAsia"/>
          <w:sz w:val="24"/>
        </w:rPr>
        <w:t>是通过第</w:t>
      </w:r>
      <w:r w:rsidRPr="00E85220">
        <w:rPr>
          <w:position w:val="-10"/>
          <w:sz w:val="24"/>
        </w:rPr>
        <w:object w:dxaOrig="200" w:dyaOrig="300">
          <v:shape id="_x0000_i1137" type="#_x0000_t75" style="width:10.8pt;height:15pt" o:ole="">
            <v:imagedata r:id="rId183" o:title=""/>
          </v:shape>
          <o:OLEObject Type="Embed" ProgID="Equation.DSMT4" ShapeID="_x0000_i1137" DrawAspect="Content" ObjectID="_1583002934" r:id="rId255"/>
        </w:object>
      </w:r>
      <w:proofErr w:type="gramStart"/>
      <w:r w:rsidRPr="00E85220">
        <w:rPr>
          <w:rFonts w:hint="eastAsia"/>
          <w:sz w:val="24"/>
        </w:rPr>
        <w:t>个</w:t>
      </w:r>
      <w:proofErr w:type="gramEnd"/>
      <w:r w:rsidRPr="00E85220">
        <w:rPr>
          <w:rFonts w:hint="eastAsia"/>
          <w:sz w:val="24"/>
        </w:rPr>
        <w:t>共享权重</w:t>
      </w:r>
      <w:r w:rsidRPr="00E85220">
        <w:rPr>
          <w:position w:val="-12"/>
          <w:sz w:val="24"/>
        </w:rPr>
        <w:object w:dxaOrig="360" w:dyaOrig="380">
          <v:shape id="_x0000_i1138" type="#_x0000_t75" style="width:18pt;height:19.2pt" o:ole="">
            <v:imagedata r:id="rId185" o:title=""/>
          </v:shape>
          <o:OLEObject Type="Embed" ProgID="Equation.DSMT4" ShapeID="_x0000_i1138" DrawAspect="Content" ObjectID="_1583002935" r:id="rId256"/>
        </w:object>
      </w:r>
      <w:r w:rsidRPr="00E85220">
        <w:rPr>
          <w:rFonts w:hint="eastAsia"/>
          <w:sz w:val="24"/>
        </w:rPr>
        <w:t>提取的长度为</w:t>
      </w:r>
      <w:r w:rsidRPr="00E85220">
        <w:rPr>
          <w:position w:val="-6"/>
          <w:sz w:val="24"/>
        </w:rPr>
        <w:object w:dxaOrig="940" w:dyaOrig="279">
          <v:shape id="_x0000_i1139" type="#_x0000_t75" style="width:46.2pt;height:13.8pt" o:ole="">
            <v:imagedata r:id="rId176" o:title=""/>
          </v:shape>
          <o:OLEObject Type="Embed" ProgID="Equation.DSMT4" ShapeID="_x0000_i1139" DrawAspect="Content" ObjectID="_1583002936" r:id="rId257"/>
        </w:object>
      </w:r>
      <w:r w:rsidRPr="00E85220">
        <w:rPr>
          <w:rFonts w:hint="eastAsia"/>
          <w:sz w:val="24"/>
        </w:rPr>
        <w:t>的特征。</w:t>
      </w:r>
    </w:p>
    <w:p w:rsidR="00A17FA7" w:rsidRPr="003054A5" w:rsidRDefault="00A17FA7">
      <w:pPr>
        <w:spacing w:line="440" w:lineRule="exact"/>
        <w:ind w:firstLineChars="200" w:firstLine="485"/>
        <w:rPr>
          <w:sz w:val="24"/>
        </w:rPr>
      </w:pPr>
      <w:r>
        <w:rPr>
          <w:rFonts w:hint="eastAsia"/>
          <w:bCs/>
          <w:sz w:val="24"/>
          <w:szCs w:val="20"/>
        </w:rPr>
        <w:t>池化层的作用就是从卷积层提取出具有代表性的特征，对于上文中提到的上下文特征向量为可变长度</w:t>
      </w:r>
      <w:r>
        <w:rPr>
          <w:bCs/>
          <w:sz w:val="24"/>
          <w:szCs w:val="20"/>
        </w:rPr>
        <w:t>(</w:t>
      </w:r>
      <w:r w:rsidRPr="00E85220">
        <w:rPr>
          <w:position w:val="-6"/>
          <w:sz w:val="24"/>
        </w:rPr>
        <w:object w:dxaOrig="940" w:dyaOrig="279">
          <v:shape id="_x0000_i1140" type="#_x0000_t75" style="width:46.2pt;height:13.8pt" o:ole="">
            <v:imagedata r:id="rId176" o:title=""/>
          </v:shape>
          <o:OLEObject Type="Embed" ProgID="Equation.DSMT4" ShapeID="_x0000_i1140" DrawAspect="Content" ObjectID="_1583002937" r:id="rId258"/>
        </w:object>
      </w:r>
      <w:r>
        <w:rPr>
          <w:bCs/>
          <w:sz w:val="24"/>
          <w:szCs w:val="20"/>
        </w:rPr>
        <w:t>)</w:t>
      </w:r>
      <w:r>
        <w:rPr>
          <w:rFonts w:hint="eastAsia"/>
          <w:bCs/>
          <w:sz w:val="24"/>
          <w:szCs w:val="20"/>
        </w:rPr>
        <w:t>，</w:t>
      </w:r>
      <w:r>
        <w:rPr>
          <w:bCs/>
          <w:sz w:val="24"/>
          <w:szCs w:val="20"/>
        </w:rPr>
        <w:t>Max Pooling</w:t>
      </w:r>
      <w:r w:rsidR="00F72E91">
        <w:rPr>
          <w:rFonts w:hint="eastAsia"/>
          <w:bCs/>
          <w:sz w:val="24"/>
          <w:szCs w:val="20"/>
        </w:rPr>
        <w:t>从每个特征向量中取出一个</w:t>
      </w:r>
      <w:r>
        <w:rPr>
          <w:rFonts w:hint="eastAsia"/>
          <w:bCs/>
          <w:sz w:val="24"/>
          <w:szCs w:val="20"/>
        </w:rPr>
        <w:t>最大值，也就是</w:t>
      </w:r>
      <w:r w:rsidRPr="008D061B">
        <w:rPr>
          <w:bCs/>
          <w:position w:val="-10"/>
          <w:sz w:val="24"/>
          <w:szCs w:val="20"/>
        </w:rPr>
        <w:object w:dxaOrig="859" w:dyaOrig="360">
          <v:shape id="_x0000_i1141" type="#_x0000_t75" style="width:42.6pt;height:18pt" o:ole="">
            <v:imagedata r:id="rId259" o:title=""/>
          </v:shape>
          <o:OLEObject Type="Embed" ProgID="Equation.DSMT4" ShapeID="_x0000_i1141" DrawAspect="Content" ObjectID="_1583002938" r:id="rId260"/>
        </w:object>
      </w:r>
      <w:r>
        <w:rPr>
          <w:rFonts w:hint="eastAsia"/>
          <w:bCs/>
          <w:sz w:val="24"/>
          <w:szCs w:val="20"/>
        </w:rPr>
        <w:t>作为该层卷积的代表性特征，一共有取出</w:t>
      </w:r>
      <w:r w:rsidRPr="00E85220">
        <w:rPr>
          <w:position w:val="-12"/>
          <w:sz w:val="24"/>
        </w:rPr>
        <w:object w:dxaOrig="260" w:dyaOrig="360">
          <v:shape id="_x0000_i1142" type="#_x0000_t75" style="width:13.2pt;height:18pt" o:ole="">
            <v:imagedata r:id="rId173" o:title=""/>
          </v:shape>
          <o:OLEObject Type="Embed" ProgID="Equation.DSMT4" ShapeID="_x0000_i1142" DrawAspect="Content" ObjectID="_1583002939" r:id="rId261"/>
        </w:object>
      </w:r>
      <w:proofErr w:type="gramStart"/>
      <w:r w:rsidRPr="008D061B">
        <w:rPr>
          <w:rFonts w:hint="eastAsia"/>
          <w:sz w:val="24"/>
        </w:rPr>
        <w:t>个</w:t>
      </w:r>
      <w:proofErr w:type="gramEnd"/>
      <w:r w:rsidRPr="008D061B">
        <w:rPr>
          <w:rFonts w:hint="eastAsia"/>
          <w:sz w:val="24"/>
        </w:rPr>
        <w:t>最大值</w:t>
      </w:r>
      <w:r>
        <w:rPr>
          <w:rFonts w:hint="eastAsia"/>
          <w:sz w:val="24"/>
        </w:rPr>
        <w:t>，作为该文档最终的上下文特征向量。</w:t>
      </w:r>
    </w:p>
    <w:p w:rsidR="00A17FA7" w:rsidRDefault="00A17FA7" w:rsidP="00E605C7">
      <w:pPr>
        <w:spacing w:line="440" w:lineRule="exact"/>
        <w:rPr>
          <w:sz w:val="24"/>
        </w:rPr>
      </w:pPr>
      <w:r>
        <w:rPr>
          <w:sz w:val="24"/>
        </w:rPr>
        <w:tab/>
      </w:r>
      <w:r>
        <w:rPr>
          <w:rFonts w:hint="eastAsia"/>
          <w:sz w:val="24"/>
        </w:rPr>
        <w:t>为了在池化层保留更多的特征信息，我们需要对该文档的每个特征向量进行切割，求得各个部分的最大特征值。如果将该特征向量切割为</w:t>
      </w:r>
      <w:r w:rsidR="00327B7B">
        <w:rPr>
          <w:rFonts w:hint="eastAsia"/>
          <w:sz w:val="24"/>
        </w:rPr>
        <w:t>k</w:t>
      </w:r>
      <w:proofErr w:type="gramStart"/>
      <w:r>
        <w:rPr>
          <w:rFonts w:hint="eastAsia"/>
          <w:sz w:val="24"/>
        </w:rPr>
        <w:t>个</w:t>
      </w:r>
      <w:proofErr w:type="gramEnd"/>
      <w:r>
        <w:rPr>
          <w:rFonts w:hint="eastAsia"/>
          <w:sz w:val="24"/>
        </w:rPr>
        <w:t>局部特征，那么每个局部特征向量的长度为：</w:t>
      </w:r>
    </w:p>
    <w:p w:rsidR="00A17FA7" w:rsidRPr="00E605C7" w:rsidRDefault="00A17FA7" w:rsidP="00E605C7">
      <w:pPr>
        <w:pStyle w:val="MTDisplayEquation"/>
      </w:pPr>
      <w:r>
        <w:lastRenderedPageBreak/>
        <w:tab/>
      </w:r>
      <w:r w:rsidR="00F72E91" w:rsidRPr="006D3D8D">
        <w:rPr>
          <w:position w:val="-28"/>
        </w:rPr>
        <w:object w:dxaOrig="1560" w:dyaOrig="680">
          <v:shape id="_x0000_i1222" type="#_x0000_t75" style="width:77.4pt;height:33.6pt" o:ole="">
            <v:imagedata r:id="rId262" o:title=""/>
          </v:shape>
          <o:OLEObject Type="Embed" ProgID="Equation.DSMT4" ShapeID="_x0000_i1222" DrawAspect="Content" ObjectID="_1583002940" r:id="rId26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B744C">
          <w:rPr>
            <w:noProof/>
          </w:rPr>
          <w:instrText>3</w:instrText>
        </w:r>
      </w:fldSimple>
      <w:r>
        <w:instrText>-</w:instrText>
      </w:r>
      <w:fldSimple w:instr=" SEQ MTEqn \c \* Arabic \* MERGEFORMAT ">
        <w:r w:rsidR="001B744C">
          <w:rPr>
            <w:noProof/>
          </w:rPr>
          <w:instrText>12</w:instrText>
        </w:r>
      </w:fldSimple>
      <w:r>
        <w:instrText>)</w:instrText>
      </w:r>
      <w:r>
        <w:fldChar w:fldCharType="end"/>
      </w:r>
    </w:p>
    <w:p w:rsidR="00A17FA7" w:rsidRDefault="00A17FA7">
      <w:pPr>
        <w:pStyle w:val="MTDisplayEquation"/>
        <w:spacing w:line="440" w:lineRule="exact"/>
        <w:ind w:firstLineChars="200" w:firstLine="485"/>
        <w:jc w:val="both"/>
      </w:pPr>
      <w:r>
        <w:rPr>
          <w:rFonts w:hint="eastAsia"/>
        </w:rPr>
        <w:t>其向量表示形式如下所示：</w:t>
      </w:r>
    </w:p>
    <w:p w:rsidR="00A17FA7" w:rsidRPr="006D3D8D" w:rsidRDefault="00A17FA7" w:rsidP="006D3D8D">
      <w:pPr>
        <w:pStyle w:val="MTDisplayEquation"/>
      </w:pPr>
      <w:r>
        <w:tab/>
      </w:r>
      <w:r w:rsidR="00F72E91" w:rsidRPr="00FC02A0">
        <w:rPr>
          <w:position w:val="-42"/>
        </w:rPr>
        <w:object w:dxaOrig="4599" w:dyaOrig="960">
          <v:shape id="_x0000_i1224" type="#_x0000_t75" style="width:228pt;height:48pt" o:ole="">
            <v:imagedata r:id="rId264" o:title=""/>
          </v:shape>
          <o:OLEObject Type="Embed" ProgID="Equation.DSMT4" ShapeID="_x0000_i1224" DrawAspect="Content" ObjectID="_1583002941" r:id="rId26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B744C">
          <w:rPr>
            <w:noProof/>
          </w:rPr>
          <w:instrText>3</w:instrText>
        </w:r>
      </w:fldSimple>
      <w:r>
        <w:instrText>-</w:instrText>
      </w:r>
      <w:fldSimple w:instr=" SEQ MTEqn \c \* Arabic \* MERGEFORMAT ">
        <w:r w:rsidR="001B744C">
          <w:rPr>
            <w:noProof/>
          </w:rPr>
          <w:instrText>13</w:instrText>
        </w:r>
      </w:fldSimple>
      <w:r>
        <w:instrText>)</w:instrText>
      </w:r>
      <w:r>
        <w:fldChar w:fldCharType="end"/>
      </w:r>
    </w:p>
    <w:p w:rsidR="00A17FA7" w:rsidRDefault="00F72E91">
      <w:pPr>
        <w:spacing w:line="440" w:lineRule="exact"/>
        <w:ind w:firstLineChars="200" w:firstLine="485"/>
        <w:textAlignment w:val="center"/>
        <w:rPr>
          <w:rFonts w:hint="eastAsia"/>
          <w:sz w:val="24"/>
        </w:rPr>
      </w:pPr>
      <w:r>
        <w:rPr>
          <w:rFonts w:hint="eastAsia"/>
          <w:sz w:val="24"/>
        </w:rPr>
        <w:t>其中，</w:t>
      </w:r>
      <w:r w:rsidRPr="00861914">
        <w:rPr>
          <w:sz w:val="24"/>
        </w:rPr>
        <w:object w:dxaOrig="260" w:dyaOrig="320">
          <v:shape id="_x0000_i1223" type="#_x0000_t75" style="width:13.2pt;height:15.6pt" o:ole="">
            <v:imagedata r:id="rId266" o:title=""/>
          </v:shape>
          <o:OLEObject Type="Embed" ProgID="Equation.DSMT4" ShapeID="_x0000_i1223" DrawAspect="Content" ObjectID="_1583002942" r:id="rId267"/>
        </w:object>
      </w:r>
      <w:r w:rsidR="00A17FA7">
        <w:rPr>
          <w:rFonts w:hint="eastAsia"/>
          <w:sz w:val="24"/>
        </w:rPr>
        <w:t>代表的是对第</w:t>
      </w:r>
      <w:r w:rsidR="00A17FA7" w:rsidRPr="00163DCA">
        <w:rPr>
          <w:sz w:val="24"/>
        </w:rPr>
        <w:object w:dxaOrig="200" w:dyaOrig="300">
          <v:shape id="_x0000_i1143" type="#_x0000_t75" style="width:10.8pt;height:15pt" o:ole="">
            <v:imagedata r:id="rId268" o:title=""/>
          </v:shape>
          <o:OLEObject Type="Embed" ProgID="Equation.DSMT4" ShapeID="_x0000_i1143" DrawAspect="Content" ObjectID="_1583002943" r:id="rId269"/>
        </w:object>
      </w:r>
      <w:proofErr w:type="gramStart"/>
      <w:r w:rsidR="00A17FA7">
        <w:rPr>
          <w:rFonts w:hint="eastAsia"/>
          <w:sz w:val="24"/>
        </w:rPr>
        <w:t>个</w:t>
      </w:r>
      <w:proofErr w:type="gramEnd"/>
      <w:r w:rsidR="00A17FA7">
        <w:rPr>
          <w:rFonts w:hint="eastAsia"/>
          <w:sz w:val="24"/>
        </w:rPr>
        <w:t>共享权重</w:t>
      </w:r>
      <w:r w:rsidR="00A17FA7" w:rsidRPr="00163DCA">
        <w:rPr>
          <w:sz w:val="24"/>
        </w:rPr>
        <w:object w:dxaOrig="360" w:dyaOrig="380">
          <v:shape id="_x0000_i1144" type="#_x0000_t75" style="width:18pt;height:19.2pt" o:ole="">
            <v:imagedata r:id="rId270" o:title=""/>
          </v:shape>
          <o:OLEObject Type="Embed" ProgID="Equation.DSMT4" ShapeID="_x0000_i1144" DrawAspect="Content" ObjectID="_1583002944" r:id="rId271"/>
        </w:object>
      </w:r>
      <w:r w:rsidR="00A17FA7">
        <w:rPr>
          <w:rFonts w:hint="eastAsia"/>
          <w:sz w:val="24"/>
        </w:rPr>
        <w:t>提取的长度为</w:t>
      </w:r>
      <w:r w:rsidR="00A17FA7" w:rsidRPr="00163DCA">
        <w:rPr>
          <w:sz w:val="24"/>
        </w:rPr>
        <w:object w:dxaOrig="940" w:dyaOrig="279">
          <v:shape id="_x0000_i1145" type="#_x0000_t75" style="width:46.2pt;height:13.8pt" o:ole="">
            <v:imagedata r:id="rId272" o:title=""/>
          </v:shape>
          <o:OLEObject Type="Embed" ProgID="Equation.DSMT4" ShapeID="_x0000_i1145" DrawAspect="Content" ObjectID="_1583002945" r:id="rId273"/>
        </w:object>
      </w:r>
      <w:r w:rsidR="00A17FA7">
        <w:rPr>
          <w:rFonts w:hint="eastAsia"/>
          <w:sz w:val="24"/>
        </w:rPr>
        <w:t>的特征</w:t>
      </w:r>
      <w:r>
        <w:rPr>
          <w:rFonts w:hint="eastAsia"/>
          <w:sz w:val="24"/>
        </w:rPr>
        <w:t>向量</w:t>
      </w:r>
      <w:r w:rsidR="00A17FA7">
        <w:rPr>
          <w:rFonts w:hint="eastAsia"/>
          <w:sz w:val="24"/>
        </w:rPr>
        <w:t>的</w:t>
      </w:r>
      <w:r w:rsidR="00A17FA7">
        <w:rPr>
          <w:sz w:val="24"/>
        </w:rPr>
        <w:t>S-Max Pooling</w:t>
      </w:r>
      <w:r w:rsidR="00A17FA7">
        <w:rPr>
          <w:rFonts w:hint="eastAsia"/>
          <w:sz w:val="24"/>
        </w:rPr>
        <w:t>处理。</w:t>
      </w:r>
    </w:p>
    <w:p w:rsidR="00046F87" w:rsidRDefault="00F72E91">
      <w:pPr>
        <w:spacing w:line="440" w:lineRule="exact"/>
        <w:ind w:firstLineChars="200" w:firstLine="485"/>
        <w:textAlignment w:val="center"/>
        <w:rPr>
          <w:rFonts w:hint="eastAsia"/>
          <w:sz w:val="24"/>
        </w:rPr>
      </w:pPr>
      <w:r>
        <w:rPr>
          <w:rFonts w:hint="eastAsia"/>
          <w:sz w:val="24"/>
        </w:rPr>
        <w:t>因为</w:t>
      </w:r>
      <w:r w:rsidR="00046F87">
        <w:rPr>
          <w:rFonts w:hint="eastAsia"/>
          <w:sz w:val="24"/>
        </w:rPr>
        <w:t>文档长度</w:t>
      </w:r>
      <w:r w:rsidR="00046F87">
        <w:rPr>
          <w:sz w:val="24"/>
        </w:rPr>
        <w:object w:dxaOrig="160" w:dyaOrig="279">
          <v:shape id="_x0000_i1225" type="#_x0000_t75" style="width:7.8pt;height:13.8pt" o:ole="">
            <v:imagedata r:id="rId274" o:title=""/>
          </v:shape>
          <o:OLEObject Type="Embed" ProgID="Equation.DSMT4" ShapeID="_x0000_i1225" DrawAspect="Content" ObjectID="_1583002946" r:id="rId275"/>
        </w:object>
      </w:r>
      <w:r w:rsidR="00046F87">
        <w:rPr>
          <w:rFonts w:hint="eastAsia"/>
          <w:sz w:val="24"/>
        </w:rPr>
        <w:t>是可变的，卷积层的单词选取范围</w:t>
      </w:r>
      <w:r w:rsidR="00046F87">
        <w:rPr>
          <w:sz w:val="24"/>
        </w:rPr>
        <w:object w:dxaOrig="340" w:dyaOrig="220">
          <v:shape id="_x0000_i1226" type="#_x0000_t75" style="width:16.8pt;height:10.8pt" o:ole="">
            <v:imagedata r:id="rId276" o:title=""/>
          </v:shape>
          <o:OLEObject Type="Embed" ProgID="Equation.DSMT4" ShapeID="_x0000_i1226" DrawAspect="Content" ObjectID="_1583002947" r:id="rId277"/>
        </w:object>
      </w:r>
      <w:r w:rsidR="00046F87">
        <w:rPr>
          <w:rFonts w:hint="eastAsia"/>
          <w:sz w:val="24"/>
        </w:rPr>
        <w:t>也是可变的，所以卷积层处理之后所得到的上下文特征向量的长度也是可变的。我们需要在池化层来处理其可变性，使其成为固定长度的向量。传统的</w:t>
      </w:r>
      <w:r w:rsidR="00046F87">
        <w:rPr>
          <w:rFonts w:hint="eastAsia"/>
          <w:sz w:val="24"/>
        </w:rPr>
        <w:t>Max Pooling</w:t>
      </w:r>
      <w:r w:rsidR="00046F87">
        <w:rPr>
          <w:rFonts w:hint="eastAsia"/>
          <w:sz w:val="24"/>
        </w:rPr>
        <w:t>方法在每个特征向量中取一个最大值，可以将每个文档表示为具有</w:t>
      </w:r>
      <w:r w:rsidR="00046F87">
        <w:rPr>
          <w:sz w:val="24"/>
        </w:rPr>
        <w:object w:dxaOrig="260" w:dyaOrig="360">
          <v:shape id="_x0000_i1227" type="#_x0000_t75" style="width:13.2pt;height:18pt" o:ole="">
            <v:imagedata r:id="rId278" o:title=""/>
          </v:shape>
          <o:OLEObject Type="Embed" ProgID="Equation.DSMT4" ShapeID="_x0000_i1227" DrawAspect="Content" ObjectID="_1583002948" r:id="rId279"/>
        </w:object>
      </w:r>
      <w:r w:rsidR="00046F87">
        <w:rPr>
          <w:rFonts w:hint="eastAsia"/>
          <w:sz w:val="24"/>
        </w:rPr>
        <w:t>固定长度的</w:t>
      </w:r>
      <w:r w:rsidR="006F4858">
        <w:rPr>
          <w:rFonts w:hint="eastAsia"/>
          <w:sz w:val="24"/>
        </w:rPr>
        <w:t>向量，</w:t>
      </w:r>
      <w:r w:rsidR="00046F87">
        <w:rPr>
          <w:rFonts w:hint="eastAsia"/>
          <w:sz w:val="24"/>
        </w:rPr>
        <w:t>如</w:t>
      </w:r>
      <w:r w:rsidR="006F4858">
        <w:rPr>
          <w:rFonts w:hint="eastAsia"/>
          <w:sz w:val="24"/>
        </w:rPr>
        <w:t>公式</w:t>
      </w:r>
      <w:r w:rsidR="006F4858">
        <w:rPr>
          <w:sz w:val="24"/>
        </w:rPr>
        <w:fldChar w:fldCharType="begin"/>
      </w:r>
      <w:r w:rsidR="006F4858">
        <w:rPr>
          <w:sz w:val="24"/>
        </w:rPr>
        <w:instrText xml:space="preserve"> GOTOBUTTON ZEqnNum622300  \* MERGEFORMAT </w:instrText>
      </w:r>
      <w:r w:rsidR="006F4858">
        <w:rPr>
          <w:sz w:val="24"/>
        </w:rPr>
        <w:fldChar w:fldCharType="begin"/>
      </w:r>
      <w:r w:rsidR="006F4858">
        <w:rPr>
          <w:sz w:val="24"/>
        </w:rPr>
        <w:instrText xml:space="preserve"> REF ZEqnNum622300 \* Charformat \! \* MERGEFORMAT </w:instrText>
      </w:r>
      <w:r w:rsidR="006F4858">
        <w:rPr>
          <w:sz w:val="24"/>
        </w:rPr>
        <w:fldChar w:fldCharType="separate"/>
      </w:r>
      <w:r w:rsidR="001B744C" w:rsidRPr="001B744C">
        <w:rPr>
          <w:sz w:val="24"/>
        </w:rPr>
        <w:instrText>(3-9)</w:instrText>
      </w:r>
      <w:r w:rsidR="006F4858">
        <w:rPr>
          <w:sz w:val="24"/>
        </w:rPr>
        <w:fldChar w:fldCharType="end"/>
      </w:r>
      <w:r w:rsidR="006F4858">
        <w:rPr>
          <w:sz w:val="24"/>
        </w:rPr>
        <w:fldChar w:fldCharType="end"/>
      </w:r>
      <w:r w:rsidR="006F4858">
        <w:rPr>
          <w:rFonts w:hint="eastAsia"/>
          <w:sz w:val="24"/>
        </w:rPr>
        <w:t>。本文中提出的方法同样可以保证在</w:t>
      </w:r>
      <w:r w:rsidR="006F4858">
        <w:rPr>
          <w:rFonts w:hint="eastAsia"/>
          <w:sz w:val="24"/>
        </w:rPr>
        <w:t>Pooling</w:t>
      </w:r>
      <w:r w:rsidR="006F4858">
        <w:rPr>
          <w:rFonts w:hint="eastAsia"/>
          <w:sz w:val="24"/>
        </w:rPr>
        <w:t>层输出固定长度的特征向量。</w:t>
      </w:r>
    </w:p>
    <w:p w:rsidR="00CF7293" w:rsidRDefault="00CF7293" w:rsidP="00CF7293">
      <w:pPr>
        <w:pStyle w:val="MTDisplayEquation"/>
        <w:rPr>
          <w:rFonts w:hint="eastAsia"/>
        </w:rPr>
      </w:pPr>
      <w:r>
        <w:tab/>
      </w:r>
      <w:r w:rsidRPr="00CF7293">
        <w:rPr>
          <w:position w:val="-14"/>
        </w:rPr>
        <w:object w:dxaOrig="2400" w:dyaOrig="400">
          <v:shape id="_x0000_i1228" type="#_x0000_t75" style="width:120pt;height:19.8pt" o:ole="">
            <v:imagedata r:id="rId280" o:title=""/>
          </v:shape>
          <o:OLEObject Type="Embed" ProgID="Equation.DSMT4" ShapeID="_x0000_i1228" DrawAspect="Content" ObjectID="_1583002949" r:id="rId28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B744C">
          <w:rPr>
            <w:noProof/>
          </w:rPr>
          <w:instrText>3</w:instrText>
        </w:r>
      </w:fldSimple>
      <w:r>
        <w:instrText>-</w:instrText>
      </w:r>
      <w:fldSimple w:instr=" SEQ MTEqn \c \* Arabic \* MERGEFORMAT ">
        <w:r w:rsidR="001B744C">
          <w:rPr>
            <w:noProof/>
          </w:rPr>
          <w:instrText>14</w:instrText>
        </w:r>
      </w:fldSimple>
      <w:r>
        <w:instrText>)</w:instrText>
      </w:r>
      <w:r>
        <w:fldChar w:fldCharType="end"/>
      </w:r>
    </w:p>
    <w:p w:rsidR="00CF7293" w:rsidRDefault="00CF7293" w:rsidP="00CF7293">
      <w:pPr>
        <w:pStyle w:val="a0"/>
        <w:numPr>
          <w:ilvl w:val="0"/>
          <w:numId w:val="0"/>
        </w:numPr>
        <w:adjustRightInd/>
        <w:snapToGrid/>
        <w:spacing w:line="440" w:lineRule="exact"/>
        <w:ind w:firstLineChars="200" w:firstLine="485"/>
        <w:rPr>
          <w:rFonts w:hint="eastAsia"/>
        </w:rPr>
      </w:pPr>
      <w:r w:rsidRPr="00CF7293">
        <w:rPr>
          <w:rFonts w:hint="eastAsia"/>
          <w:bCs w:val="0"/>
          <w:szCs w:val="24"/>
        </w:rPr>
        <w:t>此特征向量是一个二维</w:t>
      </w:r>
      <w:r>
        <w:rPr>
          <w:rFonts w:hint="eastAsia"/>
          <w:bCs w:val="0"/>
          <w:szCs w:val="24"/>
        </w:rPr>
        <w:t>矩阵。其中，</w:t>
      </w:r>
      <w:r w:rsidRPr="00CF7293">
        <w:rPr>
          <w:position w:val="-6"/>
        </w:rPr>
        <w:object w:dxaOrig="260" w:dyaOrig="320">
          <v:shape id="_x0000_i1229" type="#_x0000_t75" style="width:13.2pt;height:16.2pt" o:ole="">
            <v:imagedata r:id="rId282" o:title=""/>
          </v:shape>
          <o:OLEObject Type="Embed" ProgID="Equation.DSMT4" ShapeID="_x0000_i1229" DrawAspect="Content" ObjectID="_1583002950" r:id="rId283"/>
        </w:object>
      </w:r>
      <w:r>
        <w:rPr>
          <w:rFonts w:hint="eastAsia"/>
        </w:rPr>
        <w:t>代表的是</w:t>
      </w:r>
      <w:proofErr w:type="gramStart"/>
      <w:r>
        <w:rPr>
          <w:rFonts w:hint="eastAsia"/>
        </w:rPr>
        <w:t>卷积层第</w:t>
      </w:r>
      <w:proofErr w:type="gramEnd"/>
      <w:r w:rsidRPr="00CF7293">
        <w:rPr>
          <w:position w:val="-10"/>
        </w:rPr>
        <w:object w:dxaOrig="200" w:dyaOrig="300">
          <v:shape id="_x0000_i1230" type="#_x0000_t75" style="width:10.2pt;height:15pt" o:ole="">
            <v:imagedata r:id="rId284" o:title=""/>
          </v:shape>
          <o:OLEObject Type="Embed" ProgID="Equation.DSMT4" ShapeID="_x0000_i1230" DrawAspect="Content" ObjectID="_1583002951" r:id="rId285"/>
        </w:object>
      </w:r>
      <w:proofErr w:type="gramStart"/>
      <w:r>
        <w:rPr>
          <w:rFonts w:hint="eastAsia"/>
        </w:rPr>
        <w:t>个</w:t>
      </w:r>
      <w:proofErr w:type="gramEnd"/>
      <w:r>
        <w:rPr>
          <w:rFonts w:hint="eastAsia"/>
        </w:rPr>
        <w:t>Filter</w:t>
      </w:r>
      <w:r>
        <w:rPr>
          <w:rFonts w:hint="eastAsia"/>
        </w:rPr>
        <w:t>所得到的特征向量在池化层的处理结果，它是一个长度为</w:t>
      </w:r>
      <w:r>
        <w:rPr>
          <w:rFonts w:hint="eastAsia"/>
        </w:rPr>
        <w:t>k</w:t>
      </w:r>
      <w:r>
        <w:rPr>
          <w:rFonts w:hint="eastAsia"/>
        </w:rPr>
        <w:t>的向量。最终，</w:t>
      </w:r>
      <w:r w:rsidRPr="00CF7293">
        <w:rPr>
          <w:position w:val="-14"/>
        </w:rPr>
        <w:object w:dxaOrig="320" w:dyaOrig="380">
          <v:shape id="_x0000_i1231" type="#_x0000_t75" style="width:16.2pt;height:19.2pt" o:ole="">
            <v:imagedata r:id="rId286" o:title=""/>
          </v:shape>
          <o:OLEObject Type="Embed" ProgID="Equation.DSMT4" ShapeID="_x0000_i1231" DrawAspect="Content" ObjectID="_1583002952" r:id="rId287"/>
        </w:object>
      </w:r>
      <w:r>
        <w:rPr>
          <w:rFonts w:hint="eastAsia"/>
        </w:rPr>
        <w:t>代表</w:t>
      </w:r>
      <w:r w:rsidRPr="00CF7293">
        <w:rPr>
          <w:position w:val="-4"/>
        </w:rPr>
        <w:object w:dxaOrig="240" w:dyaOrig="240">
          <v:shape id="_x0000_i1233" type="#_x0000_t75" style="width:12pt;height:12pt" o:ole="">
            <v:imagedata r:id="rId288" o:title=""/>
          </v:shape>
          <o:OLEObject Type="Embed" ProgID="Equation.DSMT4" ShapeID="_x0000_i1233" DrawAspect="Content" ObjectID="_1583002953" r:id="rId289"/>
        </w:object>
      </w:r>
      <w:r w:rsidRPr="00CF7293">
        <w:rPr>
          <w:position w:val="-4"/>
        </w:rPr>
        <w:object w:dxaOrig="200" w:dyaOrig="200">
          <v:shape id="_x0000_i1234" type="#_x0000_t75" style="width:10.2pt;height:10.2pt" o:ole="">
            <v:imagedata r:id="rId290" o:title=""/>
          </v:shape>
          <o:OLEObject Type="Embed" ProgID="Equation.DSMT4" ShapeID="_x0000_i1234" DrawAspect="Content" ObjectID="_1583002954" r:id="rId291"/>
        </w:object>
      </w:r>
      <w:r w:rsidRPr="00CF7293">
        <w:rPr>
          <w:position w:val="-4"/>
        </w:rPr>
        <w:object w:dxaOrig="520" w:dyaOrig="300">
          <v:shape id="_x0000_i1232" type="#_x0000_t75" style="width:25.8pt;height:15pt" o:ole="">
            <v:imagedata r:id="rId292" o:title=""/>
          </v:shape>
          <o:OLEObject Type="Embed" ProgID="Equation.DSMT4" ShapeID="_x0000_i1232" DrawAspect="Content" ObjectID="_1583002955" r:id="rId293"/>
        </w:object>
      </w:r>
      <w:r>
        <w:rPr>
          <w:rFonts w:hint="eastAsia"/>
        </w:rPr>
        <w:t>的特征矩阵。</w:t>
      </w:r>
    </w:p>
    <w:p w:rsidR="00A17FA7" w:rsidRPr="00684BE3" w:rsidRDefault="00A17FA7" w:rsidP="00CF7293">
      <w:pPr>
        <w:spacing w:line="440" w:lineRule="exact"/>
        <w:ind w:firstLineChars="196" w:firstLine="475"/>
        <w:rPr>
          <w:sz w:val="24"/>
        </w:rPr>
      </w:pPr>
      <w:r>
        <w:rPr>
          <w:rFonts w:hint="eastAsia"/>
          <w:sz w:val="24"/>
        </w:rPr>
        <w:t>通过上述分析</w:t>
      </w:r>
      <w:r w:rsidRPr="00684BE3">
        <w:rPr>
          <w:rFonts w:hint="eastAsia"/>
          <w:sz w:val="24"/>
        </w:rPr>
        <w:t>，我们</w:t>
      </w:r>
      <w:r>
        <w:rPr>
          <w:rFonts w:hint="eastAsia"/>
          <w:sz w:val="24"/>
        </w:rPr>
        <w:t>可以得到</w:t>
      </w:r>
      <w:proofErr w:type="spellStart"/>
      <w:r w:rsidRPr="00684BE3">
        <w:rPr>
          <w:sz w:val="24"/>
        </w:rPr>
        <w:t>ConvMF</w:t>
      </w:r>
      <w:proofErr w:type="spellEnd"/>
      <w:r w:rsidRPr="00684BE3">
        <w:rPr>
          <w:sz w:val="24"/>
        </w:rPr>
        <w:t>-S</w:t>
      </w:r>
      <w:r>
        <w:rPr>
          <w:rFonts w:hint="eastAsia"/>
          <w:sz w:val="24"/>
        </w:rPr>
        <w:t>算法</w:t>
      </w:r>
      <w:r w:rsidRPr="00684BE3">
        <w:rPr>
          <w:rFonts w:hint="eastAsia"/>
          <w:sz w:val="24"/>
        </w:rPr>
        <w:t>的主要步骤，如表</w:t>
      </w:r>
      <w:r w:rsidRPr="00684BE3">
        <w:rPr>
          <w:sz w:val="24"/>
        </w:rPr>
        <w:t>3-1</w:t>
      </w:r>
      <w:r w:rsidRPr="00684BE3">
        <w:rPr>
          <w:rFonts w:hint="eastAsia"/>
          <w:sz w:val="24"/>
        </w:rPr>
        <w:t>所示。</w:t>
      </w:r>
    </w:p>
    <w:tbl>
      <w:tblPr>
        <w:tblW w:w="5000" w:type="pct"/>
        <w:jc w:val="center"/>
        <w:tblBorders>
          <w:top w:val="double" w:sz="4" w:space="0" w:color="auto"/>
          <w:bottom w:val="single" w:sz="4" w:space="0" w:color="auto"/>
          <w:insideH w:val="single" w:sz="4" w:space="0" w:color="auto"/>
        </w:tblBorders>
        <w:tblLook w:val="0060" w:firstRow="1" w:lastRow="1" w:firstColumn="0" w:lastColumn="0" w:noHBand="0" w:noVBand="0"/>
      </w:tblPr>
      <w:tblGrid>
        <w:gridCol w:w="8855"/>
        <w:gridCol w:w="91"/>
      </w:tblGrid>
      <w:tr w:rsidR="00A17FA7" w:rsidTr="00847DB1">
        <w:trPr>
          <w:gridAfter w:val="1"/>
          <w:wAfter w:w="51" w:type="pct"/>
          <w:jc w:val="center"/>
        </w:trPr>
        <w:tc>
          <w:tcPr>
            <w:tcW w:w="4949" w:type="pct"/>
            <w:tcBorders>
              <w:top w:val="nil"/>
              <w:left w:val="nil"/>
              <w:bottom w:val="single" w:sz="12" w:space="0" w:color="auto"/>
              <w:right w:val="nil"/>
            </w:tcBorders>
            <w:noWrap/>
            <w:vAlign w:val="center"/>
          </w:tcPr>
          <w:p w:rsidR="00A17FA7" w:rsidRDefault="00A17FA7" w:rsidP="00847DB1">
            <w:pPr>
              <w:pStyle w:val="30"/>
              <w:numPr>
                <w:ilvl w:val="0"/>
                <w:numId w:val="33"/>
              </w:numPr>
            </w:pPr>
            <w:bookmarkStart w:id="312" w:name="_Ref478504361"/>
            <w:proofErr w:type="spellStart"/>
            <w:r>
              <w:t>ConvMF</w:t>
            </w:r>
            <w:proofErr w:type="spellEnd"/>
            <w:r>
              <w:t>-S</w:t>
            </w:r>
            <w:r>
              <w:rPr>
                <w:rFonts w:hint="eastAsia"/>
              </w:rPr>
              <w:t>算法</w:t>
            </w:r>
            <w:bookmarkEnd w:id="312"/>
          </w:p>
        </w:tc>
      </w:tr>
      <w:tr w:rsidR="00A17FA7" w:rsidTr="00847DB1">
        <w:trPr>
          <w:trHeight w:val="454"/>
          <w:jc w:val="center"/>
        </w:trPr>
        <w:tc>
          <w:tcPr>
            <w:tcW w:w="5000" w:type="pct"/>
            <w:gridSpan w:val="2"/>
            <w:tcBorders>
              <w:top w:val="single" w:sz="12" w:space="0" w:color="auto"/>
              <w:left w:val="nil"/>
              <w:bottom w:val="single" w:sz="8" w:space="0" w:color="auto"/>
              <w:right w:val="nil"/>
            </w:tcBorders>
            <w:vAlign w:val="center"/>
          </w:tcPr>
          <w:p w:rsidR="00A17FA7" w:rsidRDefault="00A17FA7" w:rsidP="00847DB1">
            <w:pPr>
              <w:pStyle w:val="6"/>
              <w:jc w:val="both"/>
            </w:pPr>
            <w:r>
              <w:rPr>
                <w:rFonts w:hint="eastAsia"/>
              </w:rPr>
              <w:t>输入：每个项目的描述文档</w:t>
            </w:r>
            <w:r w:rsidR="00976716">
              <w:rPr>
                <w:rFonts w:hint="eastAsia"/>
              </w:rPr>
              <w:t>X</w:t>
            </w:r>
            <w:r w:rsidR="00976716">
              <w:rPr>
                <w:rFonts w:hint="eastAsia"/>
              </w:rPr>
              <w:t>和评分矩阵</w:t>
            </w:r>
            <w:r w:rsidR="00976716">
              <w:rPr>
                <w:rFonts w:hint="eastAsia"/>
              </w:rPr>
              <w:t>R</w:t>
            </w:r>
          </w:p>
        </w:tc>
      </w:tr>
      <w:tr w:rsidR="00A17FA7" w:rsidTr="00847DB1">
        <w:trPr>
          <w:trHeight w:val="454"/>
          <w:jc w:val="center"/>
        </w:trPr>
        <w:tc>
          <w:tcPr>
            <w:tcW w:w="5000" w:type="pct"/>
            <w:gridSpan w:val="2"/>
            <w:tcBorders>
              <w:top w:val="nil"/>
              <w:left w:val="nil"/>
              <w:bottom w:val="single" w:sz="12" w:space="0" w:color="auto"/>
              <w:right w:val="nil"/>
            </w:tcBorders>
          </w:tcPr>
          <w:p w:rsidR="00A17FA7" w:rsidRDefault="00A17FA7" w:rsidP="00847DB1">
            <w:pPr>
              <w:pStyle w:val="6"/>
              <w:numPr>
                <w:ilvl w:val="0"/>
                <w:numId w:val="34"/>
              </w:numPr>
              <w:ind w:left="0" w:firstLine="0"/>
              <w:jc w:val="both"/>
            </w:pPr>
            <w:r>
              <w:rPr>
                <w:rFonts w:hint="eastAsia"/>
              </w:rPr>
              <w:t>嵌入层</w:t>
            </w:r>
            <w:r w:rsidR="00976716">
              <w:rPr>
                <w:rFonts w:hint="eastAsia"/>
              </w:rPr>
              <w:t>将</w:t>
            </w:r>
            <w:r w:rsidR="00976716">
              <w:rPr>
                <w:rFonts w:hint="eastAsia"/>
              </w:rPr>
              <w:t>one-hot</w:t>
            </w:r>
            <w:r w:rsidR="00976716">
              <w:rPr>
                <w:rFonts w:hint="eastAsia"/>
              </w:rPr>
              <w:t>编码的词向量嵌入成</w:t>
            </w:r>
            <w:r w:rsidR="00976716">
              <w:rPr>
                <w:rFonts w:hint="eastAsia"/>
              </w:rPr>
              <w:t>p</w:t>
            </w:r>
            <w:r w:rsidR="00976716">
              <w:rPr>
                <w:rFonts w:hint="eastAsia"/>
              </w:rPr>
              <w:t>维，得到词序列</w:t>
            </w:r>
            <w:r w:rsidR="00976716" w:rsidRPr="00976716">
              <w:rPr>
                <w:position w:val="-4"/>
              </w:rPr>
              <w:object w:dxaOrig="880" w:dyaOrig="300">
                <v:shape id="_x0000_i1235" type="#_x0000_t75" style="width:43.8pt;height:15pt" o:ole="">
                  <v:imagedata r:id="rId294" o:title=""/>
                </v:shape>
                <o:OLEObject Type="Embed" ProgID="Equation.DSMT4" ShapeID="_x0000_i1235" DrawAspect="Content" ObjectID="_1583002956" r:id="rId295"/>
              </w:object>
            </w:r>
          </w:p>
          <w:p w:rsidR="00A17FA7" w:rsidRDefault="00976716" w:rsidP="00847DB1">
            <w:pPr>
              <w:pStyle w:val="6"/>
              <w:numPr>
                <w:ilvl w:val="0"/>
                <w:numId w:val="34"/>
              </w:numPr>
              <w:ind w:left="0" w:firstLine="0"/>
              <w:jc w:val="both"/>
              <w:rPr>
                <w:rFonts w:hint="eastAsia"/>
              </w:rPr>
            </w:pPr>
            <w:r>
              <w:rPr>
                <w:rFonts w:hint="eastAsia"/>
              </w:rPr>
              <w:t>进入卷积层之前，</w:t>
            </w:r>
            <w:r>
              <w:rPr>
                <w:rFonts w:hint="eastAsia"/>
              </w:rPr>
              <w:t>reshape</w:t>
            </w:r>
            <w:r>
              <w:rPr>
                <w:rFonts w:hint="eastAsia"/>
              </w:rPr>
              <w:t>成</w:t>
            </w:r>
            <w:proofErr w:type="spellStart"/>
            <w:r>
              <w:rPr>
                <w:rFonts w:hint="eastAsia"/>
              </w:rPr>
              <w:t>channels_last</w:t>
            </w:r>
            <w:proofErr w:type="spellEnd"/>
            <w:r>
              <w:rPr>
                <w:rFonts w:hint="eastAsia"/>
              </w:rPr>
              <w:t>的形式</w:t>
            </w:r>
          </w:p>
          <w:p w:rsidR="00976716" w:rsidRDefault="00976716" w:rsidP="00847DB1">
            <w:pPr>
              <w:pStyle w:val="6"/>
              <w:numPr>
                <w:ilvl w:val="0"/>
                <w:numId w:val="34"/>
              </w:numPr>
              <w:ind w:left="0" w:firstLine="0"/>
              <w:jc w:val="both"/>
            </w:pPr>
            <w:r>
              <w:rPr>
                <w:rFonts w:hint="eastAsia"/>
              </w:rPr>
              <w:t>卷积层使用</w:t>
            </w:r>
            <w:r>
              <w:rPr>
                <w:rFonts w:hint="eastAsia"/>
              </w:rPr>
              <w:t>3</w:t>
            </w:r>
            <w:r>
              <w:rPr>
                <w:rFonts w:hint="eastAsia"/>
              </w:rPr>
              <w:t>中不同</w:t>
            </w:r>
            <w:r>
              <w:rPr>
                <w:rFonts w:hint="eastAsia"/>
              </w:rPr>
              <w:t>window size</w:t>
            </w:r>
            <w:r>
              <w:rPr>
                <w:rFonts w:hint="eastAsia"/>
              </w:rPr>
              <w:t>的</w:t>
            </w:r>
            <w:r>
              <w:rPr>
                <w:rFonts w:hint="eastAsia"/>
              </w:rPr>
              <w:t>filter</w:t>
            </w:r>
            <w:r>
              <w:rPr>
                <w:rFonts w:hint="eastAsia"/>
              </w:rPr>
              <w:t>，对上一层的输出做卷积处理</w:t>
            </w:r>
          </w:p>
          <w:p w:rsidR="00A17FA7" w:rsidRDefault="00A17FA7" w:rsidP="00847DB1">
            <w:pPr>
              <w:pStyle w:val="6"/>
              <w:numPr>
                <w:ilvl w:val="0"/>
                <w:numId w:val="34"/>
              </w:numPr>
              <w:ind w:left="0" w:firstLine="0"/>
              <w:jc w:val="both"/>
            </w:pPr>
            <w:r>
              <w:rPr>
                <w:rFonts w:hint="eastAsia"/>
              </w:rPr>
              <w:t>池化层对</w:t>
            </w:r>
            <w:r w:rsidR="00976716">
              <w:rPr>
                <w:rFonts w:hint="eastAsia"/>
              </w:rPr>
              <w:t>得到的</w:t>
            </w:r>
            <w:r>
              <w:rPr>
                <w:rFonts w:hint="eastAsia"/>
              </w:rPr>
              <w:t>每个特征向量做</w:t>
            </w:r>
            <w:r>
              <w:t>S-Max Pooling</w:t>
            </w:r>
            <w:r>
              <w:rPr>
                <w:rFonts w:hint="eastAsia"/>
              </w:rPr>
              <w:t>，提取特征</w:t>
            </w:r>
          </w:p>
          <w:p w:rsidR="00A17FA7" w:rsidRDefault="00A17FA7" w:rsidP="00847DB1">
            <w:pPr>
              <w:pStyle w:val="6"/>
              <w:numPr>
                <w:ilvl w:val="0"/>
                <w:numId w:val="34"/>
              </w:numPr>
              <w:ind w:left="0" w:firstLine="0"/>
              <w:jc w:val="both"/>
            </w:pPr>
            <w:r>
              <w:rPr>
                <w:rFonts w:hint="eastAsia"/>
              </w:rPr>
              <w:t>将池化结果</w:t>
            </w:r>
            <w:r>
              <w:t>flatten</w:t>
            </w:r>
            <w:r w:rsidR="00976716">
              <w:rPr>
                <w:rFonts w:hint="eastAsia"/>
              </w:rPr>
              <w:t>，把多维的输入一维化</w:t>
            </w:r>
          </w:p>
          <w:p w:rsidR="00A17FA7" w:rsidRDefault="00A17FA7" w:rsidP="00847DB1">
            <w:pPr>
              <w:pStyle w:val="6"/>
              <w:numPr>
                <w:ilvl w:val="0"/>
                <w:numId w:val="34"/>
              </w:numPr>
              <w:ind w:left="0" w:firstLine="0"/>
              <w:jc w:val="both"/>
            </w:pPr>
            <w:r>
              <w:rPr>
                <w:rFonts w:hint="eastAsia"/>
              </w:rPr>
              <w:t>将上面得到的结果作为</w:t>
            </w:r>
            <w:r>
              <w:t>inputs</w:t>
            </w:r>
            <w:r>
              <w:rPr>
                <w:rFonts w:hint="eastAsia"/>
              </w:rPr>
              <w:t>输入后面的全连接层，</w:t>
            </w:r>
            <w:r>
              <w:t>projection</w:t>
            </w:r>
            <w:r>
              <w:rPr>
                <w:rFonts w:hint="eastAsia"/>
              </w:rPr>
              <w:t>层</w:t>
            </w:r>
            <w:proofErr w:type="gramStart"/>
            <w:r w:rsidR="00976716">
              <w:rPr>
                <w:rFonts w:hint="eastAsia"/>
              </w:rPr>
              <w:t>进行降维处理</w:t>
            </w:r>
            <w:proofErr w:type="gramEnd"/>
          </w:p>
          <w:p w:rsidR="00A17FA7" w:rsidRDefault="00976716" w:rsidP="00847DB1">
            <w:pPr>
              <w:pStyle w:val="6"/>
              <w:numPr>
                <w:ilvl w:val="0"/>
                <w:numId w:val="34"/>
              </w:numPr>
              <w:ind w:left="0" w:firstLine="0"/>
              <w:jc w:val="both"/>
              <w:rPr>
                <w:rFonts w:hint="eastAsia"/>
              </w:rPr>
            </w:pPr>
            <w:r>
              <w:rPr>
                <w:rFonts w:hint="eastAsia"/>
              </w:rPr>
              <w:t>CNN</w:t>
            </w:r>
            <w:r>
              <w:rPr>
                <w:rFonts w:hint="eastAsia"/>
              </w:rPr>
              <w:t>输出文档的隐向量，然后</w:t>
            </w:r>
            <w:r w:rsidR="009F3939">
              <w:rPr>
                <w:rFonts w:hint="eastAsia"/>
              </w:rPr>
              <w:t>结合高斯噪声初始项目特征矩阵</w:t>
            </w:r>
          </w:p>
          <w:p w:rsidR="009F3939" w:rsidRDefault="009F3939" w:rsidP="00847DB1">
            <w:pPr>
              <w:pStyle w:val="6"/>
              <w:numPr>
                <w:ilvl w:val="0"/>
                <w:numId w:val="34"/>
              </w:numPr>
              <w:ind w:left="0" w:firstLine="0"/>
              <w:jc w:val="both"/>
              <w:rPr>
                <w:rFonts w:hint="eastAsia"/>
              </w:rPr>
            </w:pPr>
            <w:r>
              <w:rPr>
                <w:rFonts w:hint="eastAsia"/>
              </w:rPr>
              <w:t>初始化用户特征矩阵，并用项目和用户的特征矩阵去拟合评分矩阵</w:t>
            </w:r>
            <w:r>
              <w:rPr>
                <w:rFonts w:hint="eastAsia"/>
              </w:rPr>
              <w:t>R</w:t>
            </w:r>
          </w:p>
          <w:p w:rsidR="009F3939" w:rsidRDefault="009F3939" w:rsidP="001B744C">
            <w:pPr>
              <w:pStyle w:val="6"/>
              <w:numPr>
                <w:ilvl w:val="0"/>
                <w:numId w:val="34"/>
              </w:numPr>
              <w:ind w:left="0" w:firstLine="0"/>
              <w:jc w:val="both"/>
            </w:pPr>
            <w:r>
              <w:rPr>
                <w:rFonts w:hint="eastAsia"/>
              </w:rPr>
              <w:t>由数据计算得到</w:t>
            </w:r>
            <w:r>
              <w:rPr>
                <w:rFonts w:hint="eastAsia"/>
              </w:rPr>
              <w:t>PMF</w:t>
            </w:r>
            <w:r>
              <w:rPr>
                <w:rFonts w:hint="eastAsia"/>
              </w:rPr>
              <w:t>的结果，然后根据公式</w:t>
            </w:r>
            <w:r w:rsidR="001B744C">
              <w:fldChar w:fldCharType="begin"/>
            </w:r>
            <w:r w:rsidR="001B744C">
              <w:instrText xml:space="preserve"> GOTOBUTTON ZEqnNum822883  \* MERGEFORMAT </w:instrText>
            </w:r>
            <w:fldSimple w:instr=" REF ZEqnNum822883 \* Charformat \! \* MERGEFORMAT ">
              <w:r w:rsidR="001B744C">
                <w:instrText>(4-7)</w:instrText>
              </w:r>
            </w:fldSimple>
            <w:r w:rsidR="001B744C">
              <w:fldChar w:fldCharType="end"/>
            </w:r>
            <w:r w:rsidR="001B744C">
              <w:fldChar w:fldCharType="begin"/>
            </w:r>
            <w:r w:rsidR="001B744C">
              <w:instrText xml:space="preserve"> GOTOBUTTON ZEqnNum365133  \* MERGEFORMAT </w:instrText>
            </w:r>
            <w:fldSimple w:instr=" REF ZEqnNum365133 \* Charformat \! \* MERGEFORMAT ">
              <w:r w:rsidR="001B744C">
                <w:instrText>(4-9)</w:instrText>
              </w:r>
            </w:fldSimple>
            <w:r w:rsidR="001B744C">
              <w:fldChar w:fldCharType="end"/>
            </w:r>
            <w:r>
              <w:rPr>
                <w:rFonts w:hint="eastAsia"/>
              </w:rPr>
              <w:t>对算法进行优化，更新参数</w:t>
            </w:r>
          </w:p>
        </w:tc>
      </w:tr>
    </w:tbl>
    <w:p w:rsidR="00A17FA7" w:rsidRPr="00BF2100" w:rsidRDefault="00A17FA7" w:rsidP="00BF2100">
      <w:pPr>
        <w:pStyle w:val="af0"/>
        <w:numPr>
          <w:ilvl w:val="1"/>
          <w:numId w:val="4"/>
        </w:numPr>
        <w:spacing w:before="223" w:after="223" w:line="440" w:lineRule="atLeast"/>
        <w:ind w:left="0" w:firstLine="0"/>
        <w:jc w:val="both"/>
        <w:rPr>
          <w:b w:val="0"/>
          <w:bCs/>
        </w:rPr>
      </w:pPr>
      <w:bookmarkStart w:id="313" w:name="_Toc476341172"/>
      <w:bookmarkStart w:id="314" w:name="_Toc476602593"/>
      <w:bookmarkStart w:id="315" w:name="_Toc478361009"/>
      <w:bookmarkStart w:id="316" w:name="_Toc508828411"/>
      <w:bookmarkStart w:id="317" w:name="_Toc476341127"/>
      <w:bookmarkStart w:id="318" w:name="_Toc476602566"/>
      <w:bookmarkEnd w:id="311"/>
      <w:r w:rsidRPr="00FC0DDD">
        <w:rPr>
          <w:rFonts w:hint="eastAsia"/>
          <w:b w:val="0"/>
          <w:bCs/>
        </w:rPr>
        <w:lastRenderedPageBreak/>
        <w:t>本章小结</w:t>
      </w:r>
      <w:bookmarkEnd w:id="313"/>
      <w:bookmarkEnd w:id="314"/>
      <w:bookmarkEnd w:id="315"/>
      <w:bookmarkEnd w:id="316"/>
    </w:p>
    <w:p w:rsidR="00A17FA7" w:rsidRDefault="00A17FA7" w:rsidP="00850B8B">
      <w:pPr>
        <w:pStyle w:val="afff4"/>
        <w:ind w:left="0" w:firstLineChars="200" w:firstLine="485"/>
        <w:rPr>
          <w:sz w:val="24"/>
          <w:szCs w:val="24"/>
        </w:rPr>
      </w:pPr>
      <w:r>
        <w:rPr>
          <w:rFonts w:hint="eastAsia"/>
          <w:sz w:val="24"/>
          <w:szCs w:val="24"/>
        </w:rPr>
        <w:t>本章首先介绍了</w:t>
      </w:r>
      <w:proofErr w:type="spellStart"/>
      <w:r>
        <w:rPr>
          <w:sz w:val="24"/>
          <w:szCs w:val="24"/>
        </w:rPr>
        <w:t>ConvMF</w:t>
      </w:r>
      <w:proofErr w:type="spellEnd"/>
      <w:r>
        <w:rPr>
          <w:rFonts w:hint="eastAsia"/>
          <w:sz w:val="24"/>
          <w:szCs w:val="24"/>
        </w:rPr>
        <w:t>的概率模型，说明了卷积神经网络集成到概率矩阵分解的过程。然后对卷积神经网络模型架构做了详细介绍，描述了其处理数据的过程。最后，针对卷积神经网络处理文本问题时其模型中存在的不足之处进行了分析，并提出了新的方法对模型进行改造。</w:t>
      </w:r>
      <w:r>
        <w:rPr>
          <w:sz w:val="24"/>
          <w:szCs w:val="24"/>
        </w:rPr>
        <w:fldChar w:fldCharType="begin"/>
      </w:r>
      <w:r>
        <w:rPr>
          <w:sz w:val="24"/>
          <w:szCs w:val="24"/>
        </w:rPr>
        <w:instrText xml:space="preserve"> MACROBUTTON MTEditEquationSection2 </w:instrText>
      </w:r>
      <w:r w:rsidRPr="00335AE5">
        <w:rPr>
          <w:rStyle w:val="MTEquationSection"/>
          <w:szCs w:val="36"/>
        </w:rPr>
        <w:instrText>Equation Chapter (Next) Section 1</w:instrText>
      </w:r>
      <w:r>
        <w:rPr>
          <w:sz w:val="24"/>
          <w:szCs w:val="24"/>
        </w:rPr>
        <w:fldChar w:fldCharType="begin"/>
      </w:r>
      <w:r>
        <w:rPr>
          <w:sz w:val="24"/>
          <w:szCs w:val="24"/>
        </w:rPr>
        <w:instrText xml:space="preserve"> SEQ MTEqn \r \h \* MERGEFORMAT </w:instrText>
      </w:r>
      <w:r>
        <w:rPr>
          <w:sz w:val="24"/>
          <w:szCs w:val="24"/>
        </w:rPr>
        <w:fldChar w:fldCharType="end"/>
      </w:r>
      <w:r>
        <w:rPr>
          <w:sz w:val="24"/>
          <w:szCs w:val="24"/>
        </w:rPr>
        <w:fldChar w:fldCharType="begin"/>
      </w:r>
      <w:r>
        <w:rPr>
          <w:sz w:val="24"/>
          <w:szCs w:val="24"/>
        </w:rPr>
        <w:instrText xml:space="preserve"> SEQ MTSec \r 1 \h \* MERGEFORMAT </w:instrText>
      </w:r>
      <w:r>
        <w:rPr>
          <w:sz w:val="24"/>
          <w:szCs w:val="24"/>
        </w:rPr>
        <w:fldChar w:fldCharType="end"/>
      </w:r>
      <w:r>
        <w:rPr>
          <w:sz w:val="24"/>
          <w:szCs w:val="24"/>
        </w:rPr>
        <w:fldChar w:fldCharType="begin"/>
      </w:r>
      <w:r>
        <w:rPr>
          <w:sz w:val="24"/>
          <w:szCs w:val="24"/>
        </w:rPr>
        <w:instrText xml:space="preserve"> SEQ MTChap \h \* MERGEFORMAT </w:instrText>
      </w:r>
      <w:r>
        <w:rPr>
          <w:sz w:val="24"/>
          <w:szCs w:val="24"/>
        </w:rPr>
        <w:fldChar w:fldCharType="end"/>
      </w:r>
      <w:r>
        <w:rPr>
          <w:sz w:val="24"/>
          <w:szCs w:val="24"/>
        </w:rPr>
        <w:fldChar w:fldCharType="end"/>
      </w:r>
    </w:p>
    <w:p w:rsidR="00A17FA7" w:rsidRPr="00BF2100" w:rsidRDefault="00A17FA7">
      <w:pPr>
        <w:pStyle w:val="afff4"/>
        <w:ind w:left="199" w:hangingChars="82" w:hanging="199"/>
        <w:rPr>
          <w:sz w:val="24"/>
          <w:szCs w:val="24"/>
        </w:rPr>
        <w:sectPr w:rsidR="00A17FA7" w:rsidRPr="00BF2100" w:rsidSect="00FB711F">
          <w:headerReference w:type="default" r:id="rId296"/>
          <w:pgSz w:w="11906" w:h="16838"/>
          <w:pgMar w:top="1701" w:right="1588" w:bottom="1701" w:left="1588" w:header="1418" w:footer="1418" w:gutter="0"/>
          <w:cols w:space="720"/>
          <w:docGrid w:type="linesAndChars" w:linePitch="447" w:charSpace="512"/>
        </w:sectPr>
      </w:pPr>
      <w:r>
        <w:rPr>
          <w:sz w:val="24"/>
          <w:szCs w:val="24"/>
        </w:rPr>
        <w:fldChar w:fldCharType="begin"/>
      </w:r>
      <w:r>
        <w:rPr>
          <w:sz w:val="24"/>
          <w:szCs w:val="24"/>
        </w:rPr>
        <w:instrText xml:space="preserve"> MACROBUTTON MTEditEquationSection2 </w:instrText>
      </w:r>
      <w:r w:rsidRPr="00335AE5">
        <w:rPr>
          <w:rStyle w:val="MTEquationSection"/>
          <w:szCs w:val="36"/>
        </w:rPr>
        <w:instrText>Equation Chapter 1 Section 4</w:instrText>
      </w:r>
      <w:r>
        <w:rPr>
          <w:sz w:val="24"/>
          <w:szCs w:val="24"/>
        </w:rPr>
        <w:fldChar w:fldCharType="begin"/>
      </w:r>
      <w:r>
        <w:rPr>
          <w:sz w:val="24"/>
          <w:szCs w:val="24"/>
        </w:rPr>
        <w:instrText xml:space="preserve"> SEQ MTEqn \r \h \* MERGEFORMAT </w:instrText>
      </w:r>
      <w:r>
        <w:rPr>
          <w:sz w:val="24"/>
          <w:szCs w:val="24"/>
        </w:rPr>
        <w:fldChar w:fldCharType="end"/>
      </w:r>
      <w:r>
        <w:rPr>
          <w:sz w:val="24"/>
          <w:szCs w:val="24"/>
        </w:rPr>
        <w:fldChar w:fldCharType="begin"/>
      </w:r>
      <w:r>
        <w:rPr>
          <w:sz w:val="24"/>
          <w:szCs w:val="24"/>
        </w:rPr>
        <w:instrText xml:space="preserve"> SEQ MTSec \r 4 \h \* MERGEFORMAT </w:instrText>
      </w:r>
      <w:r>
        <w:rPr>
          <w:sz w:val="24"/>
          <w:szCs w:val="24"/>
        </w:rPr>
        <w:fldChar w:fldCharType="end"/>
      </w:r>
      <w:r>
        <w:rPr>
          <w:sz w:val="24"/>
          <w:szCs w:val="24"/>
        </w:rPr>
        <w:fldChar w:fldCharType="begin"/>
      </w:r>
      <w:r>
        <w:rPr>
          <w:sz w:val="24"/>
          <w:szCs w:val="24"/>
        </w:rPr>
        <w:instrText xml:space="preserve"> SEQ MTChap \r 1 \h \* MERGEFORMAT </w:instrText>
      </w:r>
      <w:r>
        <w:rPr>
          <w:sz w:val="24"/>
          <w:szCs w:val="24"/>
        </w:rPr>
        <w:fldChar w:fldCharType="end"/>
      </w:r>
      <w:r>
        <w:rPr>
          <w:sz w:val="24"/>
          <w:szCs w:val="24"/>
        </w:rPr>
        <w:fldChar w:fldCharType="end"/>
      </w:r>
    </w:p>
    <w:p w:rsidR="00A17FA7" w:rsidRPr="009231BF" w:rsidRDefault="00A17FA7" w:rsidP="004E1831">
      <w:pPr>
        <w:pStyle w:val="1"/>
        <w:spacing w:before="447" w:after="357"/>
      </w:pPr>
      <w:bookmarkStart w:id="319" w:name="_Toc508828412"/>
      <w:proofErr w:type="gramStart"/>
      <w:r>
        <w:rPr>
          <w:rFonts w:hint="eastAsia"/>
        </w:rPr>
        <w:lastRenderedPageBreak/>
        <w:t>预训练词</w:t>
      </w:r>
      <w:proofErr w:type="gramEnd"/>
      <w:r>
        <w:rPr>
          <w:rFonts w:hint="eastAsia"/>
        </w:rPr>
        <w:t>向量及模型优化</w:t>
      </w:r>
      <w:bookmarkEnd w:id="319"/>
    </w:p>
    <w:p w:rsidR="00A17FA7" w:rsidRPr="00D22BE9" w:rsidRDefault="00A17FA7" w:rsidP="00FD707B">
      <w:pPr>
        <w:pStyle w:val="afff"/>
        <w:keepNext/>
        <w:keepLines/>
        <w:numPr>
          <w:ilvl w:val="0"/>
          <w:numId w:val="4"/>
        </w:numPr>
        <w:spacing w:beforeLines="50" w:before="223" w:afterLines="50" w:after="223"/>
        <w:ind w:firstLineChars="0"/>
        <w:jc w:val="left"/>
        <w:outlineLvl w:val="1"/>
        <w:rPr>
          <w:rFonts w:eastAsia="黑体"/>
          <w:vanish/>
          <w:sz w:val="30"/>
          <w:szCs w:val="32"/>
        </w:rPr>
      </w:pPr>
      <w:bookmarkStart w:id="320" w:name="_Toc478684594"/>
      <w:bookmarkStart w:id="321" w:name="_Toc478685169"/>
      <w:bookmarkStart w:id="322" w:name="_Toc478687716"/>
      <w:bookmarkStart w:id="323" w:name="_Toc478689491"/>
      <w:bookmarkStart w:id="324" w:name="_Toc478689956"/>
      <w:bookmarkStart w:id="325" w:name="_Toc478690018"/>
      <w:bookmarkStart w:id="326" w:name="_Toc478690118"/>
      <w:bookmarkStart w:id="327" w:name="_Toc478911843"/>
      <w:bookmarkStart w:id="328" w:name="_Toc478912332"/>
      <w:bookmarkStart w:id="329" w:name="_Toc479028926"/>
      <w:bookmarkStart w:id="330" w:name="_Toc479028983"/>
      <w:bookmarkStart w:id="331" w:name="_Toc479084881"/>
      <w:bookmarkStart w:id="332" w:name="_Toc482129204"/>
      <w:bookmarkStart w:id="333" w:name="_Toc482219781"/>
      <w:bookmarkStart w:id="334" w:name="_Toc482269834"/>
      <w:bookmarkStart w:id="335" w:name="_Toc482269904"/>
      <w:bookmarkStart w:id="336" w:name="_Toc482269962"/>
      <w:bookmarkStart w:id="337" w:name="_Toc482270090"/>
      <w:bookmarkStart w:id="338" w:name="_Toc482799525"/>
      <w:bookmarkStart w:id="339" w:name="_Toc507955308"/>
      <w:bookmarkStart w:id="340" w:name="_Toc507963691"/>
      <w:bookmarkStart w:id="341" w:name="_Toc507999512"/>
      <w:bookmarkStart w:id="342" w:name="_Toc508000167"/>
      <w:bookmarkStart w:id="343" w:name="_Toc508112943"/>
      <w:bookmarkStart w:id="344" w:name="_Toc508123062"/>
      <w:bookmarkStart w:id="345" w:name="_Toc508123112"/>
      <w:bookmarkStart w:id="346" w:name="_Toc508267974"/>
      <w:bookmarkStart w:id="347" w:name="_Toc508568055"/>
      <w:bookmarkStart w:id="348" w:name="_Toc508631495"/>
      <w:bookmarkStart w:id="349" w:name="_Toc508720866"/>
      <w:bookmarkStart w:id="350" w:name="_Toc508720921"/>
      <w:bookmarkStart w:id="351" w:name="_Toc508828358"/>
      <w:bookmarkStart w:id="352" w:name="_Toc508828413"/>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p>
    <w:p w:rsidR="00A17FA7" w:rsidRPr="00BB6AA7" w:rsidRDefault="00A17FA7" w:rsidP="00BB6AA7">
      <w:pPr>
        <w:pStyle w:val="af0"/>
        <w:numPr>
          <w:ilvl w:val="1"/>
          <w:numId w:val="4"/>
        </w:numPr>
        <w:spacing w:before="223" w:after="223" w:line="440" w:lineRule="atLeast"/>
        <w:ind w:left="0" w:firstLine="0"/>
        <w:jc w:val="both"/>
        <w:rPr>
          <w:b w:val="0"/>
          <w:bCs/>
        </w:rPr>
      </w:pPr>
      <w:bookmarkStart w:id="353" w:name="_Toc478361012"/>
      <w:bookmarkStart w:id="354" w:name="_Toc508828414"/>
      <w:r w:rsidRPr="00BB6AA7">
        <w:rPr>
          <w:rFonts w:hint="eastAsia"/>
          <w:b w:val="0"/>
          <w:bCs/>
        </w:rPr>
        <w:t>引言</w:t>
      </w:r>
      <w:bookmarkEnd w:id="353"/>
      <w:bookmarkEnd w:id="354"/>
    </w:p>
    <w:p w:rsidR="00A17FA7" w:rsidRPr="00F06217" w:rsidRDefault="00A17FA7">
      <w:pPr>
        <w:spacing w:line="440" w:lineRule="exact"/>
        <w:ind w:firstLineChars="200" w:firstLine="485"/>
        <w:rPr>
          <w:sz w:val="24"/>
        </w:rPr>
      </w:pPr>
      <w:r>
        <w:rPr>
          <w:rFonts w:hint="eastAsia"/>
          <w:sz w:val="24"/>
        </w:rPr>
        <w:t>基于文档上下文的深度混合推荐</w:t>
      </w:r>
      <w:r w:rsidR="00FA0111">
        <w:rPr>
          <w:rFonts w:hint="eastAsia"/>
          <w:sz w:val="24"/>
        </w:rPr>
        <w:t>系统</w:t>
      </w:r>
      <w:r>
        <w:rPr>
          <w:rFonts w:hint="eastAsia"/>
          <w:sz w:val="24"/>
        </w:rPr>
        <w:t>，最为关键的问题就是如何能更高效的利用文本数据生成高质量的项目潜在特征向量。这就涉及到了自然语言处理中的文本分析任务，因此本文在</w:t>
      </w:r>
      <w:r w:rsidR="00FA0111">
        <w:rPr>
          <w:rFonts w:hint="eastAsia"/>
          <w:sz w:val="24"/>
        </w:rPr>
        <w:t>改进</w:t>
      </w:r>
      <w:r>
        <w:rPr>
          <w:rFonts w:hint="eastAsia"/>
          <w:sz w:val="24"/>
        </w:rPr>
        <w:t>算法模型的基础上加入预先训练好的词向量，以提高推荐系统的质量，为了达到此目的本章使用词向量模型中非常热门的</w:t>
      </w:r>
      <w:r>
        <w:rPr>
          <w:sz w:val="24"/>
        </w:rPr>
        <w:t>Word2vec</w:t>
      </w:r>
      <w:r>
        <w:rPr>
          <w:rFonts w:hint="eastAsia"/>
          <w:sz w:val="24"/>
        </w:rPr>
        <w:t>算法，在</w:t>
      </w:r>
      <w:r>
        <w:rPr>
          <w:sz w:val="24"/>
        </w:rPr>
        <w:t>IMDB</w:t>
      </w:r>
      <w:r>
        <w:rPr>
          <w:rFonts w:hint="eastAsia"/>
          <w:sz w:val="24"/>
        </w:rPr>
        <w:t>电影评分数据集的基础</w:t>
      </w:r>
      <w:proofErr w:type="gramStart"/>
      <w:r>
        <w:rPr>
          <w:rFonts w:hint="eastAsia"/>
          <w:sz w:val="24"/>
        </w:rPr>
        <w:t>上预训练词</w:t>
      </w:r>
      <w:proofErr w:type="gramEnd"/>
      <w:r>
        <w:rPr>
          <w:rFonts w:hint="eastAsia"/>
          <w:sz w:val="24"/>
        </w:rPr>
        <w:t>向量。并对模型进行了优化，提高了训练效率和推荐的准确性。</w:t>
      </w:r>
    </w:p>
    <w:p w:rsidR="00A17FA7" w:rsidRDefault="00A17FA7" w:rsidP="004123FE">
      <w:pPr>
        <w:pStyle w:val="af0"/>
        <w:numPr>
          <w:ilvl w:val="1"/>
          <w:numId w:val="4"/>
        </w:numPr>
        <w:spacing w:before="223" w:after="223" w:line="440" w:lineRule="atLeast"/>
        <w:ind w:left="0" w:firstLine="0"/>
        <w:jc w:val="both"/>
        <w:rPr>
          <w:b w:val="0"/>
          <w:bCs/>
        </w:rPr>
      </w:pPr>
      <w:bookmarkStart w:id="355" w:name="_Toc508828415"/>
      <w:r>
        <w:rPr>
          <w:rFonts w:hint="eastAsia"/>
          <w:b w:val="0"/>
          <w:bCs/>
        </w:rPr>
        <w:t>词向量</w:t>
      </w:r>
      <w:r w:rsidRPr="00BB6AA7">
        <w:rPr>
          <w:rFonts w:hint="eastAsia"/>
          <w:b w:val="0"/>
          <w:bCs/>
        </w:rPr>
        <w:t>模型</w:t>
      </w:r>
      <w:bookmarkEnd w:id="355"/>
    </w:p>
    <w:p w:rsidR="00A17FA7" w:rsidRDefault="00A17FA7" w:rsidP="00FA0111">
      <w:pPr>
        <w:spacing w:line="440" w:lineRule="exact"/>
        <w:ind w:firstLineChars="200" w:firstLine="485"/>
        <w:rPr>
          <w:bCs/>
          <w:sz w:val="24"/>
          <w:szCs w:val="20"/>
        </w:rPr>
      </w:pPr>
      <w:r>
        <w:rPr>
          <w:rFonts w:hint="eastAsia"/>
          <w:bCs/>
          <w:sz w:val="24"/>
          <w:szCs w:val="20"/>
        </w:rPr>
        <w:t>词向量又称为词嵌入，是一类将词的语义</w:t>
      </w:r>
      <w:r w:rsidR="00FA0111">
        <w:rPr>
          <w:rFonts w:hint="eastAsia"/>
          <w:bCs/>
          <w:sz w:val="24"/>
          <w:szCs w:val="20"/>
        </w:rPr>
        <w:t>信息</w:t>
      </w:r>
      <w:r>
        <w:rPr>
          <w:rFonts w:hint="eastAsia"/>
          <w:bCs/>
          <w:sz w:val="24"/>
          <w:szCs w:val="20"/>
        </w:rPr>
        <w:t>映射到空间中去的自然语言处理技术。简单来说就是，对词汇表</w:t>
      </w:r>
      <w:r w:rsidRPr="008073F8">
        <w:rPr>
          <w:bCs/>
          <w:position w:val="-4"/>
          <w:sz w:val="24"/>
          <w:szCs w:val="20"/>
        </w:rPr>
        <w:object w:dxaOrig="260" w:dyaOrig="240">
          <v:shape id="_x0000_i1146" type="#_x0000_t75" style="width:13.2pt;height:12pt" o:ole="">
            <v:imagedata r:id="rId297" o:title=""/>
          </v:shape>
          <o:OLEObject Type="Embed" ProgID="Equation.DSMT4" ShapeID="_x0000_i1146" DrawAspect="Content" ObjectID="_1583002957" r:id="rId298"/>
        </w:object>
      </w:r>
      <w:r>
        <w:rPr>
          <w:rFonts w:hint="eastAsia"/>
          <w:bCs/>
          <w:sz w:val="24"/>
          <w:szCs w:val="20"/>
        </w:rPr>
        <w:t>中的任意一个词</w:t>
      </w:r>
      <w:r w:rsidRPr="008073F8">
        <w:rPr>
          <w:bCs/>
          <w:position w:val="-6"/>
          <w:sz w:val="24"/>
          <w:szCs w:val="20"/>
        </w:rPr>
        <w:object w:dxaOrig="240" w:dyaOrig="220">
          <v:shape id="_x0000_i1147" type="#_x0000_t75" style="width:12pt;height:10.8pt" o:ole="">
            <v:imagedata r:id="rId299" o:title=""/>
          </v:shape>
          <o:OLEObject Type="Embed" ProgID="Equation.DSMT4" ShapeID="_x0000_i1147" DrawAspect="Content" ObjectID="_1583002958" r:id="rId300"/>
        </w:object>
      </w:r>
      <w:r>
        <w:rPr>
          <w:rFonts w:hint="eastAsia"/>
          <w:bCs/>
          <w:sz w:val="24"/>
          <w:szCs w:val="20"/>
        </w:rPr>
        <w:t>，指定一个固定长度的实数值向量</w:t>
      </w:r>
      <w:r w:rsidRPr="008073F8">
        <w:rPr>
          <w:bCs/>
          <w:position w:val="-10"/>
          <w:sz w:val="24"/>
          <w:szCs w:val="20"/>
        </w:rPr>
        <w:object w:dxaOrig="1040" w:dyaOrig="360">
          <v:shape id="_x0000_i1148" type="#_x0000_t75" style="width:51.6pt;height:18pt" o:ole="">
            <v:imagedata r:id="rId301" o:title=""/>
          </v:shape>
          <o:OLEObject Type="Embed" ProgID="Equation.DSMT4" ShapeID="_x0000_i1148" DrawAspect="Content" ObjectID="_1583002959" r:id="rId302"/>
        </w:object>
      </w:r>
      <w:r>
        <w:rPr>
          <w:rFonts w:hint="eastAsia"/>
          <w:bCs/>
          <w:sz w:val="24"/>
          <w:szCs w:val="20"/>
        </w:rPr>
        <w:t>，</w:t>
      </w:r>
      <w:r w:rsidRPr="008073F8">
        <w:rPr>
          <w:bCs/>
          <w:position w:val="-10"/>
          <w:sz w:val="24"/>
          <w:szCs w:val="20"/>
        </w:rPr>
        <w:object w:dxaOrig="540" w:dyaOrig="320">
          <v:shape id="_x0000_i1149" type="#_x0000_t75" style="width:27pt;height:15pt" o:ole="">
            <v:imagedata r:id="rId303" o:title=""/>
          </v:shape>
          <o:OLEObject Type="Embed" ProgID="Equation.DSMT4" ShapeID="_x0000_i1149" DrawAspect="Content" ObjectID="_1583002960" r:id="rId304"/>
        </w:object>
      </w:r>
      <w:r>
        <w:rPr>
          <w:rFonts w:hint="eastAsia"/>
          <w:bCs/>
          <w:sz w:val="24"/>
          <w:szCs w:val="20"/>
        </w:rPr>
        <w:t>就称为</w:t>
      </w:r>
      <w:r w:rsidRPr="008073F8">
        <w:rPr>
          <w:bCs/>
          <w:position w:val="-6"/>
          <w:sz w:val="24"/>
          <w:szCs w:val="20"/>
        </w:rPr>
        <w:object w:dxaOrig="240" w:dyaOrig="220">
          <v:shape id="_x0000_i1150" type="#_x0000_t75" style="width:12pt;height:10.8pt" o:ole="">
            <v:imagedata r:id="rId305" o:title=""/>
          </v:shape>
          <o:OLEObject Type="Embed" ProgID="Equation.DSMT4" ShapeID="_x0000_i1150" DrawAspect="Content" ObjectID="_1583002961" r:id="rId306"/>
        </w:object>
      </w:r>
      <w:r>
        <w:rPr>
          <w:rFonts w:hint="eastAsia"/>
          <w:bCs/>
          <w:sz w:val="24"/>
          <w:szCs w:val="20"/>
        </w:rPr>
        <w:t>的词向量，</w:t>
      </w:r>
      <w:r w:rsidRPr="008073F8">
        <w:rPr>
          <w:bCs/>
          <w:position w:val="-6"/>
          <w:sz w:val="24"/>
          <w:szCs w:val="20"/>
        </w:rPr>
        <w:object w:dxaOrig="260" w:dyaOrig="220">
          <v:shape id="_x0000_i1151" type="#_x0000_t75" style="width:13.2pt;height:10.8pt" o:ole="">
            <v:imagedata r:id="rId307" o:title=""/>
          </v:shape>
          <o:OLEObject Type="Embed" ProgID="Equation.DSMT4" ShapeID="_x0000_i1151" DrawAspect="Content" ObjectID="_1583002962" r:id="rId308"/>
        </w:object>
      </w:r>
      <w:r>
        <w:rPr>
          <w:rFonts w:hint="eastAsia"/>
          <w:bCs/>
          <w:sz w:val="24"/>
          <w:szCs w:val="20"/>
        </w:rPr>
        <w:t>为词向量的长度。由这些向量形成的几何空间被称为一个嵌入空间。</w:t>
      </w:r>
    </w:p>
    <w:p w:rsidR="00A17FA7" w:rsidRDefault="00A17FA7" w:rsidP="00850B8B">
      <w:pPr>
        <w:spacing w:line="440" w:lineRule="exact"/>
        <w:ind w:firstLineChars="200" w:firstLine="485"/>
        <w:rPr>
          <w:bCs/>
          <w:sz w:val="24"/>
          <w:szCs w:val="20"/>
        </w:rPr>
      </w:pPr>
      <w:r>
        <w:rPr>
          <w:rFonts w:hint="eastAsia"/>
          <w:bCs/>
          <w:sz w:val="24"/>
          <w:szCs w:val="20"/>
        </w:rPr>
        <w:t>目前最流行的词嵌入模型是</w:t>
      </w:r>
      <w:r>
        <w:rPr>
          <w:bCs/>
          <w:sz w:val="24"/>
          <w:szCs w:val="20"/>
        </w:rPr>
        <w:t>Word2vec</w:t>
      </w:r>
      <w:r>
        <w:rPr>
          <w:rFonts w:hint="eastAsia"/>
          <w:bCs/>
          <w:sz w:val="24"/>
          <w:szCs w:val="20"/>
        </w:rPr>
        <w:t>。它是用来生成广泛语义关系的词嵌入模型。语言建模力求在给定之前的词语的情况下，计算一个词语</w:t>
      </w:r>
      <w:r w:rsidRPr="004043EE">
        <w:rPr>
          <w:bCs/>
          <w:position w:val="-12"/>
          <w:sz w:val="24"/>
          <w:szCs w:val="20"/>
        </w:rPr>
        <w:object w:dxaOrig="279" w:dyaOrig="360">
          <v:shape id="_x0000_i1152" type="#_x0000_t75" style="width:13.8pt;height:18pt" o:ole="">
            <v:imagedata r:id="rId309" o:title=""/>
          </v:shape>
          <o:OLEObject Type="Embed" ProgID="Equation.DSMT4" ShapeID="_x0000_i1152" DrawAspect="Content" ObjectID="_1583002963" r:id="rId310"/>
        </w:object>
      </w:r>
      <w:r>
        <w:rPr>
          <w:rFonts w:hint="eastAsia"/>
          <w:bCs/>
          <w:sz w:val="24"/>
          <w:szCs w:val="20"/>
        </w:rPr>
        <w:t>出现的概率，也就是</w:t>
      </w:r>
      <w:r w:rsidRPr="004043EE">
        <w:rPr>
          <w:bCs/>
          <w:position w:val="-12"/>
          <w:sz w:val="24"/>
          <w:szCs w:val="20"/>
        </w:rPr>
        <w:object w:dxaOrig="2040" w:dyaOrig="360">
          <v:shape id="_x0000_i1153" type="#_x0000_t75" style="width:102pt;height:18pt" o:ole="">
            <v:imagedata r:id="rId311" o:title=""/>
          </v:shape>
          <o:OLEObject Type="Embed" ProgID="Equation.DSMT4" ShapeID="_x0000_i1153" DrawAspect="Content" ObjectID="_1583002964" r:id="rId312"/>
        </w:object>
      </w:r>
      <w:r>
        <w:rPr>
          <w:rFonts w:hint="eastAsia"/>
          <w:bCs/>
          <w:sz w:val="24"/>
          <w:szCs w:val="20"/>
        </w:rPr>
        <w:t>。运用链式法则和马尔科夫假设，我们就可以近似地通过之前出现的</w:t>
      </w:r>
      <w:r w:rsidRPr="004043EE">
        <w:rPr>
          <w:bCs/>
          <w:position w:val="-6"/>
          <w:sz w:val="24"/>
          <w:szCs w:val="20"/>
        </w:rPr>
        <w:object w:dxaOrig="200" w:dyaOrig="220">
          <v:shape id="_x0000_i1154" type="#_x0000_t75" style="width:10.8pt;height:10.8pt" o:ole="">
            <v:imagedata r:id="rId313" o:title=""/>
          </v:shape>
          <o:OLEObject Type="Embed" ProgID="Equation.DSMT4" ShapeID="_x0000_i1154" DrawAspect="Content" ObjectID="_1583002965" r:id="rId314"/>
        </w:object>
      </w:r>
      <w:proofErr w:type="gramStart"/>
      <w:r>
        <w:rPr>
          <w:rFonts w:hint="eastAsia"/>
          <w:bCs/>
          <w:sz w:val="24"/>
          <w:szCs w:val="20"/>
        </w:rPr>
        <w:t>个</w:t>
      </w:r>
      <w:proofErr w:type="gramEnd"/>
      <w:r>
        <w:rPr>
          <w:rFonts w:hint="eastAsia"/>
          <w:bCs/>
          <w:sz w:val="24"/>
          <w:szCs w:val="20"/>
        </w:rPr>
        <w:t>词语得到每个词的概率乘积，从而得到整个句子或整篇文章的乘积</w:t>
      </w:r>
      <w:r>
        <w:rPr>
          <w:bCs/>
          <w:sz w:val="24"/>
          <w:szCs w:val="20"/>
        </w:rPr>
        <w:t>:</w:t>
      </w:r>
    </w:p>
    <w:p w:rsidR="00A17FA7" w:rsidRDefault="00A17FA7">
      <w:pPr>
        <w:spacing w:line="440" w:lineRule="exact"/>
        <w:ind w:firstLineChars="200" w:firstLine="485"/>
        <w:jc w:val="center"/>
        <w:rPr>
          <w:bCs/>
          <w:sz w:val="24"/>
          <w:szCs w:val="20"/>
        </w:rPr>
      </w:pPr>
      <w:r w:rsidRPr="004043EE">
        <w:rPr>
          <w:bCs/>
          <w:position w:val="-28"/>
          <w:sz w:val="24"/>
          <w:szCs w:val="20"/>
        </w:rPr>
        <w:object w:dxaOrig="3820" w:dyaOrig="540">
          <v:shape id="_x0000_i1155" type="#_x0000_t75" style="width:189pt;height:27pt" o:ole="">
            <v:imagedata r:id="rId315" o:title=""/>
          </v:shape>
          <o:OLEObject Type="Embed" ProgID="Equation.DSMT4" ShapeID="_x0000_i1155" DrawAspect="Content" ObjectID="_1583002966" r:id="rId316"/>
        </w:object>
      </w:r>
    </w:p>
    <w:p w:rsidR="00A17FA7" w:rsidRPr="00411A32" w:rsidRDefault="00A17FA7">
      <w:pPr>
        <w:spacing w:line="440" w:lineRule="exact"/>
        <w:ind w:firstLineChars="200" w:firstLine="485"/>
        <w:rPr>
          <w:rFonts w:ascii="time" w:hAnsi="time"/>
          <w:bCs/>
          <w:sz w:val="24"/>
          <w:szCs w:val="20"/>
        </w:rPr>
      </w:pPr>
      <w:r>
        <w:rPr>
          <w:bCs/>
          <w:sz w:val="24"/>
          <w:szCs w:val="20"/>
        </w:rPr>
        <w:t>Word2vec</w:t>
      </w:r>
      <w:r w:rsidRPr="006D5EE6">
        <w:rPr>
          <w:rFonts w:ascii="time" w:hAnsi="time" w:hint="eastAsia"/>
          <w:bCs/>
          <w:sz w:val="24"/>
          <w:szCs w:val="20"/>
        </w:rPr>
        <w:t>是从大量文本预料中以无监督的方法学习语义知识的一种模型</w:t>
      </w:r>
      <w:r>
        <w:rPr>
          <w:rFonts w:ascii="time" w:hAnsi="time" w:hint="eastAsia"/>
          <w:bCs/>
          <w:sz w:val="24"/>
          <w:szCs w:val="20"/>
        </w:rPr>
        <w:t>，它被大量地用在自然语言处理</w:t>
      </w:r>
      <w:r w:rsidRPr="00230314">
        <w:rPr>
          <w:bCs/>
          <w:sz w:val="24"/>
          <w:szCs w:val="20"/>
        </w:rPr>
        <w:t>(NLP)</w:t>
      </w:r>
      <w:r>
        <w:rPr>
          <w:rFonts w:ascii="time" w:hAnsi="time" w:hint="eastAsia"/>
          <w:bCs/>
          <w:sz w:val="24"/>
          <w:szCs w:val="20"/>
        </w:rPr>
        <w:t>中。</w:t>
      </w:r>
      <w:r>
        <w:rPr>
          <w:bCs/>
          <w:sz w:val="24"/>
          <w:szCs w:val="20"/>
        </w:rPr>
        <w:t>Word2v</w:t>
      </w:r>
      <w:r w:rsidRPr="00230314">
        <w:rPr>
          <w:bCs/>
          <w:sz w:val="24"/>
          <w:szCs w:val="20"/>
        </w:rPr>
        <w:t>ec</w:t>
      </w:r>
      <w:r>
        <w:rPr>
          <w:rFonts w:ascii="time" w:hAnsi="time" w:hint="eastAsia"/>
          <w:bCs/>
          <w:sz w:val="24"/>
          <w:szCs w:val="20"/>
        </w:rPr>
        <w:t>其实就是通过学习文本数据然后用词向量的方式表征词的语义信息，</w:t>
      </w:r>
      <w:r w:rsidRPr="00453FF6">
        <w:rPr>
          <w:rFonts w:ascii="time" w:hAnsi="time"/>
          <w:bCs/>
          <w:sz w:val="24"/>
          <w:szCs w:val="20"/>
        </w:rPr>
        <w:t xml:space="preserve"> </w:t>
      </w:r>
      <w:r>
        <w:rPr>
          <w:sz w:val="24"/>
        </w:rPr>
        <w:t>Word2vec</w:t>
      </w:r>
      <w:r>
        <w:rPr>
          <w:rFonts w:hint="eastAsia"/>
          <w:sz w:val="24"/>
        </w:rPr>
        <w:t>输出的词向量可以被用来做很多</w:t>
      </w:r>
      <w:r>
        <w:rPr>
          <w:sz w:val="24"/>
        </w:rPr>
        <w:t>NLP</w:t>
      </w:r>
      <w:r>
        <w:rPr>
          <w:rFonts w:hint="eastAsia"/>
          <w:sz w:val="24"/>
        </w:rPr>
        <w:t>相关的工作，比如聚类、找同义词、词性分析等等。其使用的词向量不是我们在第二章中提到的</w:t>
      </w:r>
      <w:r>
        <w:rPr>
          <w:sz w:val="24"/>
        </w:rPr>
        <w:t>One-hot Representation</w:t>
      </w:r>
      <w:r>
        <w:rPr>
          <w:rFonts w:hint="eastAsia"/>
          <w:sz w:val="24"/>
        </w:rPr>
        <w:t>那种词向量，而是</w:t>
      </w:r>
      <w:r>
        <w:rPr>
          <w:sz w:val="24"/>
        </w:rPr>
        <w:t>Distributed representation</w:t>
      </w:r>
      <w:r>
        <w:rPr>
          <w:rFonts w:hint="eastAsia"/>
          <w:sz w:val="24"/>
        </w:rPr>
        <w:t>的词向量表示方法。其基本思想是，通过训练将每个词映射成</w:t>
      </w:r>
      <w:r w:rsidR="00FA0111">
        <w:rPr>
          <w:rFonts w:hint="eastAsia"/>
          <w:sz w:val="24"/>
        </w:rPr>
        <w:t>k</w:t>
      </w:r>
      <w:r>
        <w:rPr>
          <w:rFonts w:hint="eastAsia"/>
          <w:sz w:val="24"/>
        </w:rPr>
        <w:t>维实数向量</w:t>
      </w:r>
      <w:r w:rsidR="00FA0111">
        <w:rPr>
          <w:sz w:val="24"/>
        </w:rPr>
        <w:t>(</w:t>
      </w:r>
      <w:r w:rsidR="00FA0111">
        <w:rPr>
          <w:rFonts w:hint="eastAsia"/>
          <w:sz w:val="24"/>
        </w:rPr>
        <w:t>k</w:t>
      </w:r>
      <w:r>
        <w:rPr>
          <w:rFonts w:hint="eastAsia"/>
          <w:sz w:val="24"/>
        </w:rPr>
        <w:t>一般为模型中的超参数</w:t>
      </w:r>
      <w:r>
        <w:rPr>
          <w:sz w:val="24"/>
        </w:rPr>
        <w:t>)</w:t>
      </w:r>
      <w:r>
        <w:rPr>
          <w:rFonts w:hint="eastAsia"/>
          <w:sz w:val="24"/>
        </w:rPr>
        <w:t>，然后通过词之间的距离</w:t>
      </w:r>
      <w:r>
        <w:rPr>
          <w:sz w:val="24"/>
        </w:rPr>
        <w:t>(</w:t>
      </w:r>
      <w:r>
        <w:rPr>
          <w:rFonts w:hint="eastAsia"/>
          <w:sz w:val="24"/>
        </w:rPr>
        <w:t>比如余弦相似度，欧式距离等</w:t>
      </w:r>
      <w:r>
        <w:rPr>
          <w:sz w:val="24"/>
        </w:rPr>
        <w:t>)</w:t>
      </w:r>
      <w:r>
        <w:rPr>
          <w:rFonts w:hint="eastAsia"/>
          <w:sz w:val="24"/>
        </w:rPr>
        <w:t>来判断他们之间的语义相似度。而</w:t>
      </w:r>
      <w:r w:rsidRPr="00230314">
        <w:rPr>
          <w:bCs/>
          <w:sz w:val="24"/>
          <w:szCs w:val="20"/>
        </w:rPr>
        <w:t>Embedding</w:t>
      </w:r>
      <w:r>
        <w:rPr>
          <w:rFonts w:ascii="time" w:hAnsi="time" w:hint="eastAsia"/>
          <w:bCs/>
          <w:sz w:val="24"/>
          <w:szCs w:val="20"/>
        </w:rPr>
        <w:t>其实就是一个映射，将单词从原先所属的空间映</w:t>
      </w:r>
      <w:r>
        <w:rPr>
          <w:rFonts w:ascii="time" w:hAnsi="time" w:hint="eastAsia"/>
          <w:bCs/>
          <w:sz w:val="24"/>
          <w:szCs w:val="20"/>
        </w:rPr>
        <w:lastRenderedPageBreak/>
        <w:t>射到新的多维空间中，也就是把原先的每个词从其所在空间嵌入到一个新的空间中去。</w:t>
      </w:r>
    </w:p>
    <w:p w:rsidR="00A17FA7" w:rsidRPr="00411A32" w:rsidRDefault="00A17FA7">
      <w:pPr>
        <w:spacing w:line="440" w:lineRule="exact"/>
        <w:ind w:firstLineChars="200" w:firstLine="485"/>
        <w:rPr>
          <w:rFonts w:ascii="time" w:hAnsi="time"/>
          <w:bCs/>
          <w:sz w:val="24"/>
          <w:szCs w:val="20"/>
        </w:rPr>
      </w:pPr>
      <w:r>
        <w:rPr>
          <w:bCs/>
          <w:sz w:val="24"/>
          <w:szCs w:val="20"/>
        </w:rPr>
        <w:t>Word2v</w:t>
      </w:r>
      <w:r w:rsidRPr="00230314">
        <w:rPr>
          <w:bCs/>
          <w:sz w:val="24"/>
          <w:szCs w:val="20"/>
        </w:rPr>
        <w:t>ec</w:t>
      </w:r>
      <w:r>
        <w:rPr>
          <w:rFonts w:hint="eastAsia"/>
          <w:bCs/>
          <w:sz w:val="24"/>
          <w:szCs w:val="20"/>
        </w:rPr>
        <w:t>模型的训练过程实际上是分为</w:t>
      </w:r>
      <w:r w:rsidRPr="00230314">
        <w:rPr>
          <w:rFonts w:hint="eastAsia"/>
          <w:bCs/>
          <w:sz w:val="24"/>
          <w:szCs w:val="20"/>
        </w:rPr>
        <w:t>两部分</w:t>
      </w:r>
      <w:r>
        <w:rPr>
          <w:rFonts w:hint="eastAsia"/>
          <w:bCs/>
          <w:sz w:val="24"/>
          <w:szCs w:val="20"/>
        </w:rPr>
        <w:t>的</w:t>
      </w:r>
      <w:r w:rsidRPr="00230314">
        <w:rPr>
          <w:rFonts w:hint="eastAsia"/>
          <w:bCs/>
          <w:sz w:val="24"/>
          <w:szCs w:val="20"/>
        </w:rPr>
        <w:t>，第一部分为建立模型，第二部分是通过</w:t>
      </w:r>
      <w:r>
        <w:rPr>
          <w:rFonts w:ascii="time" w:hAnsi="time" w:hint="eastAsia"/>
          <w:bCs/>
          <w:sz w:val="24"/>
          <w:szCs w:val="20"/>
        </w:rPr>
        <w:t>模型获取嵌入词向量。</w:t>
      </w:r>
      <w:r>
        <w:rPr>
          <w:bCs/>
          <w:sz w:val="24"/>
          <w:szCs w:val="20"/>
        </w:rPr>
        <w:t>Word2v</w:t>
      </w:r>
      <w:r w:rsidRPr="00230314">
        <w:rPr>
          <w:bCs/>
          <w:sz w:val="24"/>
          <w:szCs w:val="20"/>
        </w:rPr>
        <w:t>ec</w:t>
      </w:r>
      <w:r>
        <w:rPr>
          <w:rFonts w:ascii="time" w:hAnsi="time" w:hint="eastAsia"/>
          <w:bCs/>
          <w:sz w:val="24"/>
          <w:szCs w:val="20"/>
        </w:rPr>
        <w:t>的整个建模过程实际上与自动编码器</w:t>
      </w:r>
      <w:r w:rsidRPr="00230314">
        <w:rPr>
          <w:bCs/>
          <w:sz w:val="24"/>
          <w:szCs w:val="20"/>
        </w:rPr>
        <w:t>(auto-encoder)</w:t>
      </w:r>
      <w:r>
        <w:rPr>
          <w:rFonts w:ascii="time" w:hAnsi="time" w:hint="eastAsia"/>
          <w:bCs/>
          <w:sz w:val="24"/>
          <w:szCs w:val="20"/>
        </w:rPr>
        <w:t>的思想很相似，即先基于训练数据构建一个神经网络，当这个模型训练好以后，我们并不会用这个训练好的模型处理新的任务，我们真正需要的是这个模型通过训练数据所学得的参数。例如，</w:t>
      </w:r>
      <w:proofErr w:type="gramStart"/>
      <w:r>
        <w:rPr>
          <w:rFonts w:ascii="time" w:hAnsi="time" w:hint="eastAsia"/>
          <w:bCs/>
          <w:sz w:val="24"/>
          <w:szCs w:val="20"/>
        </w:rPr>
        <w:t>隐层的</w:t>
      </w:r>
      <w:proofErr w:type="gramEnd"/>
      <w:r>
        <w:rPr>
          <w:rFonts w:ascii="time" w:hAnsi="time" w:hint="eastAsia"/>
          <w:bCs/>
          <w:sz w:val="24"/>
          <w:szCs w:val="20"/>
        </w:rPr>
        <w:t>权重矩阵，这些权重在</w:t>
      </w:r>
      <w:r>
        <w:rPr>
          <w:bCs/>
          <w:sz w:val="24"/>
          <w:szCs w:val="20"/>
        </w:rPr>
        <w:t>Word2v</w:t>
      </w:r>
      <w:r w:rsidRPr="00230314">
        <w:rPr>
          <w:bCs/>
          <w:sz w:val="24"/>
          <w:szCs w:val="20"/>
        </w:rPr>
        <w:t>ec</w:t>
      </w:r>
      <w:r>
        <w:rPr>
          <w:rFonts w:hint="eastAsia"/>
          <w:bCs/>
          <w:sz w:val="24"/>
          <w:szCs w:val="20"/>
        </w:rPr>
        <w:t>模型</w:t>
      </w:r>
      <w:r>
        <w:rPr>
          <w:rFonts w:ascii="time" w:hAnsi="time" w:hint="eastAsia"/>
          <w:bCs/>
          <w:sz w:val="24"/>
          <w:szCs w:val="20"/>
        </w:rPr>
        <w:t>中实际上就是我们试图去学习的</w:t>
      </w:r>
      <w:r w:rsidRPr="00230314">
        <w:rPr>
          <w:bCs/>
          <w:sz w:val="24"/>
          <w:szCs w:val="20"/>
        </w:rPr>
        <w:t>word vectors</w:t>
      </w:r>
      <w:r>
        <w:rPr>
          <w:rFonts w:ascii="time" w:hAnsi="time" w:hint="eastAsia"/>
          <w:bCs/>
          <w:sz w:val="24"/>
          <w:szCs w:val="20"/>
        </w:rPr>
        <w:t>。</w:t>
      </w:r>
    </w:p>
    <w:p w:rsidR="00A17FA7" w:rsidRPr="00BA3422" w:rsidRDefault="00A17FA7">
      <w:pPr>
        <w:spacing w:line="440" w:lineRule="exact"/>
        <w:ind w:firstLineChars="200" w:firstLine="485"/>
        <w:rPr>
          <w:sz w:val="24"/>
        </w:rPr>
      </w:pPr>
      <w:r>
        <w:rPr>
          <w:sz w:val="24"/>
        </w:rPr>
        <w:t>Word2v</w:t>
      </w:r>
      <w:r w:rsidRPr="00935A1C">
        <w:rPr>
          <w:sz w:val="24"/>
        </w:rPr>
        <w:t>ec</w:t>
      </w:r>
      <w:r>
        <w:rPr>
          <w:rFonts w:hint="eastAsia"/>
          <w:sz w:val="24"/>
        </w:rPr>
        <w:t>模型实际上有两种不同的算法</w:t>
      </w:r>
      <w:r w:rsidRPr="00935A1C">
        <w:rPr>
          <w:rFonts w:hint="eastAsia"/>
          <w:sz w:val="24"/>
        </w:rPr>
        <w:t>：</w:t>
      </w:r>
      <w:r w:rsidRPr="00935A1C">
        <w:rPr>
          <w:sz w:val="24"/>
        </w:rPr>
        <w:t xml:space="preserve">Continuous Bag of Words (CBOW) </w:t>
      </w:r>
      <w:r w:rsidRPr="00935A1C">
        <w:rPr>
          <w:rFonts w:hint="eastAsia"/>
          <w:sz w:val="24"/>
        </w:rPr>
        <w:t>和</w:t>
      </w:r>
      <w:r w:rsidRPr="00935A1C">
        <w:rPr>
          <w:sz w:val="24"/>
        </w:rPr>
        <w:t xml:space="preserve"> Skip-gram</w:t>
      </w:r>
      <w:r w:rsidRPr="00935A1C">
        <w:rPr>
          <w:rFonts w:hint="eastAsia"/>
          <w:sz w:val="24"/>
        </w:rPr>
        <w:t>。这两种方法都</w:t>
      </w:r>
      <w:r>
        <w:rPr>
          <w:rFonts w:hint="eastAsia"/>
          <w:sz w:val="24"/>
        </w:rPr>
        <w:t>是</w:t>
      </w:r>
      <w:r w:rsidRPr="00935A1C">
        <w:rPr>
          <w:rFonts w:hint="eastAsia"/>
          <w:sz w:val="24"/>
        </w:rPr>
        <w:t>利用人工神经网络</w:t>
      </w:r>
      <w:proofErr w:type="gramStart"/>
      <w:r>
        <w:rPr>
          <w:rFonts w:hint="eastAsia"/>
          <w:sz w:val="24"/>
        </w:rPr>
        <w:t>来</w:t>
      </w:r>
      <w:r w:rsidRPr="00935A1C">
        <w:rPr>
          <w:rFonts w:hint="eastAsia"/>
          <w:sz w:val="24"/>
        </w:rPr>
        <w:t>作</w:t>
      </w:r>
      <w:proofErr w:type="gramEnd"/>
      <w:r w:rsidRPr="00935A1C">
        <w:rPr>
          <w:rFonts w:hint="eastAsia"/>
          <w:sz w:val="24"/>
        </w:rPr>
        <w:t>为它们的分类算法。</w:t>
      </w:r>
      <w:r w:rsidRPr="00BA3422">
        <w:rPr>
          <w:rFonts w:hint="eastAsia"/>
          <w:sz w:val="24"/>
        </w:rPr>
        <w:t>其采用一个三层的神经网络，输入层</w:t>
      </w:r>
      <w:r w:rsidRPr="00BA3422">
        <w:rPr>
          <w:sz w:val="24"/>
        </w:rPr>
        <w:t>-</w:t>
      </w:r>
      <w:r w:rsidRPr="00BA3422">
        <w:rPr>
          <w:rFonts w:hint="eastAsia"/>
          <w:sz w:val="24"/>
        </w:rPr>
        <w:t>隐</w:t>
      </w:r>
      <w:r>
        <w:rPr>
          <w:rFonts w:hint="eastAsia"/>
          <w:sz w:val="24"/>
        </w:rPr>
        <w:t>藏</w:t>
      </w:r>
      <w:r w:rsidRPr="00BA3422">
        <w:rPr>
          <w:rFonts w:hint="eastAsia"/>
          <w:sz w:val="24"/>
        </w:rPr>
        <w:t>层</w:t>
      </w:r>
      <w:r w:rsidRPr="00BA3422">
        <w:rPr>
          <w:sz w:val="24"/>
        </w:rPr>
        <w:t>-</w:t>
      </w:r>
      <w:r w:rsidR="00FA0111">
        <w:rPr>
          <w:rFonts w:hint="eastAsia"/>
          <w:sz w:val="24"/>
        </w:rPr>
        <w:t>输出层。其</w:t>
      </w:r>
      <w:r w:rsidRPr="00BA3422">
        <w:rPr>
          <w:rFonts w:hint="eastAsia"/>
          <w:sz w:val="24"/>
        </w:rPr>
        <w:t>核心的技术是根据词频用</w:t>
      </w:r>
      <w:r w:rsidRPr="00BA3422">
        <w:rPr>
          <w:sz w:val="24"/>
        </w:rPr>
        <w:t>Huffman</w:t>
      </w:r>
      <w:r w:rsidRPr="00BA3422">
        <w:rPr>
          <w:rFonts w:hint="eastAsia"/>
          <w:sz w:val="24"/>
        </w:rPr>
        <w:t>编码，使得所有词频相似的词隐藏层激活的内容基本一致，出现频率越高的词语，他们激活隐藏层数据越少，这样有效降低了计算的复杂度。</w:t>
      </w:r>
    </w:p>
    <w:p w:rsidR="00A17FA7" w:rsidRDefault="00A17FA7">
      <w:pPr>
        <w:spacing w:line="440" w:lineRule="exact"/>
        <w:ind w:firstLineChars="200" w:firstLine="485"/>
        <w:rPr>
          <w:sz w:val="24"/>
        </w:rPr>
      </w:pPr>
      <w:r w:rsidRPr="00935A1C">
        <w:rPr>
          <w:sz w:val="24"/>
        </w:rPr>
        <w:t>CBOW</w:t>
      </w:r>
      <w:r w:rsidRPr="00935A1C">
        <w:rPr>
          <w:rFonts w:hint="eastAsia"/>
          <w:sz w:val="24"/>
        </w:rPr>
        <w:t>的目标是根据上下文来预测当前词语的概率。</w:t>
      </w:r>
      <w:r w:rsidRPr="00935A1C">
        <w:rPr>
          <w:sz w:val="24"/>
        </w:rPr>
        <w:t>Skip-gram</w:t>
      </w:r>
      <w:r>
        <w:rPr>
          <w:rFonts w:hint="eastAsia"/>
          <w:sz w:val="24"/>
        </w:rPr>
        <w:t>则与其</w:t>
      </w:r>
      <w:r w:rsidRPr="00935A1C">
        <w:rPr>
          <w:rFonts w:hint="eastAsia"/>
          <w:sz w:val="24"/>
        </w:rPr>
        <w:t>刚好相</w:t>
      </w:r>
      <w:r>
        <w:rPr>
          <w:rFonts w:hint="eastAsia"/>
          <w:sz w:val="24"/>
        </w:rPr>
        <w:t>反，它是根据当前词语来预测上下文的概率。两种算法的模型如</w:t>
      </w:r>
      <w:r w:rsidR="00317F11">
        <w:rPr>
          <w:sz w:val="24"/>
        </w:rPr>
        <w:fldChar w:fldCharType="begin"/>
      </w:r>
      <w:r w:rsidR="00317F11">
        <w:rPr>
          <w:sz w:val="24"/>
        </w:rPr>
        <w:instrText xml:space="preserve"> </w:instrText>
      </w:r>
      <w:r w:rsidR="00317F11">
        <w:rPr>
          <w:rFonts w:hint="eastAsia"/>
          <w:sz w:val="24"/>
        </w:rPr>
        <w:instrText>REF _Ref509243131 \r \h</w:instrText>
      </w:r>
      <w:r w:rsidR="00317F11">
        <w:rPr>
          <w:sz w:val="24"/>
        </w:rPr>
        <w:instrText xml:space="preserve"> </w:instrText>
      </w:r>
      <w:r w:rsidR="00317F11">
        <w:rPr>
          <w:sz w:val="24"/>
        </w:rPr>
      </w:r>
      <w:r w:rsidR="00317F11">
        <w:rPr>
          <w:sz w:val="24"/>
        </w:rPr>
        <w:fldChar w:fldCharType="separate"/>
      </w:r>
      <w:r w:rsidR="001B744C">
        <w:rPr>
          <w:rFonts w:hint="eastAsia"/>
          <w:sz w:val="24"/>
        </w:rPr>
        <w:t>图</w:t>
      </w:r>
      <w:r w:rsidR="001B744C">
        <w:rPr>
          <w:rFonts w:hint="eastAsia"/>
          <w:sz w:val="24"/>
        </w:rPr>
        <w:t>4-1</w:t>
      </w:r>
      <w:r w:rsidR="00317F11">
        <w:rPr>
          <w:sz w:val="24"/>
        </w:rPr>
        <w:fldChar w:fldCharType="end"/>
      </w:r>
      <w:r>
        <w:rPr>
          <w:rFonts w:hint="eastAsia"/>
          <w:sz w:val="24"/>
        </w:rPr>
        <w:t>所示。</w:t>
      </w:r>
      <w:r w:rsidRPr="00935A1C">
        <w:rPr>
          <w:rFonts w:hint="eastAsia"/>
          <w:sz w:val="24"/>
        </w:rPr>
        <w:t>起初，每个单词都是一个随机</w:t>
      </w:r>
      <w:r>
        <w:rPr>
          <w:rFonts w:hint="eastAsia"/>
          <w:sz w:val="24"/>
        </w:rPr>
        <w:t>的</w:t>
      </w:r>
      <w:r w:rsidRPr="00935A1C">
        <w:rPr>
          <w:sz w:val="24"/>
        </w:rPr>
        <w:t xml:space="preserve"> N </w:t>
      </w:r>
      <w:r>
        <w:rPr>
          <w:rFonts w:hint="eastAsia"/>
          <w:sz w:val="24"/>
        </w:rPr>
        <w:t>维向量。经过训练之后，该算法利用</w:t>
      </w:r>
      <w:r>
        <w:rPr>
          <w:sz w:val="24"/>
        </w:rPr>
        <w:t>CBOW</w:t>
      </w:r>
      <w:r w:rsidRPr="00935A1C">
        <w:rPr>
          <w:rFonts w:hint="eastAsia"/>
          <w:sz w:val="24"/>
        </w:rPr>
        <w:t>或者</w:t>
      </w:r>
      <w:r w:rsidRPr="00935A1C">
        <w:rPr>
          <w:sz w:val="24"/>
        </w:rPr>
        <w:t xml:space="preserve"> Skip-gram </w:t>
      </w:r>
      <w:r w:rsidRPr="00935A1C">
        <w:rPr>
          <w:rFonts w:hint="eastAsia"/>
          <w:sz w:val="24"/>
        </w:rPr>
        <w:t>的方法获得了每个单词的最优向量</w:t>
      </w:r>
      <w:r>
        <w:rPr>
          <w:rFonts w:hint="eastAsia"/>
          <w:sz w:val="24"/>
        </w:rPr>
        <w:t>，也就是我们最终需要的词向量</w:t>
      </w:r>
      <w:r w:rsidRPr="00935A1C">
        <w:rPr>
          <w:rFonts w:hint="eastAsia"/>
          <w:sz w:val="24"/>
        </w:rPr>
        <w:t>。</w:t>
      </w:r>
    </w:p>
    <w:p w:rsidR="00A17FA7" w:rsidRDefault="00E443E0" w:rsidP="00FF2BDF">
      <w:pPr>
        <w:pStyle w:val="4"/>
      </w:pPr>
      <w:bookmarkStart w:id="356" w:name="_Ref509243131"/>
      <w:r>
        <w:rPr>
          <w:noProof/>
        </w:rPr>
        <w:pict>
          <v:shape id="_x0000_s1028" type="#_x0000_t75" style="position:absolute;left:0;text-align:left;margin-left:24.4pt;margin-top:14.9pt;width:399.25pt;height:156.55pt;z-index:251656704">
            <v:imagedata r:id="rId317" o:title=""/>
            <w10:wrap type="topAndBottom"/>
          </v:shape>
          <o:OLEObject Type="Embed" ProgID="Visio.Drawing.11" ShapeID="_x0000_s1028" DrawAspect="Content" ObjectID="_1583003038" r:id="rId318"/>
        </w:pict>
      </w:r>
      <w:r w:rsidR="00A17FA7">
        <w:t>CBOW</w:t>
      </w:r>
      <w:r w:rsidR="00A17FA7">
        <w:rPr>
          <w:rFonts w:hint="eastAsia"/>
        </w:rPr>
        <w:t>和</w:t>
      </w:r>
      <w:r w:rsidR="00A17FA7">
        <w:t>Skip-gram</w:t>
      </w:r>
      <w:r w:rsidR="00A17FA7" w:rsidRPr="00FF2BDF">
        <w:rPr>
          <w:rFonts w:hint="eastAsia"/>
        </w:rPr>
        <w:t>模型框架</w:t>
      </w:r>
      <w:bookmarkEnd w:id="1"/>
      <w:bookmarkEnd w:id="356"/>
    </w:p>
    <w:p w:rsidR="00A17FA7" w:rsidRPr="00682DB1" w:rsidRDefault="00A17FA7" w:rsidP="00850B8B">
      <w:pPr>
        <w:pStyle w:val="4"/>
        <w:numPr>
          <w:ilvl w:val="0"/>
          <w:numId w:val="0"/>
        </w:numPr>
        <w:spacing w:line="440" w:lineRule="exact"/>
        <w:ind w:firstLineChars="200" w:firstLine="485"/>
        <w:jc w:val="both"/>
        <w:rPr>
          <w:rStyle w:val="4Char1"/>
          <w:sz w:val="24"/>
        </w:rPr>
      </w:pPr>
      <w:r w:rsidRPr="00682DB1">
        <w:rPr>
          <w:rStyle w:val="4Char1"/>
          <w:rFonts w:hint="eastAsia"/>
          <w:sz w:val="24"/>
        </w:rPr>
        <w:t>词典中的每一个词用一个向量表示，对应矩阵</w:t>
      </w:r>
      <w:r w:rsidR="00317F11" w:rsidRPr="00317F11">
        <w:rPr>
          <w:rStyle w:val="4Char1"/>
          <w:position w:val="-6"/>
          <w:sz w:val="24"/>
        </w:rPr>
        <w:object w:dxaOrig="279" w:dyaOrig="260">
          <v:shape id="_x0000_i1237" type="#_x0000_t75" style="width:13.8pt;height:13.2pt" o:ole="">
            <v:imagedata r:id="rId319" o:title=""/>
          </v:shape>
          <o:OLEObject Type="Embed" ProgID="Equation.DSMT4" ShapeID="_x0000_i1237" DrawAspect="Content" ObjectID="_1583002967" r:id="rId320"/>
        </w:object>
      </w:r>
      <w:r w:rsidRPr="00682DB1">
        <w:rPr>
          <w:rStyle w:val="4Char1"/>
          <w:rFonts w:hint="eastAsia"/>
          <w:sz w:val="24"/>
        </w:rPr>
        <w:t>中的一个列向量，而具体</w:t>
      </w:r>
      <w:proofErr w:type="gramStart"/>
      <w:r w:rsidRPr="00682DB1">
        <w:rPr>
          <w:rStyle w:val="4Char1"/>
          <w:rFonts w:hint="eastAsia"/>
          <w:sz w:val="24"/>
        </w:rPr>
        <w:t>对应哪</w:t>
      </w:r>
      <w:proofErr w:type="gramEnd"/>
      <w:r w:rsidRPr="00682DB1">
        <w:rPr>
          <w:rStyle w:val="4Char1"/>
          <w:rFonts w:hint="eastAsia"/>
          <w:sz w:val="24"/>
        </w:rPr>
        <w:t>一个</w:t>
      </w:r>
      <w:r>
        <w:rPr>
          <w:rStyle w:val="4Char1"/>
          <w:rFonts w:hint="eastAsia"/>
          <w:sz w:val="24"/>
        </w:rPr>
        <w:t>向量则取决于该</w:t>
      </w:r>
      <w:r w:rsidRPr="00682DB1">
        <w:rPr>
          <w:rStyle w:val="4Char1"/>
          <w:rFonts w:hint="eastAsia"/>
          <w:sz w:val="24"/>
        </w:rPr>
        <w:t>词在词典中的</w:t>
      </w:r>
      <w:r>
        <w:rPr>
          <w:rStyle w:val="4Char1"/>
          <w:rFonts w:hint="eastAsia"/>
          <w:sz w:val="24"/>
        </w:rPr>
        <w:t>具体</w:t>
      </w:r>
      <w:r w:rsidRPr="00682DB1">
        <w:rPr>
          <w:rStyle w:val="4Char1"/>
          <w:rFonts w:hint="eastAsia"/>
          <w:sz w:val="24"/>
        </w:rPr>
        <w:t>位置。</w:t>
      </w:r>
    </w:p>
    <w:p w:rsidR="00A17FA7" w:rsidRDefault="00A17FA7">
      <w:pPr>
        <w:pStyle w:val="4"/>
        <w:numPr>
          <w:ilvl w:val="0"/>
          <w:numId w:val="0"/>
        </w:numPr>
        <w:spacing w:line="440" w:lineRule="exact"/>
        <w:ind w:firstLineChars="200" w:firstLine="485"/>
        <w:jc w:val="both"/>
        <w:rPr>
          <w:rStyle w:val="4Char1"/>
          <w:sz w:val="24"/>
        </w:rPr>
      </w:pPr>
      <w:r w:rsidRPr="00682DB1">
        <w:rPr>
          <w:rStyle w:val="4Char1"/>
          <w:rFonts w:hint="eastAsia"/>
          <w:sz w:val="24"/>
        </w:rPr>
        <w:t>具体地，给定一个用于训练的词序列</w:t>
      </w:r>
      <w:r w:rsidRPr="00682DB1">
        <w:rPr>
          <w:rStyle w:val="4Char1"/>
          <w:position w:val="-12"/>
          <w:sz w:val="24"/>
        </w:rPr>
        <w:object w:dxaOrig="1280" w:dyaOrig="360">
          <v:shape id="_x0000_i1156" type="#_x0000_t75" style="width:63pt;height:18pt" o:ole="">
            <v:imagedata r:id="rId321" o:title=""/>
          </v:shape>
          <o:OLEObject Type="Embed" ProgID="Equation.DSMT4" ShapeID="_x0000_i1156" DrawAspect="Content" ObjectID="_1583002968" r:id="rId322"/>
        </w:object>
      </w:r>
      <w:r w:rsidR="00317F11">
        <w:rPr>
          <w:rStyle w:val="4Char1"/>
          <w:rFonts w:hint="eastAsia"/>
          <w:sz w:val="24"/>
        </w:rPr>
        <w:t>，词向量模型的目标函数是</w:t>
      </w:r>
      <w:r>
        <w:rPr>
          <w:rStyle w:val="4Char1"/>
          <w:rFonts w:hint="eastAsia"/>
          <w:sz w:val="24"/>
        </w:rPr>
        <w:t>最大化平均似然概率：</w:t>
      </w:r>
    </w:p>
    <w:p w:rsidR="00A17FA7" w:rsidRDefault="00A17FA7" w:rsidP="00682DB1">
      <w:pPr>
        <w:pStyle w:val="MTDisplayEquation"/>
        <w:rPr>
          <w:rStyle w:val="4Char1"/>
          <w:sz w:val="24"/>
        </w:rPr>
      </w:pPr>
      <w:r>
        <w:rPr>
          <w:rStyle w:val="4Char1"/>
          <w:sz w:val="24"/>
        </w:rPr>
        <w:lastRenderedPageBreak/>
        <w:tab/>
      </w:r>
      <w:r w:rsidRPr="00682DB1">
        <w:rPr>
          <w:rStyle w:val="4Char1"/>
          <w:position w:val="-28"/>
        </w:rPr>
        <w:object w:dxaOrig="2760" w:dyaOrig="680">
          <v:shape id="_x0000_i1157" type="#_x0000_t75" style="width:138pt;height:33pt" o:ole="">
            <v:imagedata r:id="rId323" o:title=""/>
          </v:shape>
          <o:OLEObject Type="Embed" ProgID="Equation.DSMT4" ShapeID="_x0000_i1157" DrawAspect="Content" ObjectID="_1583002969" r:id="rId324"/>
        </w:object>
      </w:r>
      <w:r>
        <w:rPr>
          <w:rStyle w:val="4Char1"/>
          <w:sz w:val="24"/>
        </w:rPr>
        <w:t xml:space="preserve"> </w:t>
      </w:r>
      <w:r>
        <w:rPr>
          <w:rStyle w:val="4Char1"/>
          <w:sz w:val="24"/>
        </w:rPr>
        <w:tab/>
      </w:r>
      <w:r>
        <w:rPr>
          <w:rStyle w:val="4Char1"/>
          <w:sz w:val="24"/>
        </w:rPr>
        <w:fldChar w:fldCharType="begin"/>
      </w:r>
      <w:r>
        <w:rPr>
          <w:rStyle w:val="4Char1"/>
          <w:sz w:val="24"/>
        </w:rPr>
        <w:instrText xml:space="preserve"> MACROBUTTON MTPlaceRef \* MERGEFORMAT </w:instrText>
      </w:r>
      <w:r>
        <w:rPr>
          <w:rStyle w:val="4Char1"/>
          <w:sz w:val="24"/>
        </w:rPr>
        <w:fldChar w:fldCharType="begin"/>
      </w:r>
      <w:r>
        <w:rPr>
          <w:rStyle w:val="4Char1"/>
          <w:sz w:val="24"/>
        </w:rPr>
        <w:instrText xml:space="preserve"> SEQ MTEqn \h \* MERGEFORMAT </w:instrText>
      </w:r>
      <w:r>
        <w:rPr>
          <w:rStyle w:val="4Char1"/>
          <w:sz w:val="24"/>
        </w:rPr>
        <w:fldChar w:fldCharType="end"/>
      </w:r>
      <w:r>
        <w:rPr>
          <w:rStyle w:val="4Char1"/>
          <w:sz w:val="24"/>
        </w:rPr>
        <w:instrText>(</w:instrText>
      </w:r>
      <w:fldSimple w:instr=" SEQ MTSec \c \* Arabic \* MERGEFORMAT ">
        <w:r w:rsidR="001B744C" w:rsidRPr="001B744C">
          <w:rPr>
            <w:rStyle w:val="4Char1"/>
            <w:noProof/>
            <w:sz w:val="24"/>
          </w:rPr>
          <w:instrText>4</w:instrText>
        </w:r>
      </w:fldSimple>
      <w:r>
        <w:rPr>
          <w:rStyle w:val="4Char1"/>
          <w:sz w:val="24"/>
        </w:rPr>
        <w:instrText>-</w:instrText>
      </w:r>
      <w:fldSimple w:instr=" SEQ MTEqn \c \* Arabic \* MERGEFORMAT ">
        <w:r w:rsidR="001B744C" w:rsidRPr="001B744C">
          <w:rPr>
            <w:rStyle w:val="4Char1"/>
            <w:noProof/>
            <w:sz w:val="24"/>
          </w:rPr>
          <w:instrText>1</w:instrText>
        </w:r>
      </w:fldSimple>
      <w:r>
        <w:rPr>
          <w:rStyle w:val="4Char1"/>
          <w:sz w:val="24"/>
        </w:rPr>
        <w:instrText>)</w:instrText>
      </w:r>
      <w:r>
        <w:rPr>
          <w:rStyle w:val="4Char1"/>
          <w:sz w:val="24"/>
        </w:rPr>
        <w:fldChar w:fldCharType="end"/>
      </w:r>
    </w:p>
    <w:p w:rsidR="00A17FA7" w:rsidRDefault="00A17FA7">
      <w:pPr>
        <w:spacing w:line="440" w:lineRule="exact"/>
        <w:ind w:firstLineChars="200" w:firstLine="485"/>
        <w:rPr>
          <w:sz w:val="24"/>
        </w:rPr>
      </w:pPr>
      <w:r w:rsidRPr="00682DB1">
        <w:rPr>
          <w:rFonts w:hint="eastAsia"/>
          <w:sz w:val="24"/>
        </w:rPr>
        <w:t>预测任务可以通过一个多分类器完成，如</w:t>
      </w:r>
      <w:proofErr w:type="spellStart"/>
      <w:r>
        <w:rPr>
          <w:sz w:val="24"/>
        </w:rPr>
        <w:t>s</w:t>
      </w:r>
      <w:r w:rsidRPr="00682DB1">
        <w:rPr>
          <w:sz w:val="24"/>
        </w:rPr>
        <w:t>oftmax</w:t>
      </w:r>
      <w:proofErr w:type="spellEnd"/>
      <w:r w:rsidRPr="00682DB1">
        <w:rPr>
          <w:rFonts w:hint="eastAsia"/>
          <w:sz w:val="24"/>
        </w:rPr>
        <w:t>分类器：</w:t>
      </w:r>
    </w:p>
    <w:p w:rsidR="00A17FA7" w:rsidRPr="00682DB1" w:rsidRDefault="00A17FA7" w:rsidP="00682DB1">
      <w:pPr>
        <w:pStyle w:val="MTDisplayEquation"/>
      </w:pPr>
      <w:r>
        <w:tab/>
      </w:r>
      <w:r w:rsidRPr="00682DB1">
        <w:rPr>
          <w:position w:val="-34"/>
        </w:rPr>
        <w:object w:dxaOrig="2840" w:dyaOrig="780">
          <v:shape id="_x0000_i1158" type="#_x0000_t75" style="width:140.4pt;height:39pt" o:ole="">
            <v:imagedata r:id="rId325" o:title=""/>
          </v:shape>
          <o:OLEObject Type="Embed" ProgID="Equation.DSMT4" ShapeID="_x0000_i1158" DrawAspect="Content" ObjectID="_1583002970" r:id="rId32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B744C">
          <w:rPr>
            <w:noProof/>
          </w:rPr>
          <w:instrText>4</w:instrText>
        </w:r>
      </w:fldSimple>
      <w:r>
        <w:instrText>-</w:instrText>
      </w:r>
      <w:fldSimple w:instr=" SEQ MTEqn \c \* Arabic \* MERGEFORMAT ">
        <w:r w:rsidR="001B744C">
          <w:rPr>
            <w:noProof/>
          </w:rPr>
          <w:instrText>2</w:instrText>
        </w:r>
      </w:fldSimple>
      <w:r>
        <w:instrText>)</w:instrText>
      </w:r>
      <w:r>
        <w:fldChar w:fldCharType="end"/>
      </w:r>
    </w:p>
    <w:p w:rsidR="00A17FA7" w:rsidRDefault="00A17FA7">
      <w:pPr>
        <w:spacing w:line="440" w:lineRule="exact"/>
        <w:ind w:firstLineChars="200" w:firstLine="485"/>
        <w:rPr>
          <w:bCs/>
          <w:sz w:val="24"/>
          <w:szCs w:val="20"/>
        </w:rPr>
      </w:pPr>
      <w:r>
        <w:rPr>
          <w:rFonts w:hint="eastAsia"/>
          <w:bCs/>
          <w:sz w:val="24"/>
          <w:szCs w:val="20"/>
        </w:rPr>
        <w:t>上式中的</w:t>
      </w:r>
      <w:r w:rsidRPr="002A6348">
        <w:rPr>
          <w:bCs/>
          <w:position w:val="-12"/>
          <w:sz w:val="24"/>
          <w:szCs w:val="20"/>
        </w:rPr>
        <w:object w:dxaOrig="260" w:dyaOrig="360">
          <v:shape id="_x0000_i1159" type="#_x0000_t75" style="width:13.2pt;height:18pt" o:ole="">
            <v:imagedata r:id="rId327" o:title=""/>
          </v:shape>
          <o:OLEObject Type="Embed" ProgID="Equation.DSMT4" ShapeID="_x0000_i1159" DrawAspect="Content" ObjectID="_1583002971" r:id="rId328"/>
        </w:object>
      </w:r>
      <w:r>
        <w:rPr>
          <w:rFonts w:hint="eastAsia"/>
          <w:bCs/>
          <w:sz w:val="24"/>
          <w:szCs w:val="20"/>
        </w:rPr>
        <w:t>表示词</w:t>
      </w:r>
      <w:r w:rsidRPr="002A6348">
        <w:rPr>
          <w:bCs/>
          <w:position w:val="-6"/>
          <w:sz w:val="24"/>
          <w:szCs w:val="20"/>
        </w:rPr>
        <w:object w:dxaOrig="139" w:dyaOrig="260">
          <v:shape id="_x0000_i1160" type="#_x0000_t75" style="width:6.6pt;height:13.2pt" o:ole="">
            <v:imagedata r:id="rId329" o:title=""/>
          </v:shape>
          <o:OLEObject Type="Embed" ProgID="Equation.DSMT4" ShapeID="_x0000_i1160" DrawAspect="Content" ObjectID="_1583002972" r:id="rId330"/>
        </w:object>
      </w:r>
      <w:r>
        <w:rPr>
          <w:rFonts w:hint="eastAsia"/>
          <w:bCs/>
          <w:sz w:val="24"/>
          <w:szCs w:val="20"/>
        </w:rPr>
        <w:t>归一化之前的输出值。其计算表达式为：</w:t>
      </w:r>
    </w:p>
    <w:p w:rsidR="00A17FA7" w:rsidRDefault="00A17FA7" w:rsidP="002A6348">
      <w:pPr>
        <w:pStyle w:val="MTDisplayEquation"/>
      </w:pPr>
      <w:r>
        <w:tab/>
      </w:r>
      <w:r w:rsidRPr="002A6348">
        <w:rPr>
          <w:position w:val="-12"/>
        </w:rPr>
        <w:object w:dxaOrig="2720" w:dyaOrig="360">
          <v:shape id="_x0000_i1161" type="#_x0000_t75" style="width:135pt;height:18pt" o:ole="">
            <v:imagedata r:id="rId331" o:title=""/>
          </v:shape>
          <o:OLEObject Type="Embed" ProgID="Equation.DSMT4" ShapeID="_x0000_i1161" DrawAspect="Content" ObjectID="_1583002973" r:id="rId33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B744C">
          <w:rPr>
            <w:noProof/>
          </w:rPr>
          <w:instrText>4</w:instrText>
        </w:r>
      </w:fldSimple>
      <w:r>
        <w:instrText>-</w:instrText>
      </w:r>
      <w:fldSimple w:instr=" SEQ MTEqn \c \* Arabic \* MERGEFORMAT ">
        <w:r w:rsidR="001B744C">
          <w:rPr>
            <w:noProof/>
          </w:rPr>
          <w:instrText>3</w:instrText>
        </w:r>
      </w:fldSimple>
      <w:r>
        <w:instrText>)</w:instrText>
      </w:r>
      <w:r>
        <w:fldChar w:fldCharType="end"/>
      </w:r>
    </w:p>
    <w:p w:rsidR="00A17FA7" w:rsidRDefault="00A17FA7">
      <w:pPr>
        <w:spacing w:line="440" w:lineRule="exact"/>
        <w:ind w:firstLineChars="200" w:firstLine="485"/>
        <w:rPr>
          <w:bCs/>
          <w:sz w:val="24"/>
          <w:szCs w:val="20"/>
        </w:rPr>
      </w:pPr>
      <w:r>
        <w:rPr>
          <w:rFonts w:hint="eastAsia"/>
          <w:bCs/>
          <w:sz w:val="24"/>
          <w:szCs w:val="20"/>
        </w:rPr>
        <w:t>其中，</w:t>
      </w:r>
      <w:r w:rsidRPr="002A6348">
        <w:rPr>
          <w:bCs/>
          <w:position w:val="-6"/>
          <w:sz w:val="24"/>
          <w:szCs w:val="20"/>
        </w:rPr>
        <w:object w:dxaOrig="260" w:dyaOrig="260">
          <v:shape id="_x0000_i1162" type="#_x0000_t75" style="width:13.2pt;height:13.2pt" o:ole="">
            <v:imagedata r:id="rId333" o:title=""/>
          </v:shape>
          <o:OLEObject Type="Embed" ProgID="Equation.DSMT4" ShapeID="_x0000_i1162" DrawAspect="Content" ObjectID="_1583002974" r:id="rId334"/>
        </w:object>
      </w:r>
      <w:r>
        <w:rPr>
          <w:rFonts w:hint="eastAsia"/>
          <w:bCs/>
          <w:sz w:val="24"/>
          <w:szCs w:val="20"/>
        </w:rPr>
        <w:t>和</w:t>
      </w:r>
      <w:r w:rsidRPr="002A6348">
        <w:rPr>
          <w:bCs/>
          <w:position w:val="-6"/>
          <w:sz w:val="24"/>
          <w:szCs w:val="20"/>
        </w:rPr>
        <w:object w:dxaOrig="200" w:dyaOrig="279">
          <v:shape id="_x0000_i1163" type="#_x0000_t75" style="width:9.6pt;height:14.4pt" o:ole="">
            <v:imagedata r:id="rId335" o:title=""/>
          </v:shape>
          <o:OLEObject Type="Embed" ProgID="Equation.DSMT4" ShapeID="_x0000_i1163" DrawAspect="Content" ObjectID="_1583002975" r:id="rId336"/>
        </w:object>
      </w:r>
      <w:r>
        <w:rPr>
          <w:rFonts w:hint="eastAsia"/>
          <w:bCs/>
          <w:sz w:val="24"/>
          <w:szCs w:val="20"/>
        </w:rPr>
        <w:t>是</w:t>
      </w:r>
      <w:proofErr w:type="spellStart"/>
      <w:r>
        <w:rPr>
          <w:bCs/>
          <w:sz w:val="24"/>
          <w:szCs w:val="20"/>
        </w:rPr>
        <w:t>softmax</w:t>
      </w:r>
      <w:proofErr w:type="spellEnd"/>
      <w:r>
        <w:rPr>
          <w:rFonts w:hint="eastAsia"/>
          <w:bCs/>
          <w:sz w:val="24"/>
          <w:szCs w:val="20"/>
        </w:rPr>
        <w:t>的参数，</w:t>
      </w:r>
      <w:r w:rsidRPr="002A6348">
        <w:rPr>
          <w:bCs/>
          <w:position w:val="-6"/>
          <w:sz w:val="24"/>
          <w:szCs w:val="20"/>
        </w:rPr>
        <w:object w:dxaOrig="200" w:dyaOrig="279">
          <v:shape id="_x0000_i1164" type="#_x0000_t75" style="width:9.6pt;height:14.4pt" o:ole="">
            <v:imagedata r:id="rId337" o:title=""/>
          </v:shape>
          <o:OLEObject Type="Embed" ProgID="Equation.DSMT4" ShapeID="_x0000_i1164" DrawAspect="Content" ObjectID="_1583002976" r:id="rId338"/>
        </w:object>
      </w:r>
      <w:r>
        <w:rPr>
          <w:rFonts w:hint="eastAsia"/>
          <w:bCs/>
          <w:sz w:val="24"/>
          <w:szCs w:val="20"/>
        </w:rPr>
        <w:t>通过对词向量进行取平均或者相连接得到。</w:t>
      </w:r>
    </w:p>
    <w:p w:rsidR="00A17FA7" w:rsidRDefault="00A17FA7">
      <w:pPr>
        <w:spacing w:line="440" w:lineRule="exact"/>
        <w:ind w:firstLineChars="200" w:firstLine="485"/>
        <w:rPr>
          <w:bCs/>
          <w:sz w:val="24"/>
          <w:szCs w:val="20"/>
        </w:rPr>
      </w:pPr>
      <w:r>
        <w:rPr>
          <w:rFonts w:hint="eastAsia"/>
          <w:bCs/>
          <w:sz w:val="24"/>
          <w:szCs w:val="20"/>
        </w:rPr>
        <w:t>对于得到的词向量，具有相近含义的词</w:t>
      </w:r>
      <w:r>
        <w:rPr>
          <w:bCs/>
          <w:sz w:val="24"/>
          <w:szCs w:val="20"/>
        </w:rPr>
        <w:t>(</w:t>
      </w:r>
      <w:r>
        <w:rPr>
          <w:rFonts w:hint="eastAsia"/>
          <w:bCs/>
          <w:sz w:val="24"/>
          <w:szCs w:val="20"/>
        </w:rPr>
        <w:t>如“</w:t>
      </w:r>
      <w:r>
        <w:rPr>
          <w:bCs/>
          <w:sz w:val="24"/>
          <w:szCs w:val="20"/>
        </w:rPr>
        <w:t>powerful</w:t>
      </w:r>
      <w:r>
        <w:rPr>
          <w:rFonts w:hint="eastAsia"/>
          <w:bCs/>
          <w:sz w:val="24"/>
          <w:szCs w:val="20"/>
        </w:rPr>
        <w:t>”和“</w:t>
      </w:r>
      <w:r>
        <w:rPr>
          <w:bCs/>
          <w:sz w:val="24"/>
          <w:szCs w:val="20"/>
        </w:rPr>
        <w:t>strong</w:t>
      </w:r>
      <w:r>
        <w:rPr>
          <w:rFonts w:hint="eastAsia"/>
          <w:bCs/>
          <w:sz w:val="24"/>
          <w:szCs w:val="20"/>
        </w:rPr>
        <w:t>”</w:t>
      </w:r>
      <w:r>
        <w:rPr>
          <w:bCs/>
          <w:sz w:val="24"/>
          <w:szCs w:val="20"/>
        </w:rPr>
        <w:t>)</w:t>
      </w:r>
      <w:r>
        <w:rPr>
          <w:rFonts w:hint="eastAsia"/>
          <w:bCs/>
          <w:sz w:val="24"/>
          <w:szCs w:val="20"/>
        </w:rPr>
        <w:t>在向量空间中的距离较近。这里有一个经典的结论是</w:t>
      </w:r>
      <w:r w:rsidRPr="002A6348">
        <w:rPr>
          <w:bCs/>
          <w:position w:val="-10"/>
          <w:sz w:val="24"/>
          <w:szCs w:val="20"/>
        </w:rPr>
        <w:object w:dxaOrig="4160" w:dyaOrig="320">
          <v:shape id="_x0000_i1165" type="#_x0000_t75" style="width:206.4pt;height:15pt" o:ole="">
            <v:imagedata r:id="rId339" o:title=""/>
          </v:shape>
          <o:OLEObject Type="Embed" ProgID="Equation.DSMT4" ShapeID="_x0000_i1165" DrawAspect="Content" ObjectID="_1583002977" r:id="rId340"/>
        </w:object>
      </w:r>
      <w:r>
        <w:rPr>
          <w:rFonts w:hint="eastAsia"/>
          <w:bCs/>
          <w:sz w:val="24"/>
          <w:szCs w:val="20"/>
        </w:rPr>
        <w:t>。</w:t>
      </w:r>
      <w:bookmarkStart w:id="357" w:name="_Toc476602570"/>
      <w:bookmarkStart w:id="358" w:name="_Toc478361017"/>
    </w:p>
    <w:tbl>
      <w:tblPr>
        <w:tblW w:w="5000" w:type="pct"/>
        <w:jc w:val="center"/>
        <w:tblBorders>
          <w:top w:val="double" w:sz="4" w:space="0" w:color="auto"/>
          <w:bottom w:val="single" w:sz="4" w:space="0" w:color="auto"/>
          <w:insideH w:val="single" w:sz="4" w:space="0" w:color="auto"/>
        </w:tblBorders>
        <w:tblLook w:val="0060" w:firstRow="1" w:lastRow="1" w:firstColumn="0" w:lastColumn="0" w:noHBand="0" w:noVBand="0"/>
      </w:tblPr>
      <w:tblGrid>
        <w:gridCol w:w="8855"/>
        <w:gridCol w:w="91"/>
      </w:tblGrid>
      <w:tr w:rsidR="00A17FA7" w:rsidTr="001807BD">
        <w:trPr>
          <w:gridAfter w:val="1"/>
          <w:wAfter w:w="51" w:type="pct"/>
          <w:jc w:val="center"/>
        </w:trPr>
        <w:tc>
          <w:tcPr>
            <w:tcW w:w="4949" w:type="pct"/>
            <w:tcBorders>
              <w:top w:val="nil"/>
              <w:left w:val="nil"/>
              <w:bottom w:val="single" w:sz="12" w:space="0" w:color="auto"/>
              <w:right w:val="nil"/>
            </w:tcBorders>
            <w:noWrap/>
            <w:vAlign w:val="center"/>
          </w:tcPr>
          <w:p w:rsidR="00A17FA7" w:rsidRDefault="00A17FA7" w:rsidP="000D59B9">
            <w:pPr>
              <w:pStyle w:val="a5"/>
            </w:pPr>
            <w:r>
              <w:t>Word2vec</w:t>
            </w:r>
            <w:r>
              <w:rPr>
                <w:rFonts w:hint="eastAsia"/>
              </w:rPr>
              <w:t>词向量训练算法示意</w:t>
            </w:r>
          </w:p>
        </w:tc>
      </w:tr>
      <w:tr w:rsidR="00A17FA7" w:rsidTr="001807BD">
        <w:trPr>
          <w:trHeight w:val="454"/>
          <w:jc w:val="center"/>
        </w:trPr>
        <w:tc>
          <w:tcPr>
            <w:tcW w:w="5000" w:type="pct"/>
            <w:gridSpan w:val="2"/>
            <w:tcBorders>
              <w:top w:val="single" w:sz="12" w:space="0" w:color="auto"/>
              <w:left w:val="nil"/>
              <w:bottom w:val="single" w:sz="8" w:space="0" w:color="auto"/>
              <w:right w:val="nil"/>
            </w:tcBorders>
            <w:vAlign w:val="center"/>
          </w:tcPr>
          <w:p w:rsidR="00A17FA7" w:rsidRDefault="00317F11" w:rsidP="008073F8">
            <w:pPr>
              <w:pStyle w:val="6"/>
              <w:jc w:val="both"/>
            </w:pPr>
            <w:r>
              <w:rPr>
                <w:rFonts w:hint="eastAsia"/>
              </w:rPr>
              <w:t>输入：单词序列</w:t>
            </w:r>
          </w:p>
        </w:tc>
      </w:tr>
      <w:tr w:rsidR="00A17FA7" w:rsidTr="001807BD">
        <w:trPr>
          <w:trHeight w:val="454"/>
          <w:jc w:val="center"/>
        </w:trPr>
        <w:tc>
          <w:tcPr>
            <w:tcW w:w="5000" w:type="pct"/>
            <w:gridSpan w:val="2"/>
            <w:tcBorders>
              <w:top w:val="nil"/>
              <w:left w:val="nil"/>
              <w:bottom w:val="single" w:sz="12" w:space="0" w:color="auto"/>
              <w:right w:val="nil"/>
            </w:tcBorders>
          </w:tcPr>
          <w:p w:rsidR="00A17FA7" w:rsidRDefault="00A17FA7" w:rsidP="000D59B9">
            <w:pPr>
              <w:pStyle w:val="6"/>
              <w:numPr>
                <w:ilvl w:val="0"/>
                <w:numId w:val="45"/>
              </w:numPr>
              <w:jc w:val="both"/>
            </w:pPr>
            <w:r>
              <w:rPr>
                <w:rFonts w:hint="eastAsia"/>
              </w:rPr>
              <w:t>读取预料，统计词频信息</w:t>
            </w:r>
          </w:p>
          <w:p w:rsidR="00A17FA7" w:rsidRDefault="00A17FA7" w:rsidP="000D59B9">
            <w:pPr>
              <w:pStyle w:val="6"/>
              <w:numPr>
                <w:ilvl w:val="0"/>
                <w:numId w:val="45"/>
              </w:numPr>
              <w:jc w:val="both"/>
            </w:pPr>
            <w:r>
              <w:rPr>
                <w:rFonts w:hint="eastAsia"/>
              </w:rPr>
              <w:t>构建词典，并初始化霍夫曼树以及随机初始化每个词的对应向量</w:t>
            </w:r>
            <w:r>
              <w:t>(</w:t>
            </w:r>
            <w:r>
              <w:rPr>
                <w:rFonts w:hint="eastAsia"/>
              </w:rPr>
              <w:t>维度默认为</w:t>
            </w:r>
            <w:r>
              <w:t>200)</w:t>
            </w:r>
          </w:p>
          <w:p w:rsidR="00A17FA7" w:rsidRDefault="00A17FA7" w:rsidP="000D59B9">
            <w:pPr>
              <w:pStyle w:val="6"/>
              <w:numPr>
                <w:ilvl w:val="0"/>
                <w:numId w:val="45"/>
              </w:numPr>
              <w:jc w:val="both"/>
            </w:pPr>
            <w:r>
              <w:rPr>
                <w:rFonts w:hint="eastAsia"/>
              </w:rPr>
              <w:t>以行为单位训练模型</w:t>
            </w:r>
          </w:p>
          <w:p w:rsidR="00A17FA7" w:rsidRDefault="00A17FA7" w:rsidP="000D59B9">
            <w:pPr>
              <w:pStyle w:val="6"/>
              <w:numPr>
                <w:ilvl w:val="0"/>
                <w:numId w:val="45"/>
              </w:numPr>
              <w:jc w:val="both"/>
            </w:pPr>
            <w:r>
              <w:rPr>
                <w:rFonts w:hint="eastAsia"/>
              </w:rPr>
              <w:t>获取当前行中的一个输入样本</w:t>
            </w:r>
            <w:r>
              <w:t>(</w:t>
            </w:r>
            <w:proofErr w:type="gramStart"/>
            <w:r>
              <w:rPr>
                <w:rFonts w:hint="eastAsia"/>
              </w:rPr>
              <w:t>当前词</w:t>
            </w:r>
            <w:proofErr w:type="gramEnd"/>
            <w:r>
              <w:rPr>
                <w:rFonts w:hint="eastAsia"/>
              </w:rPr>
              <w:t>向量以及相邻几个词的词向量</w:t>
            </w:r>
            <w:r>
              <w:t>)</w:t>
            </w:r>
          </w:p>
          <w:p w:rsidR="00A17FA7" w:rsidRDefault="00A17FA7" w:rsidP="000D59B9">
            <w:pPr>
              <w:pStyle w:val="6"/>
              <w:numPr>
                <w:ilvl w:val="0"/>
                <w:numId w:val="45"/>
              </w:numPr>
              <w:jc w:val="both"/>
            </w:pPr>
            <w:r>
              <w:rPr>
                <w:rFonts w:hint="eastAsia"/>
              </w:rPr>
              <w:t>累加上下文词向量中每个维度的值并</w:t>
            </w:r>
            <w:proofErr w:type="gramStart"/>
            <w:r>
              <w:rPr>
                <w:rFonts w:hint="eastAsia"/>
              </w:rPr>
              <w:t>求平均</w:t>
            </w:r>
            <w:proofErr w:type="gramEnd"/>
            <w:r>
              <w:rPr>
                <w:rFonts w:hint="eastAsia"/>
              </w:rPr>
              <w:t>得到投影层向量</w:t>
            </w:r>
            <w:r>
              <w:t>X(w)</w:t>
            </w:r>
          </w:p>
          <w:p w:rsidR="00A17FA7" w:rsidRDefault="00A17FA7" w:rsidP="000D59B9">
            <w:pPr>
              <w:pStyle w:val="6"/>
              <w:numPr>
                <w:ilvl w:val="0"/>
                <w:numId w:val="45"/>
              </w:numPr>
              <w:jc w:val="both"/>
            </w:pPr>
            <w:r>
              <w:rPr>
                <w:rFonts w:hint="eastAsia"/>
              </w:rPr>
              <w:t>遍历</w:t>
            </w:r>
            <w:proofErr w:type="gramStart"/>
            <w:r>
              <w:rPr>
                <w:rFonts w:hint="eastAsia"/>
              </w:rPr>
              <w:t>当前词</w:t>
            </w:r>
            <w:proofErr w:type="gramEnd"/>
            <w:r>
              <w:rPr>
                <w:rFonts w:hint="eastAsia"/>
              </w:rPr>
              <w:t>到根节点</w:t>
            </w:r>
            <w:r>
              <w:t>(</w:t>
            </w:r>
            <w:r>
              <w:rPr>
                <w:rFonts w:hint="eastAsia"/>
              </w:rPr>
              <w:t>输出层的霍夫曼树</w:t>
            </w:r>
            <w:r>
              <w:t>)</w:t>
            </w:r>
            <w:r>
              <w:rPr>
                <w:rFonts w:hint="eastAsia"/>
              </w:rPr>
              <w:t>经过的每个中间节点</w:t>
            </w:r>
          </w:p>
          <w:p w:rsidR="00A17FA7" w:rsidRDefault="00A17FA7" w:rsidP="000D59B9">
            <w:pPr>
              <w:pStyle w:val="6"/>
              <w:numPr>
                <w:ilvl w:val="0"/>
                <w:numId w:val="45"/>
              </w:numPr>
              <w:jc w:val="both"/>
            </w:pPr>
            <w:r>
              <w:rPr>
                <w:rFonts w:hint="eastAsia"/>
              </w:rPr>
              <w:t>计算中间节点对应的梯度</w:t>
            </w:r>
            <w:r>
              <w:t>g*</w:t>
            </w:r>
            <w:r>
              <w:rPr>
                <w:rFonts w:hint="eastAsia"/>
              </w:rPr>
              <w:t>学习速率</w:t>
            </w:r>
          </w:p>
          <w:p w:rsidR="00A17FA7" w:rsidRDefault="00A17FA7" w:rsidP="000D59B9">
            <w:pPr>
              <w:pStyle w:val="6"/>
              <w:numPr>
                <w:ilvl w:val="0"/>
                <w:numId w:val="45"/>
              </w:numPr>
              <w:jc w:val="both"/>
            </w:pPr>
            <w:r>
              <w:rPr>
                <w:rFonts w:hint="eastAsia"/>
              </w:rPr>
              <w:t>刷新投影层到该中间节点的误差向量</w:t>
            </w:r>
          </w:p>
          <w:p w:rsidR="00A17FA7" w:rsidRDefault="00A17FA7" w:rsidP="000D59B9">
            <w:pPr>
              <w:pStyle w:val="6"/>
              <w:numPr>
                <w:ilvl w:val="0"/>
                <w:numId w:val="45"/>
              </w:numPr>
              <w:jc w:val="both"/>
            </w:pPr>
            <w:r>
              <w:rPr>
                <w:rFonts w:hint="eastAsia"/>
              </w:rPr>
              <w:t>刷新中间节点向量</w:t>
            </w:r>
          </w:p>
          <w:p w:rsidR="00A17FA7" w:rsidRDefault="00A17FA7" w:rsidP="000D59B9">
            <w:pPr>
              <w:pStyle w:val="6"/>
              <w:numPr>
                <w:ilvl w:val="0"/>
                <w:numId w:val="45"/>
              </w:numPr>
              <w:jc w:val="both"/>
            </w:pPr>
            <w:r>
              <w:rPr>
                <w:rFonts w:hint="eastAsia"/>
              </w:rPr>
              <w:t>刷新上下文词向量</w:t>
            </w:r>
            <w:r>
              <w:t>(</w:t>
            </w:r>
            <w:r>
              <w:rPr>
                <w:rFonts w:hint="eastAsia"/>
              </w:rPr>
              <w:t>其实就是将误差向量累加到初始向量中</w:t>
            </w:r>
            <w:r>
              <w:t>)</w:t>
            </w:r>
          </w:p>
        </w:tc>
      </w:tr>
    </w:tbl>
    <w:p w:rsidR="00A17FA7" w:rsidRDefault="00A17FA7" w:rsidP="00850B8B">
      <w:pPr>
        <w:spacing w:line="440" w:lineRule="exact"/>
        <w:ind w:firstLineChars="200" w:firstLine="427"/>
        <w:rPr>
          <w:b/>
          <w:bCs/>
        </w:rPr>
      </w:pPr>
    </w:p>
    <w:p w:rsidR="00A17FA7" w:rsidRPr="000D59B9" w:rsidRDefault="00A17FA7" w:rsidP="000D59B9">
      <w:pPr>
        <w:pStyle w:val="2"/>
        <w:numPr>
          <w:ilvl w:val="0"/>
          <w:numId w:val="0"/>
        </w:numPr>
        <w:spacing w:before="223" w:after="223"/>
      </w:pPr>
      <w:bookmarkStart w:id="359" w:name="_Toc508828416"/>
      <w:r>
        <w:t>4.3</w:t>
      </w:r>
      <w:proofErr w:type="gramStart"/>
      <w:r>
        <w:rPr>
          <w:rFonts w:hint="eastAsia"/>
        </w:rPr>
        <w:t>预训练词</w:t>
      </w:r>
      <w:proofErr w:type="gramEnd"/>
      <w:r>
        <w:rPr>
          <w:rFonts w:hint="eastAsia"/>
        </w:rPr>
        <w:t>向量</w:t>
      </w:r>
      <w:bookmarkEnd w:id="359"/>
    </w:p>
    <w:p w:rsidR="00A17FA7" w:rsidRDefault="00A17FA7" w:rsidP="000404FC">
      <w:pPr>
        <w:pStyle w:val="af1"/>
        <w:adjustRightInd/>
        <w:snapToGrid/>
        <w:spacing w:before="223" w:after="223" w:line="440" w:lineRule="atLeast"/>
        <w:jc w:val="both"/>
        <w:rPr>
          <w:rFonts w:ascii="Times New Roman" w:hAnsi="Times New Roman"/>
          <w:b w:val="0"/>
        </w:rPr>
      </w:pPr>
      <w:bookmarkStart w:id="360" w:name="_Toc508828417"/>
      <w:r>
        <w:rPr>
          <w:rFonts w:ascii="Times New Roman" w:hAnsi="Times New Roman"/>
          <w:b w:val="0"/>
        </w:rPr>
        <w:t>4.3.1</w:t>
      </w:r>
      <w:r>
        <w:rPr>
          <w:rFonts w:ascii="Times New Roman" w:hAnsi="Times New Roman" w:hint="eastAsia"/>
          <w:b w:val="0"/>
        </w:rPr>
        <w:t>数据分析及预处理</w:t>
      </w:r>
      <w:bookmarkEnd w:id="360"/>
    </w:p>
    <w:p w:rsidR="00A17FA7" w:rsidRDefault="00A17FA7" w:rsidP="00850B8B">
      <w:pPr>
        <w:spacing w:line="440" w:lineRule="exact"/>
        <w:ind w:firstLineChars="200" w:firstLine="485"/>
        <w:rPr>
          <w:bCs/>
          <w:sz w:val="24"/>
          <w:szCs w:val="20"/>
        </w:rPr>
      </w:pPr>
      <w:r>
        <w:rPr>
          <w:rFonts w:hint="eastAsia"/>
          <w:bCs/>
          <w:sz w:val="24"/>
          <w:szCs w:val="20"/>
        </w:rPr>
        <w:t>本节实验中使用</w:t>
      </w:r>
      <w:r>
        <w:rPr>
          <w:bCs/>
          <w:sz w:val="24"/>
          <w:szCs w:val="20"/>
        </w:rPr>
        <w:t>IMDB</w:t>
      </w:r>
      <w:r>
        <w:rPr>
          <w:rFonts w:hint="eastAsia"/>
          <w:bCs/>
          <w:sz w:val="24"/>
          <w:szCs w:val="20"/>
        </w:rPr>
        <w:t>电影评论数据集，其核心数据集包含</w:t>
      </w:r>
      <w:r>
        <w:rPr>
          <w:bCs/>
          <w:sz w:val="24"/>
          <w:szCs w:val="20"/>
        </w:rPr>
        <w:t>50000</w:t>
      </w:r>
      <w:r>
        <w:rPr>
          <w:rFonts w:hint="eastAsia"/>
          <w:bCs/>
          <w:sz w:val="24"/>
          <w:szCs w:val="20"/>
        </w:rPr>
        <w:t>条评论，平均分为</w:t>
      </w:r>
      <w:r>
        <w:rPr>
          <w:bCs/>
          <w:sz w:val="24"/>
          <w:szCs w:val="20"/>
        </w:rPr>
        <w:t>25K</w:t>
      </w:r>
      <w:r>
        <w:rPr>
          <w:rFonts w:hint="eastAsia"/>
          <w:bCs/>
          <w:sz w:val="24"/>
          <w:szCs w:val="20"/>
        </w:rPr>
        <w:t>训练集和</w:t>
      </w:r>
      <w:r>
        <w:rPr>
          <w:bCs/>
          <w:sz w:val="24"/>
          <w:szCs w:val="20"/>
        </w:rPr>
        <w:t>25K</w:t>
      </w:r>
      <w:r w:rsidR="00317F11">
        <w:rPr>
          <w:rFonts w:hint="eastAsia"/>
          <w:bCs/>
          <w:sz w:val="24"/>
          <w:szCs w:val="20"/>
        </w:rPr>
        <w:t>测试集。</w:t>
      </w:r>
      <w:r>
        <w:rPr>
          <w:rFonts w:hint="eastAsia"/>
          <w:bCs/>
          <w:sz w:val="24"/>
          <w:szCs w:val="20"/>
        </w:rPr>
        <w:t>其标签的整体分布也是平衡的，有</w:t>
      </w:r>
      <w:r>
        <w:rPr>
          <w:bCs/>
          <w:sz w:val="24"/>
          <w:szCs w:val="20"/>
        </w:rPr>
        <w:t>25k</w:t>
      </w:r>
      <w:r>
        <w:rPr>
          <w:rFonts w:hint="eastAsia"/>
          <w:bCs/>
          <w:sz w:val="24"/>
          <w:szCs w:val="20"/>
        </w:rPr>
        <w:t>乐观的电影评论和</w:t>
      </w:r>
      <w:r>
        <w:rPr>
          <w:bCs/>
          <w:sz w:val="24"/>
          <w:szCs w:val="20"/>
        </w:rPr>
        <w:t>25K</w:t>
      </w:r>
      <w:r>
        <w:rPr>
          <w:rFonts w:hint="eastAsia"/>
          <w:bCs/>
          <w:sz w:val="24"/>
          <w:szCs w:val="20"/>
        </w:rPr>
        <w:t>悲观电影评论。整个数据集中，任何给定的电影不允许超过</w:t>
      </w:r>
      <w:r>
        <w:rPr>
          <w:bCs/>
          <w:sz w:val="24"/>
          <w:szCs w:val="20"/>
        </w:rPr>
        <w:t>30</w:t>
      </w:r>
      <w:r>
        <w:rPr>
          <w:rFonts w:hint="eastAsia"/>
          <w:bCs/>
          <w:sz w:val="24"/>
          <w:szCs w:val="20"/>
        </w:rPr>
        <w:t>条</w:t>
      </w:r>
      <w:r>
        <w:rPr>
          <w:rFonts w:hint="eastAsia"/>
          <w:bCs/>
          <w:sz w:val="24"/>
          <w:szCs w:val="20"/>
        </w:rPr>
        <w:lastRenderedPageBreak/>
        <w:t>评论，因为同一电影的评论倾向具有相关性。此外，训练集和测试集各包含一组不连续的电影集合。在训练集和测试集有标签的评论中，负面评论的得分低于</w:t>
      </w:r>
      <w:r w:rsidR="00317F11">
        <w:rPr>
          <w:rFonts w:hint="eastAsia"/>
          <w:bCs/>
          <w:sz w:val="24"/>
          <w:szCs w:val="20"/>
        </w:rPr>
        <w:t>5</w:t>
      </w:r>
      <w:r>
        <w:rPr>
          <w:rFonts w:hint="eastAsia"/>
          <w:bCs/>
          <w:sz w:val="24"/>
          <w:szCs w:val="20"/>
        </w:rPr>
        <w:t>分，积极评论的得分高于</w:t>
      </w:r>
      <w:r w:rsidR="00317F11">
        <w:rPr>
          <w:rFonts w:hint="eastAsia"/>
          <w:bCs/>
          <w:sz w:val="24"/>
          <w:szCs w:val="20"/>
        </w:rPr>
        <w:t>10</w:t>
      </w:r>
      <w:r>
        <w:rPr>
          <w:rFonts w:hint="eastAsia"/>
          <w:bCs/>
          <w:sz w:val="24"/>
          <w:szCs w:val="20"/>
        </w:rPr>
        <w:t>分。</w:t>
      </w:r>
    </w:p>
    <w:p w:rsidR="00A17FA7" w:rsidRDefault="00A17FA7">
      <w:pPr>
        <w:spacing w:line="440" w:lineRule="exact"/>
        <w:ind w:firstLineChars="200" w:firstLine="485"/>
        <w:rPr>
          <w:bCs/>
          <w:sz w:val="24"/>
          <w:szCs w:val="20"/>
        </w:rPr>
      </w:pPr>
      <w:r>
        <w:rPr>
          <w:rFonts w:hint="eastAsia"/>
          <w:bCs/>
          <w:sz w:val="24"/>
          <w:szCs w:val="20"/>
        </w:rPr>
        <w:t>因为数据集中每条评论都是以单个文件的形式存在的，即训练集和测试集中各包含</w:t>
      </w:r>
      <w:r>
        <w:rPr>
          <w:bCs/>
          <w:sz w:val="24"/>
          <w:szCs w:val="20"/>
        </w:rPr>
        <w:t>25000</w:t>
      </w:r>
      <w:r>
        <w:rPr>
          <w:rFonts w:hint="eastAsia"/>
          <w:bCs/>
          <w:sz w:val="24"/>
          <w:szCs w:val="20"/>
        </w:rPr>
        <w:t>个</w:t>
      </w:r>
      <w:r>
        <w:rPr>
          <w:bCs/>
          <w:sz w:val="24"/>
          <w:szCs w:val="20"/>
        </w:rPr>
        <w:t>txt</w:t>
      </w:r>
      <w:r>
        <w:rPr>
          <w:rFonts w:hint="eastAsia"/>
          <w:bCs/>
          <w:sz w:val="24"/>
          <w:szCs w:val="20"/>
        </w:rPr>
        <w:t>文件。</w:t>
      </w:r>
      <w:r w:rsidRPr="00317F11">
        <w:rPr>
          <w:rFonts w:hint="eastAsia"/>
          <w:bCs/>
          <w:color w:val="FF0000"/>
          <w:sz w:val="24"/>
          <w:szCs w:val="20"/>
        </w:rPr>
        <w:t>本文中使用训练集中的数据进行词向量的训练</w:t>
      </w:r>
      <w:r>
        <w:rPr>
          <w:rFonts w:hint="eastAsia"/>
          <w:bCs/>
          <w:sz w:val="24"/>
          <w:szCs w:val="20"/>
        </w:rPr>
        <w:t>，为了方便</w:t>
      </w:r>
      <w:r>
        <w:rPr>
          <w:bCs/>
          <w:sz w:val="24"/>
          <w:szCs w:val="20"/>
        </w:rPr>
        <w:t>Python</w:t>
      </w:r>
      <w:r>
        <w:rPr>
          <w:rFonts w:hint="eastAsia"/>
          <w:bCs/>
          <w:sz w:val="24"/>
          <w:szCs w:val="20"/>
        </w:rPr>
        <w:t>利用</w:t>
      </w:r>
      <w:r>
        <w:rPr>
          <w:bCs/>
          <w:sz w:val="24"/>
          <w:szCs w:val="20"/>
        </w:rPr>
        <w:t>panda</w:t>
      </w:r>
      <w:proofErr w:type="gramStart"/>
      <w:r>
        <w:rPr>
          <w:rFonts w:hint="eastAsia"/>
          <w:bCs/>
          <w:sz w:val="24"/>
          <w:szCs w:val="20"/>
        </w:rPr>
        <w:t>算法库对数据</w:t>
      </w:r>
      <w:proofErr w:type="gramEnd"/>
      <w:r>
        <w:rPr>
          <w:rFonts w:hint="eastAsia"/>
          <w:bCs/>
          <w:sz w:val="24"/>
          <w:szCs w:val="20"/>
        </w:rPr>
        <w:t>进行处理，首先需要合并数据并保存在</w:t>
      </w:r>
      <w:proofErr w:type="spellStart"/>
      <w:r>
        <w:rPr>
          <w:bCs/>
          <w:sz w:val="24"/>
          <w:szCs w:val="20"/>
        </w:rPr>
        <w:t>tsv</w:t>
      </w:r>
      <w:proofErr w:type="spellEnd"/>
      <w:r>
        <w:rPr>
          <w:rFonts w:hint="eastAsia"/>
          <w:bCs/>
          <w:sz w:val="24"/>
          <w:szCs w:val="20"/>
        </w:rPr>
        <w:t>类型的文件</w:t>
      </w:r>
      <w:r w:rsidR="00317F11">
        <w:rPr>
          <w:rFonts w:hint="eastAsia"/>
          <w:bCs/>
          <w:sz w:val="24"/>
          <w:szCs w:val="20"/>
        </w:rPr>
        <w:t>中</w:t>
      </w:r>
      <w:r>
        <w:rPr>
          <w:rFonts w:hint="eastAsia"/>
          <w:bCs/>
          <w:sz w:val="24"/>
          <w:szCs w:val="20"/>
        </w:rPr>
        <w:t>。将</w:t>
      </w:r>
      <w:r>
        <w:rPr>
          <w:bCs/>
          <w:sz w:val="24"/>
          <w:szCs w:val="20"/>
        </w:rPr>
        <w:t>25000</w:t>
      </w:r>
      <w:r>
        <w:rPr>
          <w:rFonts w:hint="eastAsia"/>
          <w:bCs/>
          <w:sz w:val="24"/>
          <w:szCs w:val="20"/>
        </w:rPr>
        <w:t>个文件的文件名作为</w:t>
      </w:r>
      <w:r>
        <w:rPr>
          <w:bCs/>
          <w:sz w:val="24"/>
          <w:szCs w:val="20"/>
        </w:rPr>
        <w:t>id</w:t>
      </w:r>
      <w:r>
        <w:rPr>
          <w:rFonts w:hint="eastAsia"/>
          <w:bCs/>
          <w:sz w:val="24"/>
          <w:szCs w:val="20"/>
        </w:rPr>
        <w:t>存入第一列。我们认为大于</w:t>
      </w:r>
      <w:r>
        <w:rPr>
          <w:bCs/>
          <w:sz w:val="24"/>
          <w:szCs w:val="20"/>
        </w:rPr>
        <w:t>5</w:t>
      </w:r>
      <w:r>
        <w:rPr>
          <w:rFonts w:hint="eastAsia"/>
          <w:bCs/>
          <w:sz w:val="24"/>
          <w:szCs w:val="20"/>
        </w:rPr>
        <w:t>分的评分表示喜欢，小于</w:t>
      </w:r>
      <w:r>
        <w:rPr>
          <w:bCs/>
          <w:sz w:val="24"/>
          <w:szCs w:val="20"/>
        </w:rPr>
        <w:t>5</w:t>
      </w:r>
      <w:r>
        <w:rPr>
          <w:rFonts w:hint="eastAsia"/>
          <w:bCs/>
          <w:sz w:val="24"/>
          <w:szCs w:val="20"/>
        </w:rPr>
        <w:t>分的评分表示不喜欢，然后用</w:t>
      </w:r>
      <w:r>
        <w:rPr>
          <w:bCs/>
          <w:sz w:val="24"/>
          <w:szCs w:val="20"/>
        </w:rPr>
        <w:t>1</w:t>
      </w:r>
      <w:r>
        <w:rPr>
          <w:rFonts w:hint="eastAsia"/>
          <w:bCs/>
          <w:sz w:val="24"/>
          <w:szCs w:val="20"/>
        </w:rPr>
        <w:t>代表喜欢的情绪，</w:t>
      </w:r>
      <w:r>
        <w:rPr>
          <w:bCs/>
          <w:sz w:val="24"/>
          <w:szCs w:val="20"/>
        </w:rPr>
        <w:t>0</w:t>
      </w:r>
      <w:r>
        <w:rPr>
          <w:rFonts w:hint="eastAsia"/>
          <w:bCs/>
          <w:sz w:val="24"/>
          <w:szCs w:val="20"/>
        </w:rPr>
        <w:t>代表不喜欢的情绪，作为第二列保存在文件中，再将每个</w:t>
      </w:r>
      <w:r>
        <w:rPr>
          <w:bCs/>
          <w:sz w:val="24"/>
          <w:szCs w:val="20"/>
        </w:rPr>
        <w:t>id</w:t>
      </w:r>
      <w:r>
        <w:rPr>
          <w:rFonts w:hint="eastAsia"/>
          <w:bCs/>
          <w:sz w:val="24"/>
          <w:szCs w:val="20"/>
        </w:rPr>
        <w:t>对应的</w:t>
      </w:r>
      <w:r>
        <w:rPr>
          <w:bCs/>
          <w:sz w:val="24"/>
          <w:szCs w:val="20"/>
        </w:rPr>
        <w:t>txt</w:t>
      </w:r>
      <w:r>
        <w:rPr>
          <w:rFonts w:hint="eastAsia"/>
          <w:bCs/>
          <w:sz w:val="24"/>
          <w:szCs w:val="20"/>
        </w:rPr>
        <w:t>文件中的文本内容作为第三列存入文件中。其格式如下：</w:t>
      </w:r>
    </w:p>
    <w:p w:rsidR="00A17FA7" w:rsidRDefault="00A17FA7" w:rsidP="00080EBC">
      <w:pPr>
        <w:pStyle w:val="a5"/>
      </w:pPr>
      <w:r>
        <w:rPr>
          <w:rFonts w:hint="eastAsia"/>
        </w:rPr>
        <w:t>训练集数据格式</w:t>
      </w:r>
    </w:p>
    <w:tbl>
      <w:tblPr>
        <w:tblW w:w="7988" w:type="dxa"/>
        <w:jc w:val="center"/>
        <w:tblInd w:w="87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A0" w:firstRow="1" w:lastRow="0" w:firstColumn="1" w:lastColumn="0" w:noHBand="0" w:noVBand="0"/>
      </w:tblPr>
      <w:tblGrid>
        <w:gridCol w:w="1167"/>
        <w:gridCol w:w="1448"/>
        <w:gridCol w:w="1448"/>
        <w:gridCol w:w="3925"/>
      </w:tblGrid>
      <w:tr w:rsidR="00A17FA7" w:rsidRPr="008D454E" w:rsidTr="007909BF">
        <w:trPr>
          <w:trHeight w:val="444"/>
          <w:jc w:val="center"/>
        </w:trPr>
        <w:tc>
          <w:tcPr>
            <w:tcW w:w="1167" w:type="dxa"/>
            <w:vAlign w:val="center"/>
          </w:tcPr>
          <w:p w:rsidR="00A17FA7" w:rsidRPr="007909BF" w:rsidRDefault="00A17FA7" w:rsidP="007909BF">
            <w:pPr>
              <w:spacing w:line="276" w:lineRule="auto"/>
              <w:jc w:val="center"/>
              <w:rPr>
                <w:kern w:val="0"/>
                <w:sz w:val="20"/>
                <w:szCs w:val="21"/>
              </w:rPr>
            </w:pPr>
          </w:p>
        </w:tc>
        <w:tc>
          <w:tcPr>
            <w:tcW w:w="1448" w:type="dxa"/>
            <w:vAlign w:val="center"/>
          </w:tcPr>
          <w:p w:rsidR="00A17FA7" w:rsidRPr="00317F11" w:rsidRDefault="00A17FA7" w:rsidP="00317F11">
            <w:pPr>
              <w:pStyle w:val="af6"/>
              <w:pBdr>
                <w:bottom w:val="none" w:sz="0" w:space="0" w:color="auto"/>
              </w:pBdr>
              <w:tabs>
                <w:tab w:val="clear" w:pos="4153"/>
                <w:tab w:val="clear" w:pos="8306"/>
              </w:tabs>
              <w:snapToGrid/>
              <w:spacing w:line="276" w:lineRule="auto"/>
              <w:rPr>
                <w:rFonts w:hAnsi="Times New Roman"/>
                <w:kern w:val="0"/>
              </w:rPr>
            </w:pPr>
            <w:r w:rsidRPr="00317F11">
              <w:rPr>
                <w:rFonts w:hAnsi="Times New Roman"/>
                <w:kern w:val="0"/>
              </w:rPr>
              <w:t>id</w:t>
            </w:r>
          </w:p>
        </w:tc>
        <w:tc>
          <w:tcPr>
            <w:tcW w:w="1448" w:type="dxa"/>
            <w:vAlign w:val="center"/>
          </w:tcPr>
          <w:p w:rsidR="00A17FA7" w:rsidRPr="007909BF" w:rsidRDefault="00A17FA7" w:rsidP="007909BF">
            <w:pPr>
              <w:spacing w:line="276" w:lineRule="auto"/>
              <w:jc w:val="center"/>
              <w:rPr>
                <w:kern w:val="0"/>
                <w:sz w:val="20"/>
                <w:szCs w:val="21"/>
              </w:rPr>
            </w:pPr>
            <w:r w:rsidRPr="00317F11">
              <w:rPr>
                <w:kern w:val="0"/>
                <w:szCs w:val="21"/>
              </w:rPr>
              <w:t>sentiment</w:t>
            </w:r>
          </w:p>
        </w:tc>
        <w:tc>
          <w:tcPr>
            <w:tcW w:w="3925" w:type="dxa"/>
            <w:vAlign w:val="center"/>
          </w:tcPr>
          <w:p w:rsidR="00A17FA7" w:rsidRPr="007909BF" w:rsidRDefault="00A17FA7" w:rsidP="007909BF">
            <w:pPr>
              <w:spacing w:line="276" w:lineRule="auto"/>
              <w:jc w:val="center"/>
              <w:rPr>
                <w:kern w:val="0"/>
                <w:sz w:val="20"/>
                <w:szCs w:val="21"/>
              </w:rPr>
            </w:pPr>
            <w:r w:rsidRPr="00317F11">
              <w:rPr>
                <w:kern w:val="0"/>
                <w:szCs w:val="21"/>
              </w:rPr>
              <w:t>review</w:t>
            </w:r>
          </w:p>
        </w:tc>
      </w:tr>
      <w:tr w:rsidR="00A17FA7" w:rsidRPr="008D454E" w:rsidTr="007909BF">
        <w:trPr>
          <w:trHeight w:val="444"/>
          <w:jc w:val="center"/>
        </w:trPr>
        <w:tc>
          <w:tcPr>
            <w:tcW w:w="1167" w:type="dxa"/>
            <w:vAlign w:val="center"/>
          </w:tcPr>
          <w:p w:rsidR="00A17FA7" w:rsidRPr="007909BF" w:rsidRDefault="00A17FA7" w:rsidP="007909BF">
            <w:pPr>
              <w:spacing w:line="276" w:lineRule="auto"/>
              <w:jc w:val="center"/>
              <w:rPr>
                <w:kern w:val="0"/>
                <w:sz w:val="20"/>
                <w:szCs w:val="21"/>
              </w:rPr>
            </w:pPr>
            <w:r w:rsidRPr="00317F11">
              <w:rPr>
                <w:kern w:val="0"/>
                <w:szCs w:val="21"/>
              </w:rPr>
              <w:t>0</w:t>
            </w:r>
          </w:p>
        </w:tc>
        <w:tc>
          <w:tcPr>
            <w:tcW w:w="1448" w:type="dxa"/>
            <w:vAlign w:val="center"/>
          </w:tcPr>
          <w:p w:rsidR="00A17FA7" w:rsidRPr="007909BF" w:rsidRDefault="00A17FA7" w:rsidP="007909BF">
            <w:pPr>
              <w:spacing w:line="276" w:lineRule="auto"/>
              <w:jc w:val="center"/>
              <w:rPr>
                <w:kern w:val="0"/>
                <w:sz w:val="20"/>
                <w:szCs w:val="21"/>
              </w:rPr>
            </w:pPr>
            <w:r w:rsidRPr="00317F11">
              <w:rPr>
                <w:kern w:val="0"/>
                <w:szCs w:val="21"/>
              </w:rPr>
              <w:t>5814_8</w:t>
            </w:r>
          </w:p>
        </w:tc>
        <w:tc>
          <w:tcPr>
            <w:tcW w:w="1448" w:type="dxa"/>
            <w:vAlign w:val="center"/>
          </w:tcPr>
          <w:p w:rsidR="00A17FA7" w:rsidRPr="007909BF" w:rsidRDefault="00A17FA7" w:rsidP="007909BF">
            <w:pPr>
              <w:spacing w:line="276" w:lineRule="auto"/>
              <w:jc w:val="center"/>
              <w:rPr>
                <w:kern w:val="0"/>
                <w:sz w:val="20"/>
                <w:szCs w:val="21"/>
              </w:rPr>
            </w:pPr>
            <w:r w:rsidRPr="00317F11">
              <w:rPr>
                <w:kern w:val="0"/>
                <w:szCs w:val="21"/>
              </w:rPr>
              <w:t>1</w:t>
            </w:r>
          </w:p>
        </w:tc>
        <w:tc>
          <w:tcPr>
            <w:tcW w:w="3925" w:type="dxa"/>
            <w:vAlign w:val="center"/>
          </w:tcPr>
          <w:p w:rsidR="00A17FA7" w:rsidRPr="007909BF" w:rsidRDefault="00A17FA7" w:rsidP="007909BF">
            <w:pPr>
              <w:spacing w:line="276" w:lineRule="auto"/>
              <w:jc w:val="center"/>
              <w:rPr>
                <w:kern w:val="0"/>
                <w:sz w:val="20"/>
                <w:szCs w:val="21"/>
              </w:rPr>
            </w:pPr>
            <w:r w:rsidRPr="00317F11">
              <w:rPr>
                <w:kern w:val="0"/>
                <w:szCs w:val="21"/>
              </w:rPr>
              <w:t>“With all this…</w:t>
            </w:r>
            <w:proofErr w:type="spellStart"/>
            <w:r w:rsidRPr="00317F11">
              <w:rPr>
                <w:kern w:val="0"/>
                <w:szCs w:val="21"/>
              </w:rPr>
              <w:t>kay</w:t>
            </w:r>
            <w:proofErr w:type="spellEnd"/>
            <w:proofErr w:type="gramStart"/>
            <w:r w:rsidRPr="00317F11">
              <w:rPr>
                <w:kern w:val="0"/>
                <w:szCs w:val="21"/>
              </w:rPr>
              <w:t>.&lt;</w:t>
            </w:r>
            <w:proofErr w:type="spellStart"/>
            <w:proofErr w:type="gramEnd"/>
            <w:r w:rsidRPr="00317F11">
              <w:rPr>
                <w:kern w:val="0"/>
                <w:szCs w:val="21"/>
              </w:rPr>
              <w:t>br</w:t>
            </w:r>
            <w:proofErr w:type="spellEnd"/>
            <w:r w:rsidRPr="00317F11">
              <w:rPr>
                <w:kern w:val="0"/>
                <w:szCs w:val="21"/>
              </w:rPr>
              <w:t>/&gt;&lt;</w:t>
            </w:r>
            <w:proofErr w:type="spellStart"/>
            <w:r w:rsidRPr="00317F11">
              <w:rPr>
                <w:kern w:val="0"/>
                <w:szCs w:val="21"/>
              </w:rPr>
              <w:t>br</w:t>
            </w:r>
            <w:proofErr w:type="spellEnd"/>
            <w:r w:rsidRPr="00317F11">
              <w:rPr>
                <w:kern w:val="0"/>
                <w:szCs w:val="21"/>
              </w:rPr>
              <w:t>/&gt;Visually….</w:t>
            </w:r>
          </w:p>
        </w:tc>
      </w:tr>
      <w:tr w:rsidR="00A17FA7" w:rsidRPr="008D454E" w:rsidTr="007909BF">
        <w:trPr>
          <w:trHeight w:val="444"/>
          <w:jc w:val="center"/>
        </w:trPr>
        <w:tc>
          <w:tcPr>
            <w:tcW w:w="1167" w:type="dxa"/>
            <w:vAlign w:val="center"/>
          </w:tcPr>
          <w:p w:rsidR="00A17FA7" w:rsidRPr="007909BF" w:rsidRDefault="00A17FA7" w:rsidP="007909BF">
            <w:pPr>
              <w:spacing w:line="276" w:lineRule="auto"/>
              <w:jc w:val="center"/>
              <w:rPr>
                <w:kern w:val="0"/>
                <w:sz w:val="20"/>
                <w:szCs w:val="21"/>
              </w:rPr>
            </w:pPr>
            <w:r w:rsidRPr="00317F11">
              <w:rPr>
                <w:kern w:val="0"/>
                <w:szCs w:val="21"/>
              </w:rPr>
              <w:t>1</w:t>
            </w:r>
          </w:p>
        </w:tc>
        <w:tc>
          <w:tcPr>
            <w:tcW w:w="1448" w:type="dxa"/>
            <w:vAlign w:val="center"/>
          </w:tcPr>
          <w:p w:rsidR="00A17FA7" w:rsidRPr="007909BF" w:rsidRDefault="00A17FA7" w:rsidP="007909BF">
            <w:pPr>
              <w:spacing w:line="276" w:lineRule="auto"/>
              <w:jc w:val="center"/>
              <w:rPr>
                <w:kern w:val="0"/>
                <w:sz w:val="20"/>
                <w:szCs w:val="21"/>
              </w:rPr>
            </w:pPr>
            <w:r w:rsidRPr="00317F11">
              <w:rPr>
                <w:kern w:val="0"/>
                <w:szCs w:val="21"/>
              </w:rPr>
              <w:t>2381_9</w:t>
            </w:r>
          </w:p>
        </w:tc>
        <w:tc>
          <w:tcPr>
            <w:tcW w:w="1448" w:type="dxa"/>
            <w:vAlign w:val="center"/>
          </w:tcPr>
          <w:p w:rsidR="00A17FA7" w:rsidRPr="007909BF" w:rsidRDefault="00A17FA7" w:rsidP="007909BF">
            <w:pPr>
              <w:spacing w:line="276" w:lineRule="auto"/>
              <w:jc w:val="center"/>
              <w:rPr>
                <w:kern w:val="0"/>
                <w:sz w:val="20"/>
                <w:szCs w:val="21"/>
              </w:rPr>
            </w:pPr>
            <w:r w:rsidRPr="00317F11">
              <w:rPr>
                <w:kern w:val="0"/>
                <w:szCs w:val="21"/>
              </w:rPr>
              <w:t>1</w:t>
            </w:r>
          </w:p>
        </w:tc>
        <w:tc>
          <w:tcPr>
            <w:tcW w:w="3925" w:type="dxa"/>
            <w:vAlign w:val="center"/>
          </w:tcPr>
          <w:p w:rsidR="00A17FA7" w:rsidRPr="00317F11" w:rsidRDefault="00A17FA7" w:rsidP="007909BF">
            <w:pPr>
              <w:spacing w:line="276" w:lineRule="auto"/>
              <w:jc w:val="center"/>
              <w:rPr>
                <w:kern w:val="0"/>
                <w:szCs w:val="21"/>
              </w:rPr>
            </w:pPr>
            <w:r w:rsidRPr="00317F11">
              <w:rPr>
                <w:kern w:val="0"/>
                <w:szCs w:val="21"/>
              </w:rPr>
              <w:t>“\”The Classic War of the Worlds\” by…</w:t>
            </w:r>
          </w:p>
        </w:tc>
      </w:tr>
      <w:tr w:rsidR="00A17FA7" w:rsidRPr="008D454E" w:rsidTr="007909BF">
        <w:trPr>
          <w:trHeight w:val="444"/>
          <w:jc w:val="center"/>
        </w:trPr>
        <w:tc>
          <w:tcPr>
            <w:tcW w:w="1167" w:type="dxa"/>
            <w:vAlign w:val="center"/>
          </w:tcPr>
          <w:p w:rsidR="00A17FA7" w:rsidRPr="007909BF" w:rsidRDefault="00A17FA7" w:rsidP="007909BF">
            <w:pPr>
              <w:spacing w:line="276" w:lineRule="auto"/>
              <w:jc w:val="center"/>
              <w:rPr>
                <w:kern w:val="0"/>
                <w:sz w:val="20"/>
                <w:szCs w:val="21"/>
              </w:rPr>
            </w:pPr>
            <w:r w:rsidRPr="00317F11">
              <w:rPr>
                <w:kern w:val="0"/>
                <w:szCs w:val="21"/>
              </w:rPr>
              <w:t>2</w:t>
            </w:r>
          </w:p>
        </w:tc>
        <w:tc>
          <w:tcPr>
            <w:tcW w:w="1448" w:type="dxa"/>
            <w:vAlign w:val="center"/>
          </w:tcPr>
          <w:p w:rsidR="00A17FA7" w:rsidRPr="007909BF" w:rsidRDefault="00A17FA7" w:rsidP="007909BF">
            <w:pPr>
              <w:spacing w:line="276" w:lineRule="auto"/>
              <w:jc w:val="center"/>
              <w:rPr>
                <w:kern w:val="0"/>
                <w:sz w:val="20"/>
                <w:szCs w:val="21"/>
              </w:rPr>
            </w:pPr>
            <w:r w:rsidRPr="00317F11">
              <w:rPr>
                <w:kern w:val="0"/>
                <w:szCs w:val="21"/>
              </w:rPr>
              <w:t>7759_3</w:t>
            </w:r>
          </w:p>
        </w:tc>
        <w:tc>
          <w:tcPr>
            <w:tcW w:w="1448" w:type="dxa"/>
            <w:vAlign w:val="center"/>
          </w:tcPr>
          <w:p w:rsidR="00A17FA7" w:rsidRPr="007909BF" w:rsidRDefault="00A17FA7" w:rsidP="007909BF">
            <w:pPr>
              <w:spacing w:line="276" w:lineRule="auto"/>
              <w:jc w:val="center"/>
              <w:rPr>
                <w:kern w:val="0"/>
                <w:sz w:val="20"/>
                <w:szCs w:val="21"/>
              </w:rPr>
            </w:pPr>
            <w:r w:rsidRPr="00317F11">
              <w:rPr>
                <w:kern w:val="0"/>
                <w:szCs w:val="21"/>
              </w:rPr>
              <w:t>0</w:t>
            </w:r>
          </w:p>
        </w:tc>
        <w:tc>
          <w:tcPr>
            <w:tcW w:w="3925" w:type="dxa"/>
            <w:vAlign w:val="center"/>
          </w:tcPr>
          <w:p w:rsidR="00A17FA7" w:rsidRPr="00317F11" w:rsidRDefault="00A17FA7" w:rsidP="00317F11">
            <w:pPr>
              <w:pStyle w:val="af6"/>
              <w:pBdr>
                <w:bottom w:val="none" w:sz="0" w:space="0" w:color="auto"/>
              </w:pBdr>
              <w:tabs>
                <w:tab w:val="clear" w:pos="4153"/>
                <w:tab w:val="clear" w:pos="8306"/>
              </w:tabs>
              <w:snapToGrid/>
              <w:spacing w:line="276" w:lineRule="auto"/>
              <w:rPr>
                <w:rFonts w:hAnsi="Times New Roman"/>
                <w:kern w:val="0"/>
              </w:rPr>
            </w:pPr>
            <w:r w:rsidRPr="00317F11">
              <w:rPr>
                <w:rFonts w:hAnsi="Times New Roman"/>
                <w:kern w:val="0"/>
              </w:rPr>
              <w:t>“The fil</w:t>
            </w:r>
            <w:r w:rsidR="00317F11" w:rsidRPr="00317F11">
              <w:rPr>
                <w:rFonts w:hAnsi="Times New Roman"/>
                <w:kern w:val="0"/>
              </w:rPr>
              <w:t xml:space="preserve">m starts with a </w:t>
            </w:r>
            <w:proofErr w:type="gramStart"/>
            <w:r w:rsidR="00317F11" w:rsidRPr="00317F11">
              <w:rPr>
                <w:rFonts w:hAnsi="Times New Roman"/>
                <w:kern w:val="0"/>
              </w:rPr>
              <w:t>manager(</w:t>
            </w:r>
            <w:proofErr w:type="spellStart"/>
            <w:proofErr w:type="gramEnd"/>
            <w:r w:rsidR="00317F11" w:rsidRPr="00317F11">
              <w:rPr>
                <w:rFonts w:hAnsi="Times New Roman"/>
                <w:kern w:val="0"/>
              </w:rPr>
              <w:t>Nichola</w:t>
            </w:r>
            <w:proofErr w:type="spellEnd"/>
            <w:r w:rsidRPr="00317F11">
              <w:rPr>
                <w:rFonts w:hAnsi="Times New Roman"/>
                <w:kern w:val="0"/>
              </w:rPr>
              <w:t>…</w:t>
            </w:r>
          </w:p>
        </w:tc>
      </w:tr>
      <w:tr w:rsidR="00A17FA7" w:rsidRPr="008D454E" w:rsidTr="007909BF">
        <w:trPr>
          <w:trHeight w:val="444"/>
          <w:jc w:val="center"/>
        </w:trPr>
        <w:tc>
          <w:tcPr>
            <w:tcW w:w="1167" w:type="dxa"/>
            <w:vAlign w:val="center"/>
          </w:tcPr>
          <w:p w:rsidR="00A17FA7" w:rsidRPr="00317F11" w:rsidRDefault="00A17FA7" w:rsidP="007909BF">
            <w:pPr>
              <w:spacing w:line="276" w:lineRule="auto"/>
              <w:jc w:val="center"/>
              <w:rPr>
                <w:kern w:val="0"/>
                <w:szCs w:val="21"/>
              </w:rPr>
            </w:pPr>
            <w:r w:rsidRPr="00317F11">
              <w:rPr>
                <w:kern w:val="0"/>
                <w:szCs w:val="21"/>
              </w:rPr>
              <w:t>3</w:t>
            </w:r>
          </w:p>
        </w:tc>
        <w:tc>
          <w:tcPr>
            <w:tcW w:w="1448" w:type="dxa"/>
            <w:vAlign w:val="center"/>
          </w:tcPr>
          <w:p w:rsidR="00A17FA7" w:rsidRPr="00317F11" w:rsidRDefault="00A17FA7" w:rsidP="007909BF">
            <w:pPr>
              <w:spacing w:line="276" w:lineRule="auto"/>
              <w:jc w:val="center"/>
              <w:rPr>
                <w:kern w:val="0"/>
                <w:szCs w:val="21"/>
              </w:rPr>
            </w:pPr>
            <w:r w:rsidRPr="00317F11">
              <w:rPr>
                <w:kern w:val="0"/>
                <w:szCs w:val="21"/>
              </w:rPr>
              <w:t>3630_4</w:t>
            </w:r>
          </w:p>
        </w:tc>
        <w:tc>
          <w:tcPr>
            <w:tcW w:w="1448" w:type="dxa"/>
            <w:vAlign w:val="center"/>
          </w:tcPr>
          <w:p w:rsidR="00A17FA7" w:rsidRPr="007909BF" w:rsidRDefault="00A17FA7" w:rsidP="007909BF">
            <w:pPr>
              <w:spacing w:line="276" w:lineRule="auto"/>
              <w:jc w:val="center"/>
              <w:rPr>
                <w:kern w:val="0"/>
                <w:sz w:val="20"/>
                <w:szCs w:val="21"/>
              </w:rPr>
            </w:pPr>
            <w:r w:rsidRPr="00317F11">
              <w:rPr>
                <w:kern w:val="0"/>
                <w:szCs w:val="21"/>
              </w:rPr>
              <w:t>0</w:t>
            </w:r>
          </w:p>
        </w:tc>
        <w:tc>
          <w:tcPr>
            <w:tcW w:w="3925" w:type="dxa"/>
            <w:vAlign w:val="center"/>
          </w:tcPr>
          <w:p w:rsidR="00A17FA7" w:rsidRPr="007909BF" w:rsidRDefault="00A17FA7" w:rsidP="007909BF">
            <w:pPr>
              <w:spacing w:line="276" w:lineRule="auto"/>
              <w:jc w:val="center"/>
              <w:rPr>
                <w:kern w:val="0"/>
                <w:sz w:val="20"/>
                <w:szCs w:val="21"/>
              </w:rPr>
            </w:pPr>
            <w:r w:rsidRPr="00317F11">
              <w:rPr>
                <w:kern w:val="0"/>
                <w:szCs w:val="21"/>
              </w:rPr>
              <w:t>“Superbly trashy and wondrously …</w:t>
            </w:r>
          </w:p>
        </w:tc>
      </w:tr>
    </w:tbl>
    <w:p w:rsidR="00A17FA7" w:rsidRDefault="00A17FA7" w:rsidP="00850B8B">
      <w:pPr>
        <w:spacing w:line="440" w:lineRule="exact"/>
        <w:ind w:firstLineChars="200" w:firstLine="485"/>
        <w:rPr>
          <w:bCs/>
          <w:sz w:val="24"/>
          <w:szCs w:val="20"/>
        </w:rPr>
      </w:pPr>
      <w:r>
        <w:rPr>
          <w:rFonts w:hint="eastAsia"/>
          <w:bCs/>
          <w:sz w:val="24"/>
          <w:szCs w:val="20"/>
        </w:rPr>
        <w:t>其中，最左边的是行数，</w:t>
      </w:r>
      <w:r w:rsidR="00317F11">
        <w:rPr>
          <w:bCs/>
          <w:sz w:val="24"/>
          <w:szCs w:val="20"/>
        </w:rPr>
        <w:t>i</w:t>
      </w:r>
      <w:r w:rsidR="00317F11">
        <w:rPr>
          <w:rFonts w:hint="eastAsia"/>
          <w:bCs/>
          <w:sz w:val="24"/>
          <w:szCs w:val="20"/>
        </w:rPr>
        <w:t>d</w:t>
      </w:r>
      <w:r w:rsidR="00317F11">
        <w:rPr>
          <w:rFonts w:hint="eastAsia"/>
          <w:bCs/>
          <w:sz w:val="24"/>
          <w:szCs w:val="20"/>
        </w:rPr>
        <w:t>代表</w:t>
      </w:r>
      <w:r>
        <w:rPr>
          <w:rFonts w:hint="eastAsia"/>
          <w:bCs/>
          <w:sz w:val="24"/>
          <w:szCs w:val="20"/>
        </w:rPr>
        <w:t>的</w:t>
      </w:r>
      <w:r w:rsidR="00317F11">
        <w:rPr>
          <w:rFonts w:hint="eastAsia"/>
          <w:bCs/>
          <w:sz w:val="24"/>
          <w:szCs w:val="20"/>
        </w:rPr>
        <w:t>是</w:t>
      </w:r>
      <w:r>
        <w:rPr>
          <w:rFonts w:hint="eastAsia"/>
          <w:bCs/>
          <w:sz w:val="24"/>
          <w:szCs w:val="20"/>
        </w:rPr>
        <w:t>文件名，</w:t>
      </w:r>
      <w:r>
        <w:rPr>
          <w:bCs/>
          <w:sz w:val="24"/>
          <w:szCs w:val="20"/>
        </w:rPr>
        <w:t>sentiment</w:t>
      </w:r>
      <w:r>
        <w:rPr>
          <w:rFonts w:hint="eastAsia"/>
          <w:bCs/>
          <w:sz w:val="24"/>
          <w:szCs w:val="20"/>
        </w:rPr>
        <w:t>代表用户的情绪，</w:t>
      </w:r>
      <w:r>
        <w:rPr>
          <w:bCs/>
          <w:sz w:val="24"/>
          <w:szCs w:val="20"/>
        </w:rPr>
        <w:t>review</w:t>
      </w:r>
      <w:r>
        <w:rPr>
          <w:rFonts w:hint="eastAsia"/>
          <w:bCs/>
          <w:sz w:val="24"/>
          <w:szCs w:val="20"/>
        </w:rPr>
        <w:t>是用户的评论。</w:t>
      </w:r>
    </w:p>
    <w:p w:rsidR="00A17FA7" w:rsidRDefault="00A17FA7">
      <w:pPr>
        <w:spacing w:line="440" w:lineRule="exact"/>
        <w:ind w:firstLineChars="200" w:firstLine="485"/>
        <w:rPr>
          <w:bCs/>
          <w:sz w:val="24"/>
          <w:szCs w:val="20"/>
        </w:rPr>
      </w:pPr>
      <w:r>
        <w:rPr>
          <w:rFonts w:hint="eastAsia"/>
          <w:bCs/>
          <w:sz w:val="24"/>
          <w:szCs w:val="20"/>
        </w:rPr>
        <w:t>观察训练集发现，在评论中有一些字符对我们处理文本生成词向量没有多大的帮助，所以我们需要进行数据清洗。首先需要利用</w:t>
      </w:r>
      <w:proofErr w:type="spellStart"/>
      <w:r>
        <w:rPr>
          <w:bCs/>
          <w:sz w:val="24"/>
          <w:szCs w:val="20"/>
        </w:rPr>
        <w:t>BeautifulSoup</w:t>
      </w:r>
      <w:proofErr w:type="spellEnd"/>
      <w:r>
        <w:rPr>
          <w:rFonts w:hint="eastAsia"/>
          <w:bCs/>
          <w:sz w:val="24"/>
          <w:szCs w:val="20"/>
        </w:rPr>
        <w:t>工具包删除</w:t>
      </w:r>
      <w:r>
        <w:rPr>
          <w:bCs/>
          <w:sz w:val="24"/>
          <w:szCs w:val="20"/>
        </w:rPr>
        <w:t>html</w:t>
      </w:r>
      <w:r>
        <w:rPr>
          <w:rFonts w:hint="eastAsia"/>
          <w:bCs/>
          <w:sz w:val="24"/>
          <w:szCs w:val="20"/>
        </w:rPr>
        <w:t>标签。然后利用正则表达式删除标点和数字。为了更方便的处理文本，我们将单词全部转换为小写，并分割成独立的单词数据。最后，删除了一些经常出现但没啥用的词语，也就是停用词，比如“</w:t>
      </w:r>
      <w:r>
        <w:rPr>
          <w:bCs/>
          <w:sz w:val="24"/>
          <w:szCs w:val="20"/>
        </w:rPr>
        <w:t>a</w:t>
      </w:r>
      <w:r>
        <w:rPr>
          <w:rFonts w:hint="eastAsia"/>
          <w:bCs/>
          <w:sz w:val="24"/>
          <w:szCs w:val="20"/>
        </w:rPr>
        <w:t>”、“</w:t>
      </w:r>
      <w:r>
        <w:rPr>
          <w:bCs/>
          <w:sz w:val="24"/>
          <w:szCs w:val="20"/>
        </w:rPr>
        <w:t>an</w:t>
      </w:r>
      <w:r>
        <w:rPr>
          <w:rFonts w:hint="eastAsia"/>
          <w:bCs/>
          <w:sz w:val="24"/>
          <w:szCs w:val="20"/>
        </w:rPr>
        <w:t>”、“</w:t>
      </w:r>
      <w:r>
        <w:rPr>
          <w:bCs/>
          <w:sz w:val="24"/>
          <w:szCs w:val="20"/>
        </w:rPr>
        <w:t>the</w:t>
      </w:r>
      <w:r>
        <w:rPr>
          <w:rFonts w:hint="eastAsia"/>
          <w:bCs/>
          <w:sz w:val="24"/>
          <w:szCs w:val="20"/>
        </w:rPr>
        <w:t>”等。</w:t>
      </w:r>
    </w:p>
    <w:p w:rsidR="00A17FA7" w:rsidRDefault="00A17FA7" w:rsidP="006B4F2C">
      <w:pPr>
        <w:pStyle w:val="af1"/>
        <w:adjustRightInd/>
        <w:snapToGrid/>
        <w:spacing w:before="223" w:after="223" w:line="440" w:lineRule="atLeast"/>
        <w:jc w:val="both"/>
        <w:rPr>
          <w:rFonts w:ascii="Times New Roman" w:hAnsi="Times New Roman"/>
          <w:b w:val="0"/>
        </w:rPr>
      </w:pPr>
      <w:bookmarkStart w:id="361" w:name="_Toc508828418"/>
      <w:bookmarkStart w:id="362" w:name="_Toc478361019"/>
      <w:bookmarkEnd w:id="357"/>
      <w:bookmarkEnd w:id="358"/>
      <w:r w:rsidRPr="00CE66F8">
        <w:rPr>
          <w:rFonts w:ascii="Times New Roman" w:hAnsi="Times New Roman"/>
          <w:b w:val="0"/>
        </w:rPr>
        <w:t>4.3.2</w:t>
      </w:r>
      <w:r>
        <w:rPr>
          <w:rFonts w:ascii="Times New Roman" w:hAnsi="Times New Roman" w:hint="eastAsia"/>
          <w:b w:val="0"/>
        </w:rPr>
        <w:t>实验结果分析</w:t>
      </w:r>
      <w:bookmarkEnd w:id="361"/>
    </w:p>
    <w:p w:rsidR="00A17FA7" w:rsidRDefault="00A17FA7" w:rsidP="00850B8B">
      <w:pPr>
        <w:spacing w:line="440" w:lineRule="exact"/>
        <w:ind w:firstLineChars="200" w:firstLine="485"/>
        <w:rPr>
          <w:bCs/>
          <w:sz w:val="24"/>
          <w:szCs w:val="20"/>
        </w:rPr>
      </w:pPr>
      <w:r>
        <w:rPr>
          <w:rFonts w:hint="eastAsia"/>
          <w:bCs/>
          <w:sz w:val="24"/>
          <w:szCs w:val="20"/>
        </w:rPr>
        <w:t>在生成词向量的实验中，我们使用</w:t>
      </w:r>
      <w:proofErr w:type="spellStart"/>
      <w:r>
        <w:rPr>
          <w:bCs/>
          <w:sz w:val="24"/>
          <w:szCs w:val="20"/>
        </w:rPr>
        <w:t>gensim</w:t>
      </w:r>
      <w:proofErr w:type="spellEnd"/>
      <w:r>
        <w:rPr>
          <w:rFonts w:hint="eastAsia"/>
          <w:bCs/>
          <w:sz w:val="24"/>
          <w:szCs w:val="20"/>
        </w:rPr>
        <w:t>算法库，因为该算法库中有很多可读的</w:t>
      </w:r>
      <w:r>
        <w:rPr>
          <w:bCs/>
          <w:sz w:val="24"/>
          <w:szCs w:val="20"/>
        </w:rPr>
        <w:t>Word2vec</w:t>
      </w:r>
      <w:r>
        <w:rPr>
          <w:rFonts w:hint="eastAsia"/>
          <w:bCs/>
          <w:sz w:val="24"/>
          <w:szCs w:val="20"/>
        </w:rPr>
        <w:t>实现。</w:t>
      </w:r>
    </w:p>
    <w:p w:rsidR="00A17FA7" w:rsidRDefault="00A17FA7" w:rsidP="00850B8B">
      <w:pPr>
        <w:pStyle w:val="4"/>
        <w:numPr>
          <w:ilvl w:val="0"/>
          <w:numId w:val="0"/>
        </w:numPr>
        <w:spacing w:line="440" w:lineRule="exact"/>
        <w:ind w:firstLineChars="200" w:firstLine="485"/>
        <w:jc w:val="both"/>
        <w:rPr>
          <w:sz w:val="24"/>
        </w:rPr>
      </w:pPr>
      <w:r w:rsidRPr="003F1855">
        <w:rPr>
          <w:rFonts w:hint="eastAsia"/>
          <w:sz w:val="24"/>
        </w:rPr>
        <w:t>我们还可以通过寻找相似的词，来观察他们的语义信息和词向量是否相近，比如：</w:t>
      </w:r>
      <w:r>
        <w:rPr>
          <w:rFonts w:hint="eastAsia"/>
          <w:sz w:val="24"/>
        </w:rPr>
        <w:t>寻找与“</w:t>
      </w:r>
      <w:r>
        <w:rPr>
          <w:sz w:val="24"/>
        </w:rPr>
        <w:t>man</w:t>
      </w:r>
      <w:r>
        <w:rPr>
          <w:rFonts w:hint="eastAsia"/>
          <w:sz w:val="24"/>
        </w:rPr>
        <w:t>”最相似的词，得到如下结果：</w:t>
      </w:r>
    </w:p>
    <w:p w:rsidR="00A17FA7" w:rsidRDefault="00A17FA7">
      <w:pPr>
        <w:pStyle w:val="4"/>
        <w:numPr>
          <w:ilvl w:val="0"/>
          <w:numId w:val="0"/>
        </w:numPr>
        <w:spacing w:line="440" w:lineRule="exact"/>
        <w:ind w:firstLineChars="200" w:firstLine="485"/>
        <w:jc w:val="both"/>
        <w:rPr>
          <w:sz w:val="24"/>
        </w:rPr>
      </w:pPr>
      <w:r w:rsidRPr="003F1855">
        <w:rPr>
          <w:sz w:val="24"/>
        </w:rPr>
        <w:lastRenderedPageBreak/>
        <w:t>('woman', 0.6256189346313477)</w:t>
      </w:r>
      <w:r>
        <w:rPr>
          <w:rFonts w:hint="eastAsia"/>
          <w:sz w:val="24"/>
        </w:rPr>
        <w:t>，</w:t>
      </w:r>
      <w:r w:rsidRPr="003F1855">
        <w:rPr>
          <w:sz w:val="24"/>
        </w:rPr>
        <w:t>('lady', 0.5953349471092224)</w:t>
      </w:r>
      <w:r>
        <w:rPr>
          <w:rFonts w:hint="eastAsia"/>
          <w:sz w:val="24"/>
        </w:rPr>
        <w:t>，</w:t>
      </w:r>
    </w:p>
    <w:p w:rsidR="00A17FA7" w:rsidRDefault="00A17FA7">
      <w:pPr>
        <w:pStyle w:val="4"/>
        <w:numPr>
          <w:ilvl w:val="0"/>
          <w:numId w:val="0"/>
        </w:numPr>
        <w:spacing w:line="440" w:lineRule="exact"/>
        <w:ind w:firstLineChars="200" w:firstLine="485"/>
        <w:jc w:val="both"/>
        <w:rPr>
          <w:sz w:val="24"/>
        </w:rPr>
      </w:pPr>
      <w:r w:rsidRPr="00330273">
        <w:rPr>
          <w:sz w:val="24"/>
        </w:rPr>
        <w:t>('lad', 0.576863169670105)</w:t>
      </w:r>
      <w:r>
        <w:rPr>
          <w:rFonts w:hint="eastAsia"/>
          <w:sz w:val="24"/>
        </w:rPr>
        <w:t>，</w:t>
      </w:r>
      <w:r w:rsidRPr="00330273">
        <w:rPr>
          <w:sz w:val="24"/>
        </w:rPr>
        <w:t>('person', 0.5407935380935669)</w:t>
      </w:r>
      <w:r>
        <w:rPr>
          <w:rFonts w:hint="eastAsia"/>
          <w:sz w:val="24"/>
        </w:rPr>
        <w:t>，</w:t>
      </w:r>
    </w:p>
    <w:p w:rsidR="00A17FA7" w:rsidRDefault="00A17FA7">
      <w:pPr>
        <w:pStyle w:val="4"/>
        <w:numPr>
          <w:ilvl w:val="0"/>
          <w:numId w:val="0"/>
        </w:numPr>
        <w:spacing w:line="440" w:lineRule="exact"/>
        <w:ind w:firstLineChars="200" w:firstLine="485"/>
        <w:jc w:val="both"/>
        <w:rPr>
          <w:sz w:val="24"/>
        </w:rPr>
      </w:pPr>
      <w:r w:rsidRPr="00330273">
        <w:rPr>
          <w:sz w:val="24"/>
        </w:rPr>
        <w:t>('farmer', 0.5382746458053589)</w:t>
      </w:r>
      <w:r>
        <w:rPr>
          <w:rFonts w:hint="eastAsia"/>
          <w:sz w:val="24"/>
        </w:rPr>
        <w:t>，</w:t>
      </w:r>
      <w:r w:rsidRPr="00330273">
        <w:rPr>
          <w:sz w:val="24"/>
        </w:rPr>
        <w:t>('chap', 0.536788821220398)</w:t>
      </w:r>
      <w:r>
        <w:rPr>
          <w:rFonts w:hint="eastAsia"/>
          <w:sz w:val="24"/>
        </w:rPr>
        <w:t>，</w:t>
      </w:r>
    </w:p>
    <w:p w:rsidR="00A17FA7" w:rsidRDefault="00A17FA7">
      <w:pPr>
        <w:pStyle w:val="4"/>
        <w:numPr>
          <w:ilvl w:val="0"/>
          <w:numId w:val="0"/>
        </w:numPr>
        <w:spacing w:line="440" w:lineRule="exact"/>
        <w:ind w:firstLineChars="200" w:firstLine="485"/>
        <w:jc w:val="both"/>
        <w:rPr>
          <w:sz w:val="24"/>
        </w:rPr>
      </w:pPr>
      <w:r w:rsidRPr="00330273">
        <w:rPr>
          <w:sz w:val="24"/>
        </w:rPr>
        <w:t>('soldier', 0.5292650461196899)</w:t>
      </w:r>
      <w:r>
        <w:rPr>
          <w:rFonts w:hint="eastAsia"/>
          <w:sz w:val="24"/>
        </w:rPr>
        <w:t>，</w:t>
      </w:r>
      <w:r w:rsidRPr="00330273">
        <w:rPr>
          <w:sz w:val="24"/>
        </w:rPr>
        <w:t>('men', 0.5261573791503906)</w:t>
      </w:r>
      <w:r>
        <w:rPr>
          <w:rFonts w:hint="eastAsia"/>
          <w:sz w:val="24"/>
        </w:rPr>
        <w:t>，</w:t>
      </w:r>
    </w:p>
    <w:p w:rsidR="00A17FA7" w:rsidRDefault="00A17FA7">
      <w:pPr>
        <w:pStyle w:val="4"/>
        <w:numPr>
          <w:ilvl w:val="0"/>
          <w:numId w:val="0"/>
        </w:numPr>
        <w:spacing w:line="440" w:lineRule="exact"/>
        <w:ind w:firstLineChars="200" w:firstLine="485"/>
        <w:jc w:val="both"/>
        <w:rPr>
          <w:sz w:val="24"/>
        </w:rPr>
      </w:pPr>
      <w:proofErr w:type="gramStart"/>
      <w:r w:rsidRPr="00330273">
        <w:rPr>
          <w:sz w:val="24"/>
        </w:rPr>
        <w:t>('guy</w:t>
      </w:r>
      <w:proofErr w:type="gramEnd"/>
      <w:r w:rsidRPr="00330273">
        <w:rPr>
          <w:sz w:val="24"/>
        </w:rPr>
        <w:t>', 0.5213091373443604)</w:t>
      </w:r>
    </w:p>
    <w:p w:rsidR="00A17FA7" w:rsidRDefault="00A17FA7">
      <w:pPr>
        <w:pStyle w:val="4"/>
        <w:numPr>
          <w:ilvl w:val="0"/>
          <w:numId w:val="0"/>
        </w:numPr>
        <w:spacing w:line="440" w:lineRule="exact"/>
        <w:ind w:firstLineChars="200" w:firstLine="485"/>
        <w:jc w:val="both"/>
        <w:rPr>
          <w:sz w:val="24"/>
        </w:rPr>
      </w:pPr>
      <w:r>
        <w:rPr>
          <w:rFonts w:hint="eastAsia"/>
          <w:sz w:val="24"/>
        </w:rPr>
        <w:t>寻找与“</w:t>
      </w:r>
      <w:r>
        <w:rPr>
          <w:sz w:val="24"/>
        </w:rPr>
        <w:t>awful</w:t>
      </w:r>
      <w:r>
        <w:rPr>
          <w:rFonts w:hint="eastAsia"/>
          <w:sz w:val="24"/>
        </w:rPr>
        <w:t>”最相似的词，得到如下结果：</w:t>
      </w:r>
    </w:p>
    <w:p w:rsidR="00A17FA7" w:rsidRDefault="00A17FA7">
      <w:pPr>
        <w:pStyle w:val="4"/>
        <w:numPr>
          <w:ilvl w:val="0"/>
          <w:numId w:val="0"/>
        </w:numPr>
        <w:spacing w:line="440" w:lineRule="exact"/>
        <w:ind w:firstLineChars="200" w:firstLine="485"/>
        <w:jc w:val="both"/>
        <w:rPr>
          <w:sz w:val="24"/>
        </w:rPr>
      </w:pPr>
      <w:r w:rsidRPr="00330273">
        <w:rPr>
          <w:sz w:val="24"/>
        </w:rPr>
        <w:t>('terrible', 0.7551683187484741)</w:t>
      </w:r>
      <w:r>
        <w:rPr>
          <w:rFonts w:hint="eastAsia"/>
          <w:sz w:val="24"/>
        </w:rPr>
        <w:t>，</w:t>
      </w:r>
      <w:r w:rsidRPr="00330273">
        <w:rPr>
          <w:sz w:val="24"/>
        </w:rPr>
        <w:t>('atrocious', 0.7340768575668335)</w:t>
      </w:r>
      <w:r>
        <w:rPr>
          <w:rFonts w:hint="eastAsia"/>
          <w:sz w:val="24"/>
        </w:rPr>
        <w:t>，</w:t>
      </w:r>
    </w:p>
    <w:p w:rsidR="00A17FA7" w:rsidRDefault="00A17FA7">
      <w:pPr>
        <w:pStyle w:val="4"/>
        <w:numPr>
          <w:ilvl w:val="0"/>
          <w:numId w:val="0"/>
        </w:numPr>
        <w:spacing w:line="440" w:lineRule="exact"/>
        <w:ind w:firstLineChars="200" w:firstLine="485"/>
        <w:jc w:val="both"/>
        <w:rPr>
          <w:sz w:val="24"/>
        </w:rPr>
      </w:pPr>
      <w:r w:rsidRPr="00330273">
        <w:rPr>
          <w:sz w:val="24"/>
        </w:rPr>
        <w:t>('horrible', 0.7315883040428162)</w:t>
      </w:r>
      <w:r>
        <w:rPr>
          <w:rFonts w:hint="eastAsia"/>
          <w:sz w:val="24"/>
        </w:rPr>
        <w:t>，</w:t>
      </w:r>
      <w:r w:rsidRPr="00330273">
        <w:rPr>
          <w:sz w:val="24"/>
        </w:rPr>
        <w:t>('dreadful', 0.7080680131912231)</w:t>
      </w:r>
      <w:r>
        <w:rPr>
          <w:rFonts w:hint="eastAsia"/>
          <w:sz w:val="24"/>
        </w:rPr>
        <w:t>，</w:t>
      </w:r>
    </w:p>
    <w:p w:rsidR="00A17FA7" w:rsidRDefault="00A17FA7">
      <w:pPr>
        <w:pStyle w:val="4"/>
        <w:numPr>
          <w:ilvl w:val="0"/>
          <w:numId w:val="0"/>
        </w:numPr>
        <w:spacing w:line="440" w:lineRule="exact"/>
        <w:ind w:firstLineChars="200" w:firstLine="485"/>
        <w:jc w:val="both"/>
        <w:rPr>
          <w:sz w:val="24"/>
        </w:rPr>
      </w:pPr>
      <w:r w:rsidRPr="00330273">
        <w:rPr>
          <w:sz w:val="24"/>
        </w:rPr>
        <w:t>('abysmal', 0.7010548114776611)</w:t>
      </w:r>
      <w:r>
        <w:rPr>
          <w:rFonts w:hint="eastAsia"/>
          <w:sz w:val="24"/>
        </w:rPr>
        <w:t>，</w:t>
      </w:r>
      <w:r w:rsidRPr="00330273">
        <w:rPr>
          <w:sz w:val="24"/>
        </w:rPr>
        <w:t>('horrendous', 0.6951696872711182)</w:t>
      </w:r>
      <w:r>
        <w:rPr>
          <w:rFonts w:hint="eastAsia"/>
          <w:sz w:val="24"/>
        </w:rPr>
        <w:t>，</w:t>
      </w:r>
    </w:p>
    <w:p w:rsidR="00A17FA7" w:rsidRDefault="00A17FA7">
      <w:pPr>
        <w:pStyle w:val="4"/>
        <w:numPr>
          <w:ilvl w:val="0"/>
          <w:numId w:val="0"/>
        </w:numPr>
        <w:spacing w:line="440" w:lineRule="exact"/>
        <w:ind w:firstLineChars="200" w:firstLine="485"/>
        <w:jc w:val="both"/>
        <w:rPr>
          <w:sz w:val="24"/>
        </w:rPr>
      </w:pPr>
      <w:r w:rsidRPr="00330273">
        <w:rPr>
          <w:sz w:val="24"/>
        </w:rPr>
        <w:t>('appalling', 0.691646933555603)</w:t>
      </w:r>
      <w:r>
        <w:rPr>
          <w:rFonts w:hint="eastAsia"/>
          <w:sz w:val="24"/>
        </w:rPr>
        <w:t>，</w:t>
      </w:r>
      <w:r>
        <w:rPr>
          <w:sz w:val="24"/>
        </w:rPr>
        <w:t>('horrid', 0.6708598136901855)</w:t>
      </w:r>
      <w:r>
        <w:rPr>
          <w:rFonts w:hint="eastAsia"/>
          <w:sz w:val="24"/>
        </w:rPr>
        <w:t>，</w:t>
      </w:r>
    </w:p>
    <w:p w:rsidR="00A17FA7" w:rsidRDefault="00A17FA7">
      <w:pPr>
        <w:pStyle w:val="4"/>
        <w:numPr>
          <w:ilvl w:val="0"/>
          <w:numId w:val="0"/>
        </w:numPr>
        <w:spacing w:line="440" w:lineRule="exact"/>
        <w:ind w:firstLineChars="200" w:firstLine="485"/>
        <w:jc w:val="both"/>
        <w:rPr>
          <w:sz w:val="24"/>
        </w:rPr>
      </w:pPr>
      <w:r w:rsidRPr="00330273">
        <w:rPr>
          <w:sz w:val="24"/>
        </w:rPr>
        <w:t>('amateurish', 0.6481891870498657)</w:t>
      </w:r>
      <w:r>
        <w:rPr>
          <w:rFonts w:hint="eastAsia"/>
          <w:sz w:val="24"/>
        </w:rPr>
        <w:t>，</w:t>
      </w:r>
      <w:r w:rsidRPr="00330273">
        <w:rPr>
          <w:sz w:val="24"/>
        </w:rPr>
        <w:t>('embarrassing', 0.6306308507919312)</w:t>
      </w:r>
    </w:p>
    <w:p w:rsidR="00A17FA7" w:rsidRPr="00330273" w:rsidRDefault="00FD2BDD">
      <w:pPr>
        <w:pStyle w:val="4"/>
        <w:numPr>
          <w:ilvl w:val="0"/>
          <w:numId w:val="0"/>
        </w:numPr>
        <w:spacing w:line="440" w:lineRule="exact"/>
        <w:ind w:firstLineChars="200" w:firstLine="485"/>
        <w:jc w:val="both"/>
        <w:rPr>
          <w:sz w:val="24"/>
        </w:rPr>
      </w:pPr>
      <w:r>
        <w:rPr>
          <w:rFonts w:hint="eastAsia"/>
          <w:sz w:val="24"/>
        </w:rPr>
        <w:t>从上文实验结果可以看出，我们训练出来的词向量能够区别不同的单词</w:t>
      </w:r>
      <w:r w:rsidR="00A17FA7">
        <w:rPr>
          <w:rFonts w:hint="eastAsia"/>
          <w:sz w:val="24"/>
        </w:rPr>
        <w:t>，能够区分“</w:t>
      </w:r>
      <w:r w:rsidR="00A17FA7">
        <w:rPr>
          <w:sz w:val="24"/>
        </w:rPr>
        <w:t>man</w:t>
      </w:r>
      <w:r w:rsidR="00A17FA7">
        <w:rPr>
          <w:rFonts w:hint="eastAsia"/>
          <w:sz w:val="24"/>
        </w:rPr>
        <w:t>”</w:t>
      </w:r>
      <w:r w:rsidR="00A17FA7">
        <w:rPr>
          <w:sz w:val="24"/>
        </w:rPr>
        <w:t>,</w:t>
      </w:r>
      <w:r w:rsidR="00A17FA7">
        <w:rPr>
          <w:rFonts w:hint="eastAsia"/>
          <w:sz w:val="24"/>
        </w:rPr>
        <w:t>“</w:t>
      </w:r>
      <w:r w:rsidR="00A17FA7">
        <w:rPr>
          <w:sz w:val="24"/>
        </w:rPr>
        <w:t>awful</w:t>
      </w:r>
      <w:r w:rsidR="00A17FA7">
        <w:rPr>
          <w:rFonts w:hint="eastAsia"/>
          <w:sz w:val="24"/>
        </w:rPr>
        <w:t>”的不同。我们得到了一个不错的词向量结果，可以将其嵌入推荐系统。</w:t>
      </w:r>
    </w:p>
    <w:p w:rsidR="00A17FA7" w:rsidRDefault="00A17FA7" w:rsidP="0010616B">
      <w:pPr>
        <w:pStyle w:val="af0"/>
        <w:spacing w:before="223" w:after="223" w:line="440" w:lineRule="atLeast"/>
        <w:jc w:val="both"/>
        <w:rPr>
          <w:b w:val="0"/>
          <w:bCs/>
        </w:rPr>
      </w:pPr>
      <w:bookmarkStart w:id="363" w:name="_Toc508828419"/>
      <w:r w:rsidRPr="0010616B">
        <w:rPr>
          <w:b w:val="0"/>
          <w:bCs/>
        </w:rPr>
        <w:t>4.4</w:t>
      </w:r>
      <w:r w:rsidRPr="0010616B">
        <w:rPr>
          <w:rFonts w:hint="eastAsia"/>
          <w:b w:val="0"/>
          <w:bCs/>
        </w:rPr>
        <w:t>模型优化</w:t>
      </w:r>
      <w:bookmarkEnd w:id="363"/>
    </w:p>
    <w:p w:rsidR="00A17FA7" w:rsidRDefault="00A17FA7" w:rsidP="00850B8B">
      <w:pPr>
        <w:pStyle w:val="5"/>
        <w:ind w:firstLine="485"/>
      </w:pPr>
      <w:proofErr w:type="spellStart"/>
      <w:r w:rsidRPr="003A3A5E">
        <w:t>ConvMF</w:t>
      </w:r>
      <w:proofErr w:type="spellEnd"/>
      <w:r w:rsidRPr="003A3A5E">
        <w:rPr>
          <w:rFonts w:hint="eastAsia"/>
        </w:rPr>
        <w:t>模型中</w:t>
      </w:r>
      <w:r>
        <w:rPr>
          <w:rFonts w:hint="eastAsia"/>
        </w:rPr>
        <w:t>的</w:t>
      </w:r>
      <w:r>
        <w:t>CNN</w:t>
      </w:r>
      <w:r w:rsidR="001B744C">
        <w:rPr>
          <w:rFonts w:hint="eastAsia"/>
        </w:rPr>
        <w:t>模块中</w:t>
      </w:r>
      <w:r>
        <w:t>output layer</w:t>
      </w:r>
      <w:r>
        <w:rPr>
          <w:rFonts w:hint="eastAsia"/>
        </w:rPr>
        <w:t>使用传统的</w:t>
      </w:r>
      <w:proofErr w:type="spellStart"/>
      <w:r>
        <w:t>tanh</w:t>
      </w:r>
      <w:proofErr w:type="spellEnd"/>
      <w:r>
        <w:rPr>
          <w:rFonts w:hint="eastAsia"/>
        </w:rPr>
        <w:t>产生文档潜</w:t>
      </w:r>
      <w:r w:rsidR="001B744C">
        <w:rPr>
          <w:rFonts w:hint="eastAsia"/>
        </w:rPr>
        <w:t>在</w:t>
      </w:r>
      <w:r>
        <w:rPr>
          <w:rFonts w:hint="eastAsia"/>
        </w:rPr>
        <w:t>矢量如公式</w:t>
      </w:r>
      <w:r>
        <w:fldChar w:fldCharType="begin"/>
      </w:r>
      <w:r>
        <w:instrText xml:space="preserve"> GOTOBUTTON ZEqnNum728964  \* MERGEFORMAT </w:instrText>
      </w:r>
      <w:fldSimple w:instr=" REF ZEqnNum728964 \* Charformat \! \* MERGEFORMAT ">
        <w:r w:rsidR="001B744C">
          <w:instrText>(3-10)</w:instrText>
        </w:r>
      </w:fldSimple>
      <w:r>
        <w:fldChar w:fldCharType="end"/>
      </w:r>
      <w:r>
        <w:rPr>
          <w:rFonts w:hint="eastAsia"/>
        </w:rPr>
        <w:t>所示。在各种激活函数中</w:t>
      </w:r>
      <w:proofErr w:type="spellStart"/>
      <w:r>
        <w:t>tanh</w:t>
      </w:r>
      <w:proofErr w:type="spellEnd"/>
      <w:r>
        <w:rPr>
          <w:rFonts w:hint="eastAsia"/>
        </w:rPr>
        <w:t>是</w:t>
      </w:r>
      <w:r>
        <w:t>sigmoid</w:t>
      </w:r>
      <w:r>
        <w:rPr>
          <w:rFonts w:hint="eastAsia"/>
        </w:rPr>
        <w:t>函数的一个变种，其表达式为：</w:t>
      </w:r>
    </w:p>
    <w:p w:rsidR="00A17FA7" w:rsidRDefault="00A17FA7" w:rsidP="003A3A5E">
      <w:pPr>
        <w:pStyle w:val="MTDisplayEquation"/>
      </w:pPr>
      <w:r>
        <w:tab/>
      </w:r>
      <w:r w:rsidRPr="003A3A5E">
        <w:rPr>
          <w:position w:val="-24"/>
        </w:rPr>
        <w:object w:dxaOrig="1820" w:dyaOrig="660">
          <v:shape id="_x0000_i1166" type="#_x0000_t75" style="width:90.6pt;height:33pt" o:ole="">
            <v:imagedata r:id="rId341" o:title=""/>
          </v:shape>
          <o:OLEObject Type="Embed" ProgID="Equation.DSMT4" ShapeID="_x0000_i1166" DrawAspect="Content" ObjectID="_1583002978" r:id="rId34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B744C">
          <w:rPr>
            <w:noProof/>
          </w:rPr>
          <w:instrText>4</w:instrText>
        </w:r>
      </w:fldSimple>
      <w:r>
        <w:instrText>-</w:instrText>
      </w:r>
      <w:fldSimple w:instr=" SEQ MTEqn \c \* Arabic \* MERGEFORMAT ">
        <w:r w:rsidR="001B744C">
          <w:rPr>
            <w:noProof/>
          </w:rPr>
          <w:instrText>4</w:instrText>
        </w:r>
      </w:fldSimple>
      <w:r>
        <w:instrText>)</w:instrText>
      </w:r>
      <w:r>
        <w:fldChar w:fldCharType="end"/>
      </w:r>
    </w:p>
    <w:p w:rsidR="00A17FA7" w:rsidRDefault="00A17FA7" w:rsidP="00850B8B">
      <w:pPr>
        <w:spacing w:line="440" w:lineRule="exact"/>
        <w:ind w:firstLineChars="200" w:firstLine="485"/>
        <w:rPr>
          <w:sz w:val="24"/>
        </w:rPr>
      </w:pPr>
      <w:r w:rsidRPr="002865AC">
        <w:rPr>
          <w:rFonts w:hint="eastAsia"/>
          <w:sz w:val="24"/>
        </w:rPr>
        <w:t>该激活函数当神经元的激活在接近</w:t>
      </w:r>
      <w:r w:rsidRPr="002865AC">
        <w:rPr>
          <w:sz w:val="24"/>
        </w:rPr>
        <w:t>0</w:t>
      </w:r>
      <w:r w:rsidRPr="002865AC">
        <w:rPr>
          <w:rFonts w:hint="eastAsia"/>
          <w:sz w:val="24"/>
        </w:rPr>
        <w:t>或</w:t>
      </w:r>
      <w:r w:rsidRPr="002865AC">
        <w:rPr>
          <w:sz w:val="24"/>
        </w:rPr>
        <w:t>1</w:t>
      </w:r>
      <w:r w:rsidRPr="002865AC">
        <w:rPr>
          <w:rFonts w:hint="eastAsia"/>
          <w:sz w:val="24"/>
        </w:rPr>
        <w:t>处时会饱和导致梯度消失。</w:t>
      </w:r>
      <w:r>
        <w:rPr>
          <w:rFonts w:hint="eastAsia"/>
          <w:sz w:val="24"/>
        </w:rPr>
        <w:t>为了优化该问题，本文中使用了</w:t>
      </w:r>
      <w:proofErr w:type="spellStart"/>
      <w:r>
        <w:rPr>
          <w:sz w:val="24"/>
        </w:rPr>
        <w:t>Maxout</w:t>
      </w:r>
      <w:proofErr w:type="spellEnd"/>
      <w:r>
        <w:rPr>
          <w:rFonts w:hint="eastAsia"/>
          <w:sz w:val="24"/>
        </w:rPr>
        <w:t>激活函数，其拟合能力非常强，它可以集合任意的凸函数。</w:t>
      </w:r>
      <w:proofErr w:type="spellStart"/>
      <w:r>
        <w:rPr>
          <w:sz w:val="24"/>
        </w:rPr>
        <w:t>Maxout</w:t>
      </w:r>
      <w:proofErr w:type="spellEnd"/>
      <w:r>
        <w:rPr>
          <w:rFonts w:hint="eastAsia"/>
          <w:sz w:val="24"/>
        </w:rPr>
        <w:t>函数具有</w:t>
      </w:r>
      <w:proofErr w:type="spellStart"/>
      <w:r>
        <w:rPr>
          <w:sz w:val="24"/>
        </w:rPr>
        <w:t>ReLU</w:t>
      </w:r>
      <w:proofErr w:type="spellEnd"/>
      <w:r w:rsidR="001B744C">
        <w:rPr>
          <w:rFonts w:hint="eastAsia"/>
          <w:sz w:val="24"/>
        </w:rPr>
        <w:t>的优</w:t>
      </w:r>
      <w:r>
        <w:rPr>
          <w:rFonts w:hint="eastAsia"/>
          <w:sz w:val="24"/>
        </w:rPr>
        <w:t>点，如计算简单，又不容易饱和，同时又没有</w:t>
      </w:r>
      <w:proofErr w:type="spellStart"/>
      <w:r>
        <w:rPr>
          <w:sz w:val="24"/>
        </w:rPr>
        <w:t>ReLU</w:t>
      </w:r>
      <w:proofErr w:type="spellEnd"/>
      <w:r>
        <w:rPr>
          <w:rFonts w:hint="eastAsia"/>
          <w:sz w:val="24"/>
        </w:rPr>
        <w:t>的一些缺点，如容易崩溃。</w:t>
      </w:r>
    </w:p>
    <w:p w:rsidR="00A17FA7" w:rsidRDefault="00A17FA7">
      <w:pPr>
        <w:spacing w:line="440" w:lineRule="exact"/>
        <w:ind w:firstLineChars="200" w:firstLine="485"/>
        <w:rPr>
          <w:sz w:val="24"/>
        </w:rPr>
      </w:pPr>
      <w:r>
        <w:rPr>
          <w:rFonts w:hint="eastAsia"/>
          <w:sz w:val="24"/>
        </w:rPr>
        <w:t>为了优化用户潜在模型，项目潜在模型。</w:t>
      </w:r>
      <w:r>
        <w:rPr>
          <w:sz w:val="24"/>
        </w:rPr>
        <w:t>CNN</w:t>
      </w:r>
      <w:r w:rsidR="001B744C">
        <w:rPr>
          <w:rFonts w:hint="eastAsia"/>
          <w:sz w:val="24"/>
        </w:rPr>
        <w:t>权重和偏差等变量，本文中</w:t>
      </w:r>
      <w:r>
        <w:rPr>
          <w:rFonts w:hint="eastAsia"/>
          <w:sz w:val="24"/>
        </w:rPr>
        <w:t>使用了最大后验</w:t>
      </w:r>
      <w:r>
        <w:rPr>
          <w:sz w:val="24"/>
        </w:rPr>
        <w:t>(MAP)</w:t>
      </w:r>
      <w:r>
        <w:rPr>
          <w:rFonts w:hint="eastAsia"/>
          <w:sz w:val="24"/>
        </w:rPr>
        <w:t>估计，如下：</w:t>
      </w:r>
    </w:p>
    <w:p w:rsidR="00A17FA7" w:rsidRDefault="00A17FA7" w:rsidP="00E6416D">
      <w:pPr>
        <w:pStyle w:val="MTDisplayEquation"/>
      </w:pPr>
      <w:r>
        <w:tab/>
      </w:r>
      <w:r w:rsidRPr="00EF7204">
        <w:rPr>
          <w:position w:val="-44"/>
        </w:rPr>
        <w:object w:dxaOrig="5660" w:dyaOrig="999">
          <v:shape id="_x0000_i1167" type="#_x0000_t75" style="width:282.6pt;height:50.4pt" o:ole="">
            <v:imagedata r:id="rId343" o:title=""/>
          </v:shape>
          <o:OLEObject Type="Embed" ProgID="Equation.DSMT4" ShapeID="_x0000_i1167" DrawAspect="Content" ObjectID="_1583002979" r:id="rId34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B744C">
          <w:rPr>
            <w:noProof/>
          </w:rPr>
          <w:instrText>4</w:instrText>
        </w:r>
      </w:fldSimple>
      <w:r>
        <w:instrText>-</w:instrText>
      </w:r>
      <w:fldSimple w:instr=" SEQ MTEqn \c \* Arabic \* MERGEFORMAT ">
        <w:r w:rsidR="001B744C">
          <w:rPr>
            <w:noProof/>
          </w:rPr>
          <w:instrText>5</w:instrText>
        </w:r>
      </w:fldSimple>
      <w:r>
        <w:instrText>)</w:instrText>
      </w:r>
      <w:r>
        <w:fldChar w:fldCharType="end"/>
      </w:r>
    </w:p>
    <w:p w:rsidR="00A17FA7" w:rsidRDefault="00A17FA7" w:rsidP="00850B8B">
      <w:pPr>
        <w:spacing w:line="440" w:lineRule="exact"/>
        <w:ind w:firstLineChars="200" w:firstLine="485"/>
        <w:rPr>
          <w:sz w:val="24"/>
        </w:rPr>
      </w:pPr>
      <w:r w:rsidRPr="00662484">
        <w:rPr>
          <w:rFonts w:hint="eastAsia"/>
          <w:sz w:val="24"/>
        </w:rPr>
        <w:t>由上式可以得到</w:t>
      </w:r>
      <w:r>
        <w:rPr>
          <w:rFonts w:hint="eastAsia"/>
          <w:sz w:val="24"/>
        </w:rPr>
        <w:t>：</w:t>
      </w:r>
    </w:p>
    <w:p w:rsidR="00A17FA7" w:rsidRPr="00EF7204" w:rsidRDefault="00A17FA7" w:rsidP="00EF7204">
      <w:pPr>
        <w:pStyle w:val="MTDisplayEquation"/>
      </w:pPr>
      <w:r>
        <w:lastRenderedPageBreak/>
        <w:tab/>
      </w:r>
      <w:r w:rsidRPr="00EF7204">
        <w:rPr>
          <w:position w:val="-68"/>
        </w:rPr>
        <w:object w:dxaOrig="4500" w:dyaOrig="1480">
          <v:shape id="_x0000_i1168" type="#_x0000_t75" style="width:225pt;height:74.4pt" o:ole="">
            <v:imagedata r:id="rId345" o:title=""/>
          </v:shape>
          <o:OLEObject Type="Embed" ProgID="Equation.DSMT4" ShapeID="_x0000_i1168" DrawAspect="Content" ObjectID="_1583002980" r:id="rId34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B744C">
          <w:rPr>
            <w:noProof/>
          </w:rPr>
          <w:instrText>4</w:instrText>
        </w:r>
      </w:fldSimple>
      <w:r>
        <w:instrText>-</w:instrText>
      </w:r>
      <w:fldSimple w:instr=" SEQ MTEqn \c \* Arabic \* MERGEFORMAT ">
        <w:r w:rsidR="001B744C">
          <w:rPr>
            <w:noProof/>
          </w:rPr>
          <w:instrText>6</w:instrText>
        </w:r>
      </w:fldSimple>
      <w:r>
        <w:instrText>)</w:instrText>
      </w:r>
      <w:r>
        <w:fldChar w:fldCharType="end"/>
      </w:r>
    </w:p>
    <w:p w:rsidR="00A17FA7" w:rsidRDefault="00A17FA7" w:rsidP="00850B8B">
      <w:pPr>
        <w:spacing w:line="440" w:lineRule="exact"/>
        <w:ind w:firstLineChars="200" w:firstLine="485"/>
        <w:rPr>
          <w:sz w:val="24"/>
        </w:rPr>
      </w:pPr>
      <w:r w:rsidRPr="0031095D">
        <w:rPr>
          <w:rFonts w:hint="eastAsia"/>
          <w:sz w:val="24"/>
        </w:rPr>
        <w:t>其中，</w:t>
      </w:r>
      <w:r w:rsidRPr="0031095D">
        <w:rPr>
          <w:position w:val="-12"/>
          <w:sz w:val="24"/>
        </w:rPr>
        <w:object w:dxaOrig="300" w:dyaOrig="360">
          <v:shape id="_x0000_i1169" type="#_x0000_t75" style="width:15pt;height:18pt" o:ole="">
            <v:imagedata r:id="rId347" o:title=""/>
          </v:shape>
          <o:OLEObject Type="Embed" ProgID="Equation.DSMT4" ShapeID="_x0000_i1169" DrawAspect="Content" ObjectID="_1583002981" r:id="rId348"/>
        </w:object>
      </w:r>
      <w:r w:rsidRPr="0031095D">
        <w:rPr>
          <w:rFonts w:hint="eastAsia"/>
          <w:sz w:val="24"/>
        </w:rPr>
        <w:t>代表的是</w:t>
      </w:r>
      <w:r w:rsidRPr="0031095D">
        <w:rPr>
          <w:position w:val="-12"/>
          <w:sz w:val="24"/>
        </w:rPr>
        <w:object w:dxaOrig="760" w:dyaOrig="380">
          <v:shape id="_x0000_i1170" type="#_x0000_t75" style="width:38.4pt;height:19.2pt" o:ole="">
            <v:imagedata r:id="rId349" o:title=""/>
          </v:shape>
          <o:OLEObject Type="Embed" ProgID="Equation.DSMT4" ShapeID="_x0000_i1170" DrawAspect="Content" ObjectID="_1583002982" r:id="rId350"/>
        </w:object>
      </w:r>
      <w:r w:rsidRPr="0031095D">
        <w:rPr>
          <w:rFonts w:hint="eastAsia"/>
          <w:sz w:val="24"/>
        </w:rPr>
        <w:t>，</w:t>
      </w:r>
      <w:r w:rsidRPr="0031095D">
        <w:rPr>
          <w:position w:val="-12"/>
          <w:sz w:val="24"/>
        </w:rPr>
        <w:object w:dxaOrig="300" w:dyaOrig="360">
          <v:shape id="_x0000_i1171" type="#_x0000_t75" style="width:15pt;height:18pt" o:ole="">
            <v:imagedata r:id="rId351" o:title=""/>
          </v:shape>
          <o:OLEObject Type="Embed" ProgID="Equation.DSMT4" ShapeID="_x0000_i1171" DrawAspect="Content" ObjectID="_1583002983" r:id="rId352"/>
        </w:object>
      </w:r>
      <w:r w:rsidRPr="0031095D">
        <w:rPr>
          <w:rFonts w:hint="eastAsia"/>
          <w:sz w:val="24"/>
        </w:rPr>
        <w:t>代表的是</w:t>
      </w:r>
      <w:r w:rsidRPr="0031095D">
        <w:rPr>
          <w:position w:val="-12"/>
          <w:sz w:val="24"/>
        </w:rPr>
        <w:object w:dxaOrig="760" w:dyaOrig="380">
          <v:shape id="_x0000_i1172" type="#_x0000_t75" style="width:38.4pt;height:19.2pt" o:ole="">
            <v:imagedata r:id="rId353" o:title=""/>
          </v:shape>
          <o:OLEObject Type="Embed" ProgID="Equation.DSMT4" ShapeID="_x0000_i1172" DrawAspect="Content" ObjectID="_1583002984" r:id="rId354"/>
        </w:object>
      </w:r>
      <w:r w:rsidRPr="0031095D">
        <w:rPr>
          <w:rFonts w:hint="eastAsia"/>
          <w:sz w:val="24"/>
        </w:rPr>
        <w:t>，</w:t>
      </w:r>
      <w:r w:rsidRPr="0031095D">
        <w:rPr>
          <w:position w:val="-12"/>
          <w:sz w:val="24"/>
        </w:rPr>
        <w:object w:dxaOrig="320" w:dyaOrig="360">
          <v:shape id="_x0000_i1173" type="#_x0000_t75" style="width:15pt;height:18pt" o:ole="">
            <v:imagedata r:id="rId355" o:title=""/>
          </v:shape>
          <o:OLEObject Type="Embed" ProgID="Equation.DSMT4" ShapeID="_x0000_i1173" DrawAspect="Content" ObjectID="_1583002985" r:id="rId356"/>
        </w:object>
      </w:r>
      <w:r w:rsidRPr="0031095D">
        <w:rPr>
          <w:rFonts w:hint="eastAsia"/>
          <w:sz w:val="24"/>
        </w:rPr>
        <w:t>代表的是</w:t>
      </w:r>
      <w:r w:rsidRPr="0031095D">
        <w:rPr>
          <w:position w:val="-12"/>
          <w:sz w:val="24"/>
        </w:rPr>
        <w:object w:dxaOrig="780" w:dyaOrig="380">
          <v:shape id="_x0000_i1174" type="#_x0000_t75" style="width:39pt;height:19.2pt" o:ole="">
            <v:imagedata r:id="rId357" o:title=""/>
          </v:shape>
          <o:OLEObject Type="Embed" ProgID="Equation.DSMT4" ShapeID="_x0000_i1174" DrawAspect="Content" ObjectID="_1583002986" r:id="rId358"/>
        </w:object>
      </w:r>
      <w:r>
        <w:rPr>
          <w:rFonts w:hint="eastAsia"/>
          <w:sz w:val="24"/>
        </w:rPr>
        <w:t>。</w:t>
      </w:r>
    </w:p>
    <w:p w:rsidR="00A17FA7" w:rsidRDefault="00A17FA7">
      <w:pPr>
        <w:spacing w:line="440" w:lineRule="exact"/>
        <w:ind w:firstLineChars="200" w:firstLine="485"/>
        <w:rPr>
          <w:sz w:val="24"/>
        </w:rPr>
      </w:pPr>
      <w:r>
        <w:rPr>
          <w:rFonts w:hint="eastAsia"/>
          <w:sz w:val="24"/>
        </w:rPr>
        <w:t>对于优化潜在向量的过程，本文中使用了坐标下降的方法。也就是说假设</w:t>
      </w:r>
      <w:r>
        <w:rPr>
          <w:sz w:val="24"/>
        </w:rPr>
        <w:t>W</w:t>
      </w:r>
      <w:r>
        <w:rPr>
          <w:rFonts w:hint="eastAsia"/>
          <w:sz w:val="24"/>
        </w:rPr>
        <w:t>和</w:t>
      </w:r>
      <w:r>
        <w:rPr>
          <w:sz w:val="24"/>
        </w:rPr>
        <w:t>V(</w:t>
      </w:r>
      <w:r>
        <w:rPr>
          <w:rFonts w:hint="eastAsia"/>
          <w:sz w:val="24"/>
        </w:rPr>
        <w:t>或</w:t>
      </w:r>
      <w:r>
        <w:rPr>
          <w:sz w:val="24"/>
        </w:rPr>
        <w:t>U)</w:t>
      </w:r>
      <w:r>
        <w:rPr>
          <w:rFonts w:hint="eastAsia"/>
          <w:sz w:val="24"/>
        </w:rPr>
        <w:t>是一个常量，那么上式就变成了</w:t>
      </w:r>
      <w:r>
        <w:rPr>
          <w:sz w:val="24"/>
        </w:rPr>
        <w:t>U(</w:t>
      </w:r>
      <w:r>
        <w:rPr>
          <w:rFonts w:hint="eastAsia"/>
          <w:sz w:val="24"/>
        </w:rPr>
        <w:t>或</w:t>
      </w:r>
      <w:r>
        <w:rPr>
          <w:sz w:val="24"/>
        </w:rPr>
        <w:t>V)</w:t>
      </w:r>
      <w:r>
        <w:rPr>
          <w:rFonts w:hint="eastAsia"/>
          <w:sz w:val="24"/>
        </w:rPr>
        <w:t>的一个二次函数。然后，通过简单地将优化函数</w:t>
      </w:r>
      <w:r>
        <w:rPr>
          <w:sz w:val="24"/>
        </w:rPr>
        <w:t>L</w:t>
      </w:r>
      <w:r>
        <w:rPr>
          <w:rFonts w:hint="eastAsia"/>
          <w:sz w:val="24"/>
        </w:rPr>
        <w:t>相对于</w:t>
      </w:r>
      <w:r w:rsidRPr="0031095D">
        <w:rPr>
          <w:position w:val="-12"/>
          <w:sz w:val="24"/>
        </w:rPr>
        <w:object w:dxaOrig="240" w:dyaOrig="360">
          <v:shape id="_x0000_i1175" type="#_x0000_t75" style="width:12pt;height:18pt" o:ole="">
            <v:imagedata r:id="rId359" o:title=""/>
          </v:shape>
          <o:OLEObject Type="Embed" ProgID="Equation.DSMT4" ShapeID="_x0000_i1175" DrawAspect="Content" ObjectID="_1583002987" r:id="rId360"/>
        </w:object>
      </w:r>
      <w:r>
        <w:rPr>
          <w:sz w:val="24"/>
        </w:rPr>
        <w:t>(</w:t>
      </w:r>
      <w:r>
        <w:rPr>
          <w:rFonts w:hint="eastAsia"/>
          <w:sz w:val="24"/>
        </w:rPr>
        <w:t>或</w:t>
      </w:r>
      <w:r w:rsidRPr="0031095D">
        <w:rPr>
          <w:position w:val="-14"/>
          <w:sz w:val="24"/>
        </w:rPr>
        <w:object w:dxaOrig="260" w:dyaOrig="380">
          <v:shape id="_x0000_i1176" type="#_x0000_t75" style="width:13.2pt;height:19.2pt" o:ole="">
            <v:imagedata r:id="rId361" o:title=""/>
          </v:shape>
          <o:OLEObject Type="Embed" ProgID="Equation.DSMT4" ShapeID="_x0000_i1176" DrawAspect="Content" ObjectID="_1583002988" r:id="rId362"/>
        </w:object>
      </w:r>
      <w:r>
        <w:rPr>
          <w:sz w:val="24"/>
        </w:rPr>
        <w:t>)</w:t>
      </w:r>
      <w:r>
        <w:rPr>
          <w:rFonts w:hint="eastAsia"/>
          <w:sz w:val="24"/>
        </w:rPr>
        <w:t>进行微分，可以以封闭形式分析计算</w:t>
      </w:r>
      <w:r>
        <w:rPr>
          <w:sz w:val="24"/>
        </w:rPr>
        <w:t>U(</w:t>
      </w:r>
      <w:r>
        <w:rPr>
          <w:rFonts w:hint="eastAsia"/>
          <w:sz w:val="24"/>
        </w:rPr>
        <w:t>或</w:t>
      </w:r>
      <w:r>
        <w:rPr>
          <w:sz w:val="24"/>
        </w:rPr>
        <w:t>V)</w:t>
      </w:r>
      <w:r>
        <w:rPr>
          <w:rFonts w:hint="eastAsia"/>
          <w:sz w:val="24"/>
        </w:rPr>
        <w:t>的最优解：</w:t>
      </w:r>
    </w:p>
    <w:p w:rsidR="00A17FA7" w:rsidRDefault="00A17FA7" w:rsidP="00A25ADE">
      <w:pPr>
        <w:pStyle w:val="MTDisplayEquation"/>
      </w:pPr>
      <w:r>
        <w:tab/>
      </w:r>
      <w:r w:rsidRPr="00A25ADE">
        <w:rPr>
          <w:position w:val="-12"/>
        </w:rPr>
        <w:object w:dxaOrig="2480" w:dyaOrig="380">
          <v:shape id="_x0000_i1177" type="#_x0000_t75" style="width:123pt;height:19.2pt" o:ole="">
            <v:imagedata r:id="rId363" o:title=""/>
          </v:shape>
          <o:OLEObject Type="Embed" ProgID="Equation.DSMT4" ShapeID="_x0000_i1177" DrawAspect="Content" ObjectID="_1583002989" r:id="rId36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64" w:name="ZEqnNum822883"/>
      <w:r>
        <w:instrText>(</w:instrText>
      </w:r>
      <w:fldSimple w:instr=" SEQ MTSec \c \* Arabic \* MERGEFORMAT ">
        <w:r w:rsidR="001B744C">
          <w:rPr>
            <w:noProof/>
          </w:rPr>
          <w:instrText>4</w:instrText>
        </w:r>
      </w:fldSimple>
      <w:r>
        <w:instrText>-</w:instrText>
      </w:r>
      <w:fldSimple w:instr=" SEQ MTEqn \c \* Arabic \* MERGEFORMAT ">
        <w:r w:rsidR="001B744C">
          <w:rPr>
            <w:noProof/>
          </w:rPr>
          <w:instrText>7</w:instrText>
        </w:r>
      </w:fldSimple>
      <w:r>
        <w:instrText>)</w:instrText>
      </w:r>
      <w:bookmarkEnd w:id="364"/>
      <w:r>
        <w:fldChar w:fldCharType="end"/>
      </w:r>
    </w:p>
    <w:p w:rsidR="00A17FA7" w:rsidRDefault="00A17FA7" w:rsidP="006C6616">
      <w:pPr>
        <w:pStyle w:val="MTDisplayEquation"/>
      </w:pPr>
      <w:r>
        <w:tab/>
      </w:r>
      <w:r w:rsidRPr="006C6616">
        <w:rPr>
          <w:position w:val="-14"/>
        </w:rPr>
        <w:object w:dxaOrig="4380" w:dyaOrig="400">
          <v:shape id="_x0000_i1178" type="#_x0000_t75" style="width:219pt;height:20.4pt" o:ole="">
            <v:imagedata r:id="rId365" o:title=""/>
          </v:shape>
          <o:OLEObject Type="Embed" ProgID="Equation.DSMT4" ShapeID="_x0000_i1178" DrawAspect="Content" ObjectID="_1583002990" r:id="rId36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65" w:name="ZEqnNum167668"/>
      <w:r>
        <w:instrText>(</w:instrText>
      </w:r>
      <w:fldSimple w:instr=" SEQ MTSec \c \* Arabic \* MERGEFORMAT ">
        <w:r w:rsidR="001B744C">
          <w:rPr>
            <w:noProof/>
          </w:rPr>
          <w:instrText>4</w:instrText>
        </w:r>
      </w:fldSimple>
      <w:r>
        <w:instrText>-</w:instrText>
      </w:r>
      <w:fldSimple w:instr=" SEQ MTEqn \c \* Arabic \* MERGEFORMAT ">
        <w:r w:rsidR="001B744C">
          <w:rPr>
            <w:noProof/>
          </w:rPr>
          <w:instrText>8</w:instrText>
        </w:r>
      </w:fldSimple>
      <w:r>
        <w:instrText>)</w:instrText>
      </w:r>
      <w:bookmarkEnd w:id="365"/>
      <w:r>
        <w:fldChar w:fldCharType="end"/>
      </w:r>
    </w:p>
    <w:p w:rsidR="00A17FA7" w:rsidRDefault="00A17FA7" w:rsidP="00850B8B">
      <w:pPr>
        <w:spacing w:line="440" w:lineRule="exact"/>
        <w:ind w:firstLineChars="200" w:firstLine="485"/>
        <w:rPr>
          <w:sz w:val="24"/>
        </w:rPr>
      </w:pPr>
      <w:r w:rsidRPr="00FA2368">
        <w:rPr>
          <w:rFonts w:hint="eastAsia"/>
          <w:sz w:val="24"/>
        </w:rPr>
        <w:t>其中，</w:t>
      </w:r>
      <w:r w:rsidRPr="00FA2368">
        <w:rPr>
          <w:position w:val="-14"/>
          <w:sz w:val="24"/>
        </w:rPr>
        <w:object w:dxaOrig="260" w:dyaOrig="380">
          <v:shape id="_x0000_i1179" type="#_x0000_t75" style="width:13.2pt;height:19.2pt" o:ole="">
            <v:imagedata r:id="rId367" o:title=""/>
          </v:shape>
          <o:OLEObject Type="Embed" ProgID="Equation.DSMT4" ShapeID="_x0000_i1179" DrawAspect="Content" ObjectID="_1583002991" r:id="rId368"/>
        </w:object>
      </w:r>
      <w:r w:rsidRPr="00FA2368">
        <w:rPr>
          <w:rFonts w:hint="eastAsia"/>
          <w:sz w:val="24"/>
        </w:rPr>
        <w:t>是具有</w:t>
      </w:r>
      <w:r w:rsidRPr="00FA2368">
        <w:rPr>
          <w:position w:val="-14"/>
          <w:sz w:val="24"/>
        </w:rPr>
        <w:object w:dxaOrig="260" w:dyaOrig="380">
          <v:shape id="_x0000_i1180" type="#_x0000_t75" style="width:13.2pt;height:19.2pt" o:ole="">
            <v:imagedata r:id="rId369" o:title=""/>
          </v:shape>
          <o:OLEObject Type="Embed" ProgID="Equation.DSMT4" ShapeID="_x0000_i1180" DrawAspect="Content" ObjectID="_1583002992" r:id="rId370"/>
        </w:object>
      </w:r>
      <w:r w:rsidRPr="00FA2368">
        <w:rPr>
          <w:rFonts w:hint="eastAsia"/>
          <w:sz w:val="24"/>
        </w:rPr>
        <w:t>的对角矩阵，</w:t>
      </w:r>
      <w:r w:rsidRPr="00FA2368">
        <w:rPr>
          <w:position w:val="-10"/>
          <w:sz w:val="24"/>
        </w:rPr>
        <w:object w:dxaOrig="1160" w:dyaOrig="320">
          <v:shape id="_x0000_i1181" type="#_x0000_t75" style="width:57.6pt;height:15pt" o:ole="">
            <v:imagedata r:id="rId371" o:title=""/>
          </v:shape>
          <o:OLEObject Type="Embed" ProgID="Equation.DSMT4" ShapeID="_x0000_i1181" DrawAspect="Content" ObjectID="_1583002993" r:id="rId372"/>
        </w:object>
      </w:r>
      <w:r w:rsidRPr="00FA2368">
        <w:rPr>
          <w:rFonts w:hint="eastAsia"/>
          <w:sz w:val="24"/>
        </w:rPr>
        <w:t>作为其对角元素，</w:t>
      </w:r>
      <w:r w:rsidRPr="00FA2368">
        <w:rPr>
          <w:position w:val="-12"/>
          <w:sz w:val="24"/>
        </w:rPr>
        <w:object w:dxaOrig="260" w:dyaOrig="360">
          <v:shape id="_x0000_i1182" type="#_x0000_t75" style="width:13.2pt;height:18pt" o:ole="">
            <v:imagedata r:id="rId373" o:title=""/>
          </v:shape>
          <o:OLEObject Type="Embed" ProgID="Equation.DSMT4" ShapeID="_x0000_i1182" DrawAspect="Content" ObjectID="_1583002994" r:id="rId374"/>
        </w:object>
      </w:r>
      <w:r w:rsidRPr="00FA2368">
        <w:rPr>
          <w:rFonts w:hint="eastAsia"/>
          <w:sz w:val="24"/>
        </w:rPr>
        <w:t>是用户</w:t>
      </w:r>
      <w:r w:rsidRPr="00FA2368">
        <w:rPr>
          <w:position w:val="-6"/>
          <w:sz w:val="24"/>
        </w:rPr>
        <w:object w:dxaOrig="139" w:dyaOrig="260">
          <v:shape id="_x0000_i1183" type="#_x0000_t75" style="width:6.6pt;height:13.2pt" o:ole="">
            <v:imagedata r:id="rId375" o:title=""/>
          </v:shape>
          <o:OLEObject Type="Embed" ProgID="Equation.DSMT4" ShapeID="_x0000_i1183" DrawAspect="Content" ObjectID="_1583002995" r:id="rId376"/>
        </w:object>
      </w:r>
      <w:proofErr w:type="gramStart"/>
      <w:r w:rsidRPr="00FA2368">
        <w:rPr>
          <w:rFonts w:hint="eastAsia"/>
          <w:sz w:val="24"/>
        </w:rPr>
        <w:t>的</w:t>
      </w:r>
      <w:r w:rsidRPr="00FA2368">
        <w:rPr>
          <w:position w:val="-20"/>
          <w:sz w:val="24"/>
        </w:rPr>
        <w:object w:dxaOrig="639" w:dyaOrig="520">
          <v:shape id="_x0000_i1184" type="#_x0000_t75" style="width:32.4pt;height:26.4pt" o:ole="">
            <v:imagedata r:id="rId377" o:title=""/>
          </v:shape>
          <o:OLEObject Type="Embed" ProgID="Equation.DSMT4" ShapeID="_x0000_i1184" DrawAspect="Content" ObjectID="_1583002996" r:id="rId378"/>
        </w:object>
      </w:r>
      <w:r w:rsidRPr="00FA2368">
        <w:rPr>
          <w:rFonts w:hint="eastAsia"/>
          <w:sz w:val="24"/>
        </w:rPr>
        <w:t>的</w:t>
      </w:r>
      <w:proofErr w:type="gramEnd"/>
      <w:r w:rsidRPr="00FA2368">
        <w:rPr>
          <w:rFonts w:hint="eastAsia"/>
          <w:sz w:val="24"/>
        </w:rPr>
        <w:t>向量。对于项目</w:t>
      </w:r>
      <w:r w:rsidRPr="00FA2368">
        <w:rPr>
          <w:position w:val="-10"/>
          <w:sz w:val="24"/>
        </w:rPr>
        <w:object w:dxaOrig="200" w:dyaOrig="300">
          <v:shape id="_x0000_i1185" type="#_x0000_t75" style="width:9.6pt;height:15pt" o:ole="">
            <v:imagedata r:id="rId379" o:title=""/>
          </v:shape>
          <o:OLEObject Type="Embed" ProgID="Equation.DSMT4" ShapeID="_x0000_i1185" DrawAspect="Content" ObjectID="_1583002997" r:id="rId380"/>
        </w:object>
      </w:r>
      <w:r w:rsidRPr="00FA2368">
        <w:rPr>
          <w:rFonts w:hint="eastAsia"/>
          <w:sz w:val="24"/>
        </w:rPr>
        <w:t>，</w:t>
      </w:r>
      <w:r w:rsidRPr="00FA2368">
        <w:rPr>
          <w:position w:val="-14"/>
          <w:sz w:val="24"/>
        </w:rPr>
        <w:object w:dxaOrig="260" w:dyaOrig="380">
          <v:shape id="_x0000_i1186" type="#_x0000_t75" style="width:13.2pt;height:19.2pt" o:ole="">
            <v:imagedata r:id="rId367" o:title=""/>
          </v:shape>
          <o:OLEObject Type="Embed" ProgID="Equation.DSMT4" ShapeID="_x0000_i1186" DrawAspect="Content" ObjectID="_1583002998" r:id="rId381"/>
        </w:object>
      </w:r>
      <w:r w:rsidRPr="00FA2368">
        <w:rPr>
          <w:rFonts w:hint="eastAsia"/>
          <w:sz w:val="24"/>
        </w:rPr>
        <w:t>和</w:t>
      </w:r>
      <w:r w:rsidRPr="00FA2368">
        <w:rPr>
          <w:position w:val="-14"/>
          <w:sz w:val="24"/>
        </w:rPr>
        <w:object w:dxaOrig="300" w:dyaOrig="380">
          <v:shape id="_x0000_i1187" type="#_x0000_t75" style="width:15pt;height:19.2pt" o:ole="">
            <v:imagedata r:id="rId382" o:title=""/>
          </v:shape>
          <o:OLEObject Type="Embed" ProgID="Equation.DSMT4" ShapeID="_x0000_i1187" DrawAspect="Content" ObjectID="_1583002999" r:id="rId383"/>
        </w:object>
      </w:r>
      <w:r w:rsidRPr="00FA2368">
        <w:rPr>
          <w:rFonts w:hint="eastAsia"/>
          <w:sz w:val="24"/>
        </w:rPr>
        <w:t>的定义</w:t>
      </w:r>
      <w:proofErr w:type="gramStart"/>
      <w:r w:rsidRPr="00FA2368">
        <w:rPr>
          <w:rFonts w:hint="eastAsia"/>
          <w:sz w:val="24"/>
        </w:rPr>
        <w:t>和</w:t>
      </w:r>
      <w:r w:rsidRPr="00FA2368">
        <w:rPr>
          <w:position w:val="-12"/>
          <w:sz w:val="24"/>
        </w:rPr>
        <w:object w:dxaOrig="220" w:dyaOrig="360">
          <v:shape id="_x0000_i1188" type="#_x0000_t75" style="width:10.8pt;height:18pt" o:ole="">
            <v:imagedata r:id="rId384" o:title=""/>
          </v:shape>
          <o:OLEObject Type="Embed" ProgID="Equation.DSMT4" ShapeID="_x0000_i1188" DrawAspect="Content" ObjectID="_1583003000" r:id="rId385"/>
        </w:object>
      </w:r>
      <w:r w:rsidRPr="00FA2368">
        <w:rPr>
          <w:rFonts w:hint="eastAsia"/>
          <w:sz w:val="24"/>
        </w:rPr>
        <w:t>和</w:t>
      </w:r>
      <w:proofErr w:type="gramEnd"/>
      <w:r w:rsidRPr="00FA2368">
        <w:rPr>
          <w:position w:val="-12"/>
          <w:sz w:val="24"/>
        </w:rPr>
        <w:object w:dxaOrig="260" w:dyaOrig="360">
          <v:shape id="_x0000_i1189" type="#_x0000_t75" style="width:13.2pt;height:18pt" o:ole="">
            <v:imagedata r:id="rId373" o:title=""/>
          </v:shape>
          <o:OLEObject Type="Embed" ProgID="Equation.DSMT4" ShapeID="_x0000_i1189" DrawAspect="Content" ObjectID="_1583003001" r:id="rId386"/>
        </w:object>
      </w:r>
      <w:r w:rsidRPr="00FA2368">
        <w:rPr>
          <w:rFonts w:hint="eastAsia"/>
          <w:sz w:val="24"/>
        </w:rPr>
        <w:t>很像。公式</w:t>
      </w:r>
      <w:r w:rsidRPr="00FA2368">
        <w:rPr>
          <w:sz w:val="24"/>
        </w:rPr>
        <w:fldChar w:fldCharType="begin"/>
      </w:r>
      <w:r w:rsidRPr="00FA2368">
        <w:rPr>
          <w:sz w:val="24"/>
        </w:rPr>
        <w:instrText xml:space="preserve"> GOTOBUTTON ZEqnNum167668  \* MERGEFORMAT </w:instrText>
      </w:r>
      <w:r w:rsidRPr="00FA2368">
        <w:rPr>
          <w:sz w:val="24"/>
        </w:rPr>
        <w:fldChar w:fldCharType="begin"/>
      </w:r>
      <w:r w:rsidRPr="00FA2368">
        <w:rPr>
          <w:sz w:val="24"/>
        </w:rPr>
        <w:instrText xml:space="preserve"> REF ZEqnNum167668 \* Charformat \! \* MERGEFORMAT </w:instrText>
      </w:r>
      <w:r w:rsidRPr="00FA2368">
        <w:rPr>
          <w:sz w:val="24"/>
        </w:rPr>
        <w:fldChar w:fldCharType="separate"/>
      </w:r>
      <w:r w:rsidR="001B744C" w:rsidRPr="001B744C">
        <w:rPr>
          <w:sz w:val="24"/>
        </w:rPr>
        <w:instrText>(4-8)</w:instrText>
      </w:r>
      <w:r w:rsidRPr="00FA2368">
        <w:rPr>
          <w:sz w:val="24"/>
        </w:rPr>
        <w:fldChar w:fldCharType="end"/>
      </w:r>
      <w:r w:rsidRPr="00FA2368">
        <w:rPr>
          <w:sz w:val="24"/>
        </w:rPr>
        <w:fldChar w:fldCharType="end"/>
      </w:r>
      <w:r w:rsidRPr="00FA2368">
        <w:rPr>
          <w:rFonts w:hint="eastAsia"/>
          <w:sz w:val="24"/>
        </w:rPr>
        <w:t>表示了</w:t>
      </w:r>
      <w:r w:rsidRPr="00FA2368">
        <w:rPr>
          <w:sz w:val="24"/>
        </w:rPr>
        <w:t>CNN</w:t>
      </w:r>
      <w:r w:rsidRPr="00FA2368">
        <w:rPr>
          <w:rFonts w:hint="eastAsia"/>
          <w:sz w:val="24"/>
        </w:rPr>
        <w:t>的文档潜在矢量在生成项目潜在模型</w:t>
      </w:r>
      <w:r w:rsidRPr="00FA2368">
        <w:rPr>
          <w:position w:val="-14"/>
          <w:sz w:val="24"/>
        </w:rPr>
        <w:object w:dxaOrig="260" w:dyaOrig="380">
          <v:shape id="_x0000_i1190" type="#_x0000_t75" style="width:13.2pt;height:19.2pt" o:ole="">
            <v:imagedata r:id="rId387" o:title=""/>
          </v:shape>
          <o:OLEObject Type="Embed" ProgID="Equation.DSMT4" ShapeID="_x0000_i1190" DrawAspect="Content" ObjectID="_1583003002" r:id="rId388"/>
        </w:object>
      </w:r>
      <w:r w:rsidRPr="00FA2368">
        <w:rPr>
          <w:rFonts w:hint="eastAsia"/>
          <w:sz w:val="24"/>
        </w:rPr>
        <w:t>中的影响，其中</w:t>
      </w:r>
      <w:r w:rsidRPr="00FA2368">
        <w:rPr>
          <w:position w:val="-12"/>
          <w:sz w:val="24"/>
        </w:rPr>
        <w:object w:dxaOrig="300" w:dyaOrig="360">
          <v:shape id="_x0000_i1191" type="#_x0000_t75" style="width:15pt;height:18pt" o:ole="">
            <v:imagedata r:id="rId389" o:title=""/>
          </v:shape>
          <o:OLEObject Type="Embed" ProgID="Equation.DSMT4" ShapeID="_x0000_i1191" DrawAspect="Content" ObjectID="_1583003003" r:id="rId390"/>
        </w:object>
      </w:r>
      <w:r w:rsidRPr="00FA2368">
        <w:rPr>
          <w:rFonts w:hint="eastAsia"/>
          <w:sz w:val="24"/>
        </w:rPr>
        <w:t>表示的是平衡参数。</w:t>
      </w:r>
    </w:p>
    <w:p w:rsidR="00A17FA7" w:rsidRDefault="00A17FA7">
      <w:pPr>
        <w:spacing w:line="440" w:lineRule="exact"/>
        <w:ind w:firstLineChars="200" w:firstLine="485"/>
        <w:rPr>
          <w:sz w:val="24"/>
        </w:rPr>
      </w:pPr>
      <w:r>
        <w:rPr>
          <w:rFonts w:hint="eastAsia"/>
          <w:sz w:val="24"/>
        </w:rPr>
        <w:t>然而，</w:t>
      </w:r>
      <w:r w:rsidRPr="00FA2368">
        <w:rPr>
          <w:position w:val="-6"/>
          <w:sz w:val="24"/>
        </w:rPr>
        <w:object w:dxaOrig="279" w:dyaOrig="260">
          <v:shape id="_x0000_i1192" type="#_x0000_t75" style="width:14.4pt;height:13.2pt" o:ole="">
            <v:imagedata r:id="rId391" o:title=""/>
          </v:shape>
          <o:OLEObject Type="Embed" ProgID="Equation.DSMT4" ShapeID="_x0000_i1192" DrawAspect="Content" ObjectID="_1583003004" r:id="rId392"/>
        </w:object>
      </w:r>
      <w:r>
        <w:rPr>
          <w:rFonts w:hint="eastAsia"/>
          <w:sz w:val="24"/>
        </w:rPr>
        <w:t>不能像</w:t>
      </w:r>
      <w:r w:rsidRPr="00FA2368">
        <w:rPr>
          <w:position w:val="-6"/>
          <w:sz w:val="24"/>
        </w:rPr>
        <w:object w:dxaOrig="260" w:dyaOrig="260">
          <v:shape id="_x0000_i1193" type="#_x0000_t75" style="width:13.2pt;height:13.2pt" o:ole="">
            <v:imagedata r:id="rId393" o:title=""/>
          </v:shape>
          <o:OLEObject Type="Embed" ProgID="Equation.DSMT4" ShapeID="_x0000_i1193" DrawAspect="Content" ObjectID="_1583003005" r:id="rId394"/>
        </w:object>
      </w:r>
      <w:r>
        <w:rPr>
          <w:rFonts w:hint="eastAsia"/>
          <w:sz w:val="24"/>
        </w:rPr>
        <w:t>和</w:t>
      </w:r>
      <w:r w:rsidRPr="00FA2368">
        <w:rPr>
          <w:position w:val="-6"/>
          <w:sz w:val="24"/>
        </w:rPr>
        <w:object w:dxaOrig="240" w:dyaOrig="260">
          <v:shape id="_x0000_i1194" type="#_x0000_t75" style="width:12pt;height:13.2pt" o:ole="">
            <v:imagedata r:id="rId395" o:title=""/>
          </v:shape>
          <o:OLEObject Type="Embed" ProgID="Equation.DSMT4" ShapeID="_x0000_i1194" DrawAspect="Content" ObjectID="_1583003006" r:id="rId396"/>
        </w:object>
      </w:r>
      <w:r>
        <w:rPr>
          <w:rFonts w:hint="eastAsia"/>
          <w:sz w:val="24"/>
        </w:rPr>
        <w:t>那样通过分析解决方案进行优化，因为</w:t>
      </w:r>
      <w:r w:rsidR="001B744C" w:rsidRPr="001B744C">
        <w:rPr>
          <w:position w:val="-6"/>
          <w:sz w:val="24"/>
        </w:rPr>
        <w:object w:dxaOrig="279" w:dyaOrig="260">
          <v:shape id="_x0000_i1238" type="#_x0000_t75" style="width:13.8pt;height:13.2pt" o:ole="">
            <v:imagedata r:id="rId397" o:title=""/>
          </v:shape>
          <o:OLEObject Type="Embed" ProgID="Equation.DSMT4" ShapeID="_x0000_i1238" DrawAspect="Content" ObjectID="_1583003007" r:id="rId398"/>
        </w:object>
      </w:r>
      <w:r>
        <w:rPr>
          <w:rFonts w:hint="eastAsia"/>
          <w:sz w:val="24"/>
        </w:rPr>
        <w:t>与</w:t>
      </w:r>
      <w:r>
        <w:rPr>
          <w:sz w:val="24"/>
        </w:rPr>
        <w:t>CNN</w:t>
      </w:r>
      <w:r>
        <w:rPr>
          <w:rFonts w:hint="eastAsia"/>
          <w:sz w:val="24"/>
        </w:rPr>
        <w:t>架构的特征密切相关，如池化层和非线性激活函数。尽管如此，我们观察到当</w:t>
      </w:r>
      <w:r w:rsidRPr="00FA2368">
        <w:rPr>
          <w:position w:val="-6"/>
          <w:sz w:val="24"/>
        </w:rPr>
        <w:object w:dxaOrig="260" w:dyaOrig="260">
          <v:shape id="_x0000_i1195" type="#_x0000_t75" style="width:13.2pt;height:13.2pt" o:ole="">
            <v:imagedata r:id="rId399" o:title=""/>
          </v:shape>
          <o:OLEObject Type="Embed" ProgID="Equation.DSMT4" ShapeID="_x0000_i1195" DrawAspect="Content" ObjectID="_1583003008" r:id="rId400"/>
        </w:object>
      </w:r>
      <w:r>
        <w:rPr>
          <w:rFonts w:hint="eastAsia"/>
          <w:sz w:val="24"/>
        </w:rPr>
        <w:t>和</w:t>
      </w:r>
      <w:r w:rsidRPr="00FA2368">
        <w:rPr>
          <w:position w:val="-6"/>
          <w:sz w:val="24"/>
        </w:rPr>
        <w:object w:dxaOrig="240" w:dyaOrig="260">
          <v:shape id="_x0000_i1196" type="#_x0000_t75" style="width:12pt;height:13.2pt" o:ole="">
            <v:imagedata r:id="rId401" o:title=""/>
          </v:shape>
          <o:OLEObject Type="Embed" ProgID="Equation.DSMT4" ShapeID="_x0000_i1196" DrawAspect="Content" ObjectID="_1583003009" r:id="rId402"/>
        </w:object>
      </w:r>
      <w:r>
        <w:rPr>
          <w:rFonts w:hint="eastAsia"/>
          <w:sz w:val="24"/>
        </w:rPr>
        <w:t>临时恒定时，</w:t>
      </w:r>
      <w:r>
        <w:rPr>
          <w:sz w:val="24"/>
        </w:rPr>
        <w:t>L</w:t>
      </w:r>
      <w:r>
        <w:rPr>
          <w:rFonts w:hint="eastAsia"/>
          <w:sz w:val="24"/>
        </w:rPr>
        <w:t>可以解释为具有</w:t>
      </w:r>
      <w:r w:rsidRPr="00FA2368">
        <w:rPr>
          <w:position w:val="-12"/>
          <w:sz w:val="24"/>
        </w:rPr>
        <w:object w:dxaOrig="279" w:dyaOrig="360">
          <v:shape id="_x0000_i1197" type="#_x0000_t75" style="width:14.4pt;height:18pt" o:ole="">
            <v:imagedata r:id="rId403" o:title=""/>
          </v:shape>
          <o:OLEObject Type="Embed" ProgID="Equation.DSMT4" ShapeID="_x0000_i1197" DrawAspect="Content" ObjectID="_1583003010" r:id="rId404"/>
        </w:object>
      </w:r>
      <w:r>
        <w:rPr>
          <w:rFonts w:hint="eastAsia"/>
          <w:sz w:val="24"/>
        </w:rPr>
        <w:t>正则项的平方误差函数。</w:t>
      </w:r>
    </w:p>
    <w:p w:rsidR="00A17FA7" w:rsidRDefault="00A17FA7" w:rsidP="00FA2368">
      <w:pPr>
        <w:pStyle w:val="MTDisplayEquation"/>
      </w:pPr>
      <w:r>
        <w:tab/>
      </w:r>
      <w:r w:rsidRPr="00FA2368">
        <w:rPr>
          <w:position w:val="-30"/>
        </w:rPr>
        <w:object w:dxaOrig="5560" w:dyaOrig="740">
          <v:shape id="_x0000_i1198" type="#_x0000_t75" style="width:278.4pt;height:36.6pt" o:ole="">
            <v:imagedata r:id="rId405" o:title=""/>
          </v:shape>
          <o:OLEObject Type="Embed" ProgID="Equation.DSMT4" ShapeID="_x0000_i1198" DrawAspect="Content" ObjectID="_1583003011" r:id="rId40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66" w:name="ZEqnNum365133"/>
      <w:r>
        <w:instrText>(</w:instrText>
      </w:r>
      <w:fldSimple w:instr=" SEQ MTSec \c \* Arabic \* MERGEFORMAT ">
        <w:r w:rsidR="001B744C">
          <w:rPr>
            <w:noProof/>
          </w:rPr>
          <w:instrText>4</w:instrText>
        </w:r>
      </w:fldSimple>
      <w:r>
        <w:instrText>-</w:instrText>
      </w:r>
      <w:fldSimple w:instr=" SEQ MTEqn \c \* Arabic \* MERGEFORMAT ">
        <w:r w:rsidR="001B744C">
          <w:rPr>
            <w:noProof/>
          </w:rPr>
          <w:instrText>9</w:instrText>
        </w:r>
      </w:fldSimple>
      <w:r>
        <w:instrText>)</w:instrText>
      </w:r>
      <w:bookmarkEnd w:id="366"/>
      <w:r>
        <w:fldChar w:fldCharType="end"/>
      </w:r>
    </w:p>
    <w:p w:rsidR="00A17FA7" w:rsidRDefault="00A17FA7">
      <w:pPr>
        <w:spacing w:line="440" w:lineRule="exact"/>
        <w:ind w:firstLineChars="200" w:firstLine="485"/>
        <w:rPr>
          <w:sz w:val="24"/>
        </w:rPr>
      </w:pPr>
      <w:r w:rsidRPr="00FA2368">
        <w:rPr>
          <w:rFonts w:hint="eastAsia"/>
          <w:sz w:val="24"/>
        </w:rPr>
        <w:t>为了优化</w:t>
      </w:r>
      <w:r w:rsidRPr="00FA2368">
        <w:rPr>
          <w:sz w:val="24"/>
        </w:rPr>
        <w:t>W</w:t>
      </w:r>
      <w:r>
        <w:rPr>
          <w:rFonts w:hint="eastAsia"/>
          <w:sz w:val="24"/>
        </w:rPr>
        <w:t>，本文中采用了反向传播算法。总体优化过程</w:t>
      </w:r>
      <w:r>
        <w:rPr>
          <w:sz w:val="24"/>
        </w:rPr>
        <w:t>(</w:t>
      </w:r>
      <w:r w:rsidRPr="00FA2368">
        <w:rPr>
          <w:position w:val="-6"/>
          <w:sz w:val="24"/>
        </w:rPr>
        <w:object w:dxaOrig="260" w:dyaOrig="260">
          <v:shape id="_x0000_i1199" type="#_x0000_t75" style="width:13.2pt;height:13.2pt" o:ole="">
            <v:imagedata r:id="rId393" o:title=""/>
          </v:shape>
          <o:OLEObject Type="Embed" ProgID="Equation.DSMT4" ShapeID="_x0000_i1199" DrawAspect="Content" ObjectID="_1583003012" r:id="rId407"/>
        </w:object>
      </w:r>
      <w:r>
        <w:rPr>
          <w:sz w:val="24"/>
        </w:rPr>
        <w:t>,</w:t>
      </w:r>
      <w:r w:rsidRPr="00FA2368">
        <w:rPr>
          <w:position w:val="-6"/>
          <w:sz w:val="24"/>
        </w:rPr>
        <w:object w:dxaOrig="240" w:dyaOrig="260">
          <v:shape id="_x0000_i1200" type="#_x0000_t75" style="width:12pt;height:13.2pt" o:ole="">
            <v:imagedata r:id="rId395" o:title=""/>
          </v:shape>
          <o:OLEObject Type="Embed" ProgID="Equation.DSMT4" ShapeID="_x0000_i1200" DrawAspect="Content" ObjectID="_1583003013" r:id="rId408"/>
        </w:object>
      </w:r>
      <w:r>
        <w:rPr>
          <w:rFonts w:hint="eastAsia"/>
          <w:sz w:val="24"/>
        </w:rPr>
        <w:t>和</w:t>
      </w:r>
      <w:r w:rsidRPr="00FA2368">
        <w:rPr>
          <w:position w:val="-6"/>
          <w:sz w:val="24"/>
        </w:rPr>
        <w:object w:dxaOrig="279" w:dyaOrig="260">
          <v:shape id="_x0000_i1201" type="#_x0000_t75" style="width:14.4pt;height:13.2pt" o:ole="">
            <v:imagedata r:id="rId391" o:title=""/>
          </v:shape>
          <o:OLEObject Type="Embed" ProgID="Equation.DSMT4" ShapeID="_x0000_i1201" DrawAspect="Content" ObjectID="_1583003014" r:id="rId409"/>
        </w:object>
      </w:r>
      <w:r>
        <w:rPr>
          <w:rFonts w:hint="eastAsia"/>
          <w:sz w:val="24"/>
        </w:rPr>
        <w:t>被迭代地更新</w:t>
      </w:r>
      <w:r>
        <w:rPr>
          <w:sz w:val="24"/>
        </w:rPr>
        <w:t>)</w:t>
      </w:r>
      <w:r>
        <w:rPr>
          <w:rFonts w:hint="eastAsia"/>
          <w:sz w:val="24"/>
        </w:rPr>
        <w:t>被重复直到收敛。通过优化</w:t>
      </w:r>
      <w:r w:rsidRPr="00FA2368">
        <w:rPr>
          <w:position w:val="-6"/>
          <w:sz w:val="24"/>
        </w:rPr>
        <w:object w:dxaOrig="260" w:dyaOrig="260">
          <v:shape id="_x0000_i1202" type="#_x0000_t75" style="width:13.2pt;height:13.2pt" o:ole="">
            <v:imagedata r:id="rId393" o:title=""/>
          </v:shape>
          <o:OLEObject Type="Embed" ProgID="Equation.DSMT4" ShapeID="_x0000_i1202" DrawAspect="Content" ObjectID="_1583003015" r:id="rId410"/>
        </w:object>
      </w:r>
      <w:r>
        <w:rPr>
          <w:sz w:val="24"/>
        </w:rPr>
        <w:t>,</w:t>
      </w:r>
      <w:r w:rsidRPr="00FA2368">
        <w:rPr>
          <w:position w:val="-6"/>
          <w:sz w:val="24"/>
        </w:rPr>
        <w:object w:dxaOrig="240" w:dyaOrig="260">
          <v:shape id="_x0000_i1203" type="#_x0000_t75" style="width:12pt;height:13.2pt" o:ole="">
            <v:imagedata r:id="rId395" o:title=""/>
          </v:shape>
          <o:OLEObject Type="Embed" ProgID="Equation.DSMT4" ShapeID="_x0000_i1203" DrawAspect="Content" ObjectID="_1583003016" r:id="rId411"/>
        </w:object>
      </w:r>
      <w:r>
        <w:rPr>
          <w:rFonts w:hint="eastAsia"/>
          <w:sz w:val="24"/>
        </w:rPr>
        <w:t>和</w:t>
      </w:r>
      <w:r w:rsidRPr="00FA2368">
        <w:rPr>
          <w:position w:val="-6"/>
          <w:sz w:val="24"/>
        </w:rPr>
        <w:object w:dxaOrig="279" w:dyaOrig="260">
          <v:shape id="_x0000_i1204" type="#_x0000_t75" style="width:14.4pt;height:13.2pt" o:ole="">
            <v:imagedata r:id="rId391" o:title=""/>
          </v:shape>
          <o:OLEObject Type="Embed" ProgID="Equation.DSMT4" ShapeID="_x0000_i1204" DrawAspect="Content" ObjectID="_1583003017" r:id="rId412"/>
        </w:object>
      </w:r>
      <w:r>
        <w:rPr>
          <w:rFonts w:hint="eastAsia"/>
          <w:sz w:val="24"/>
        </w:rPr>
        <w:t>，最后可以预测用户对项目的未知评分：</w:t>
      </w:r>
    </w:p>
    <w:p w:rsidR="00A17FA7" w:rsidRDefault="00A17FA7" w:rsidP="008C40F6">
      <w:pPr>
        <w:pStyle w:val="MTDisplayEquation"/>
      </w:pPr>
      <w:r>
        <w:tab/>
      </w:r>
      <w:r w:rsidRPr="008C40F6">
        <w:rPr>
          <w:position w:val="-16"/>
        </w:rPr>
        <w:object w:dxaOrig="4840" w:dyaOrig="440">
          <v:shape id="_x0000_i1205" type="#_x0000_t75" style="width:242.4pt;height:21.6pt" o:ole="">
            <v:imagedata r:id="rId413" o:title=""/>
          </v:shape>
          <o:OLEObject Type="Embed" ProgID="Equation.DSMT4" ShapeID="_x0000_i1205" DrawAspect="Content" ObjectID="_1583003018" r:id="rId41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67" w:name="ZEqnNum926988"/>
      <w:r>
        <w:instrText>(</w:instrText>
      </w:r>
      <w:fldSimple w:instr=" SEQ MTSec \c \* Arabic \* MERGEFORMAT ">
        <w:r w:rsidR="001B744C">
          <w:rPr>
            <w:noProof/>
          </w:rPr>
          <w:instrText>4</w:instrText>
        </w:r>
      </w:fldSimple>
      <w:r>
        <w:instrText>-</w:instrText>
      </w:r>
      <w:fldSimple w:instr=" SEQ MTEqn \c \* Arabic \* MERGEFORMAT ">
        <w:r w:rsidR="001B744C">
          <w:rPr>
            <w:noProof/>
          </w:rPr>
          <w:instrText>10</w:instrText>
        </w:r>
      </w:fldSimple>
      <w:r>
        <w:instrText>)</w:instrText>
      </w:r>
      <w:bookmarkEnd w:id="367"/>
      <w:r>
        <w:fldChar w:fldCharType="end"/>
      </w:r>
    </w:p>
    <w:p w:rsidR="00A17FA7" w:rsidRDefault="00A17FA7" w:rsidP="008C40F6">
      <w:pPr>
        <w:pStyle w:val="MTDisplayEquation"/>
      </w:pPr>
      <w:r>
        <w:tab/>
      </w:r>
      <w:r w:rsidR="009F3939" w:rsidRPr="008C40F6">
        <w:rPr>
          <w:position w:val="-14"/>
        </w:rPr>
        <w:object w:dxaOrig="2040" w:dyaOrig="380">
          <v:shape id="_x0000_i1236" type="#_x0000_t75" style="width:101.4pt;height:19.2pt" o:ole="">
            <v:imagedata r:id="rId415" o:title=""/>
          </v:shape>
          <o:OLEObject Type="Embed" ProgID="Equation.DSMT4" ShapeID="_x0000_i1236" DrawAspect="Content" ObjectID="_1583003019" r:id="rId41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68" w:name="ZEqnNum711723"/>
      <w:r>
        <w:instrText>(</w:instrText>
      </w:r>
      <w:fldSimple w:instr=" SEQ MTSec \c \* Arabic \* MERGEFORMAT ">
        <w:r w:rsidR="001B744C">
          <w:rPr>
            <w:noProof/>
          </w:rPr>
          <w:instrText>4</w:instrText>
        </w:r>
      </w:fldSimple>
      <w:r>
        <w:instrText>-</w:instrText>
      </w:r>
      <w:fldSimple w:instr=" SEQ MTEqn \c \* Arabic \* MERGEFORMAT ">
        <w:r w:rsidR="001B744C">
          <w:rPr>
            <w:noProof/>
          </w:rPr>
          <w:instrText>11</w:instrText>
        </w:r>
      </w:fldSimple>
      <w:r>
        <w:instrText>)</w:instrText>
      </w:r>
      <w:bookmarkEnd w:id="368"/>
      <w:r>
        <w:fldChar w:fldCharType="end"/>
      </w:r>
    </w:p>
    <w:p w:rsidR="00A17FA7" w:rsidRDefault="00A17FA7">
      <w:pPr>
        <w:spacing w:line="440" w:lineRule="exact"/>
        <w:ind w:firstLineChars="200" w:firstLine="485"/>
        <w:rPr>
          <w:sz w:val="24"/>
        </w:rPr>
      </w:pPr>
      <w:r w:rsidRPr="00CC3F87">
        <w:rPr>
          <w:rFonts w:hint="eastAsia"/>
          <w:sz w:val="24"/>
        </w:rPr>
        <w:t>为了训练</w:t>
      </w:r>
      <w:r w:rsidRPr="00CC3F87">
        <w:rPr>
          <w:sz w:val="24"/>
        </w:rPr>
        <w:t>CNN</w:t>
      </w:r>
      <w:r w:rsidRPr="00CC3F87">
        <w:rPr>
          <w:rFonts w:hint="eastAsia"/>
          <w:sz w:val="24"/>
        </w:rPr>
        <w:t>的权重，本文中使用了基于批量的</w:t>
      </w:r>
      <w:proofErr w:type="spellStart"/>
      <w:r>
        <w:rPr>
          <w:sz w:val="24"/>
        </w:rPr>
        <w:t>RMSP</w:t>
      </w:r>
      <w:r w:rsidRPr="00CC3F87">
        <w:rPr>
          <w:sz w:val="24"/>
        </w:rPr>
        <w:t>rop</w:t>
      </w:r>
      <w:proofErr w:type="spellEnd"/>
      <w:r>
        <w:rPr>
          <w:rFonts w:hint="eastAsia"/>
          <w:sz w:val="24"/>
        </w:rPr>
        <w:t>。它是从</w:t>
      </w:r>
      <w:proofErr w:type="spellStart"/>
      <w:r>
        <w:rPr>
          <w:sz w:val="24"/>
        </w:rPr>
        <w:t>AdaGrad</w:t>
      </w:r>
      <w:proofErr w:type="spellEnd"/>
      <w:r>
        <w:rPr>
          <w:rFonts w:hint="eastAsia"/>
          <w:sz w:val="24"/>
        </w:rPr>
        <w:t>上修改得来的，也是一个自适应算法。</w:t>
      </w:r>
    </w:p>
    <w:tbl>
      <w:tblPr>
        <w:tblW w:w="5000" w:type="pct"/>
        <w:jc w:val="center"/>
        <w:tblBorders>
          <w:top w:val="double" w:sz="4" w:space="0" w:color="auto"/>
          <w:bottom w:val="single" w:sz="4" w:space="0" w:color="auto"/>
          <w:insideH w:val="single" w:sz="4" w:space="0" w:color="auto"/>
        </w:tblBorders>
        <w:tblLook w:val="0060" w:firstRow="1" w:lastRow="1" w:firstColumn="0" w:lastColumn="0" w:noHBand="0" w:noVBand="0"/>
      </w:tblPr>
      <w:tblGrid>
        <w:gridCol w:w="8855"/>
        <w:gridCol w:w="91"/>
      </w:tblGrid>
      <w:tr w:rsidR="00A17FA7" w:rsidTr="00D92D38">
        <w:trPr>
          <w:gridAfter w:val="1"/>
          <w:wAfter w:w="51" w:type="pct"/>
          <w:jc w:val="center"/>
        </w:trPr>
        <w:tc>
          <w:tcPr>
            <w:tcW w:w="4949" w:type="pct"/>
            <w:tcBorders>
              <w:top w:val="nil"/>
              <w:left w:val="nil"/>
              <w:bottom w:val="single" w:sz="12" w:space="0" w:color="auto"/>
              <w:right w:val="nil"/>
            </w:tcBorders>
            <w:noWrap/>
            <w:vAlign w:val="center"/>
          </w:tcPr>
          <w:p w:rsidR="00A17FA7" w:rsidRDefault="00A17FA7" w:rsidP="00CC3F87">
            <w:pPr>
              <w:pStyle w:val="a5"/>
            </w:pPr>
            <w:proofErr w:type="spellStart"/>
            <w:r>
              <w:t>RMSProp</w:t>
            </w:r>
            <w:proofErr w:type="spellEnd"/>
            <w:r w:rsidR="001D5B06">
              <w:rPr>
                <w:rFonts w:hint="eastAsia"/>
              </w:rPr>
              <w:t>算法</w:t>
            </w:r>
          </w:p>
        </w:tc>
      </w:tr>
      <w:tr w:rsidR="00A17FA7" w:rsidTr="00D92D38">
        <w:trPr>
          <w:trHeight w:val="454"/>
          <w:jc w:val="center"/>
        </w:trPr>
        <w:tc>
          <w:tcPr>
            <w:tcW w:w="5000" w:type="pct"/>
            <w:gridSpan w:val="2"/>
            <w:tcBorders>
              <w:top w:val="single" w:sz="12" w:space="0" w:color="auto"/>
              <w:left w:val="nil"/>
              <w:bottom w:val="single" w:sz="8" w:space="0" w:color="auto"/>
              <w:right w:val="nil"/>
            </w:tcBorders>
            <w:vAlign w:val="center"/>
          </w:tcPr>
          <w:p w:rsidR="00A17FA7" w:rsidRDefault="00A17FA7" w:rsidP="00CC3F87">
            <w:pPr>
              <w:pStyle w:val="6"/>
              <w:jc w:val="both"/>
            </w:pPr>
            <w:r>
              <w:rPr>
                <w:rFonts w:hint="eastAsia"/>
              </w:rPr>
              <w:t>输入：全局学习速率</w:t>
            </w:r>
            <w:r w:rsidRPr="00CC3F87">
              <w:rPr>
                <w:position w:val="-6"/>
              </w:rPr>
              <w:object w:dxaOrig="200" w:dyaOrig="220">
                <v:shape id="_x0000_i1206" type="#_x0000_t75" style="width:10.8pt;height:10.8pt" o:ole="">
                  <v:imagedata r:id="rId417" o:title=""/>
                </v:shape>
                <o:OLEObject Type="Embed" ProgID="Equation.DSMT4" ShapeID="_x0000_i1206" DrawAspect="Content" ObjectID="_1583003020" r:id="rId418"/>
              </w:object>
            </w:r>
            <w:r>
              <w:rPr>
                <w:rFonts w:hint="eastAsia"/>
              </w:rPr>
              <w:t>，衰退率</w:t>
            </w:r>
            <w:r w:rsidRPr="00CC3F87">
              <w:rPr>
                <w:position w:val="-10"/>
              </w:rPr>
              <w:object w:dxaOrig="240" w:dyaOrig="260">
                <v:shape id="_x0000_i1207" type="#_x0000_t75" style="width:12pt;height:13.2pt" o:ole="">
                  <v:imagedata r:id="rId419" o:title=""/>
                </v:shape>
                <o:OLEObject Type="Embed" ProgID="Equation.DSMT4" ShapeID="_x0000_i1207" DrawAspect="Content" ObjectID="_1583003021" r:id="rId420"/>
              </w:object>
            </w:r>
            <w:r>
              <w:rPr>
                <w:rFonts w:hint="eastAsia"/>
              </w:rPr>
              <w:t>，初始参数</w:t>
            </w:r>
            <w:r w:rsidRPr="00CC3F87">
              <w:rPr>
                <w:position w:val="-6"/>
              </w:rPr>
              <w:object w:dxaOrig="220" w:dyaOrig="279">
                <v:shape id="_x0000_i1208" type="#_x0000_t75" style="width:10.8pt;height:13.8pt" o:ole="">
                  <v:imagedata r:id="rId421" o:title=""/>
                </v:shape>
                <o:OLEObject Type="Embed" ProgID="Equation.DSMT4" ShapeID="_x0000_i1208" DrawAspect="Content" ObjectID="_1583003022" r:id="rId422"/>
              </w:object>
            </w:r>
          </w:p>
        </w:tc>
      </w:tr>
      <w:tr w:rsidR="00A17FA7" w:rsidTr="00D92D38">
        <w:trPr>
          <w:trHeight w:val="454"/>
          <w:jc w:val="center"/>
        </w:trPr>
        <w:tc>
          <w:tcPr>
            <w:tcW w:w="5000" w:type="pct"/>
            <w:gridSpan w:val="2"/>
            <w:tcBorders>
              <w:top w:val="nil"/>
              <w:left w:val="nil"/>
              <w:bottom w:val="single" w:sz="12" w:space="0" w:color="auto"/>
              <w:right w:val="nil"/>
            </w:tcBorders>
          </w:tcPr>
          <w:p w:rsidR="00A17FA7" w:rsidRDefault="00A17FA7" w:rsidP="00CC3F87">
            <w:pPr>
              <w:pStyle w:val="6"/>
              <w:numPr>
                <w:ilvl w:val="0"/>
                <w:numId w:val="46"/>
              </w:numPr>
              <w:jc w:val="both"/>
            </w:pPr>
            <w:r>
              <w:rPr>
                <w:rFonts w:hint="eastAsia"/>
              </w:rPr>
              <w:t>初始化累积变量</w:t>
            </w:r>
            <w:r w:rsidRPr="00CC3F87">
              <w:rPr>
                <w:position w:val="-10"/>
              </w:rPr>
              <w:object w:dxaOrig="460" w:dyaOrig="320">
                <v:shape id="_x0000_i1209" type="#_x0000_t75" style="width:22.2pt;height:15.6pt" o:ole="">
                  <v:imagedata r:id="rId423" o:title=""/>
                </v:shape>
                <o:OLEObject Type="Embed" ProgID="Equation.DSMT4" ShapeID="_x0000_i1209" DrawAspect="Content" ObjectID="_1583003023" r:id="rId424"/>
              </w:object>
            </w:r>
          </w:p>
          <w:p w:rsidR="00A17FA7" w:rsidRDefault="00221152" w:rsidP="00221152">
            <w:pPr>
              <w:pStyle w:val="6"/>
              <w:numPr>
                <w:ilvl w:val="0"/>
                <w:numId w:val="46"/>
              </w:numPr>
              <w:jc w:val="both"/>
              <w:rPr>
                <w:rFonts w:hint="eastAsia"/>
              </w:rPr>
            </w:pPr>
            <w:r>
              <w:rPr>
                <w:rFonts w:hint="eastAsia"/>
              </w:rPr>
              <w:t>从目标</w:t>
            </w:r>
            <w:r w:rsidRPr="00221152">
              <w:rPr>
                <w:position w:val="-10"/>
              </w:rPr>
              <w:object w:dxaOrig="380" w:dyaOrig="360">
                <v:shape id="_x0000_i1241" type="#_x0000_t75" style="width:19.2pt;height:18pt" o:ole="">
                  <v:imagedata r:id="rId425" o:title=""/>
                </v:shape>
                <o:OLEObject Type="Embed" ProgID="Equation.DSMT4" ShapeID="_x0000_i1241" DrawAspect="Content" ObjectID="_1583003024" r:id="rId426"/>
              </w:object>
            </w:r>
            <w:r>
              <w:rPr>
                <w:rFonts w:hint="eastAsia"/>
              </w:rPr>
              <w:t>对应的</w:t>
            </w:r>
            <w:r w:rsidR="00A17FA7">
              <w:rPr>
                <w:rFonts w:hint="eastAsia"/>
              </w:rPr>
              <w:t>训练集</w:t>
            </w:r>
            <w:r>
              <w:rPr>
                <w:rFonts w:hint="eastAsia"/>
              </w:rPr>
              <w:t>{</w:t>
            </w:r>
            <w:r w:rsidRPr="00221152">
              <w:rPr>
                <w:position w:val="-8"/>
              </w:rPr>
              <w:object w:dxaOrig="1140" w:dyaOrig="340">
                <v:shape id="_x0000_i1239" type="#_x0000_t75" style="width:57pt;height:16.8pt" o:ole="">
                  <v:imagedata r:id="rId427" o:title=""/>
                </v:shape>
                <o:OLEObject Type="Embed" ProgID="Equation.DSMT4" ShapeID="_x0000_i1239" DrawAspect="Content" ObjectID="_1583003025" r:id="rId428"/>
              </w:object>
            </w:r>
            <w:r>
              <w:rPr>
                <w:rFonts w:hint="eastAsia"/>
              </w:rPr>
              <w:t>}</w:t>
            </w:r>
            <w:r>
              <w:rPr>
                <w:rFonts w:hint="eastAsia"/>
              </w:rPr>
              <w:t>中选取</w:t>
            </w:r>
            <w:r w:rsidRPr="00221152">
              <w:rPr>
                <w:position w:val="-6"/>
              </w:rPr>
              <w:object w:dxaOrig="260" w:dyaOrig="220">
                <v:shape id="_x0000_i1240" type="#_x0000_t75" style="width:13.2pt;height:10.8pt" o:ole="">
                  <v:imagedata r:id="rId429" o:title=""/>
                </v:shape>
                <o:OLEObject Type="Embed" ProgID="Equation.DSMT4" ShapeID="_x0000_i1240" DrawAspect="Content" ObjectID="_1583003026" r:id="rId430"/>
              </w:object>
            </w:r>
            <w:proofErr w:type="gramStart"/>
            <w:r>
              <w:rPr>
                <w:rFonts w:hint="eastAsia"/>
              </w:rPr>
              <w:t>个</w:t>
            </w:r>
            <w:proofErr w:type="gramEnd"/>
            <w:r>
              <w:rPr>
                <w:rFonts w:hint="eastAsia"/>
              </w:rPr>
              <w:t>样本作为一个小批次</w:t>
            </w:r>
          </w:p>
          <w:p w:rsidR="00221152" w:rsidRDefault="00221152" w:rsidP="00221152">
            <w:pPr>
              <w:pStyle w:val="6"/>
              <w:numPr>
                <w:ilvl w:val="0"/>
                <w:numId w:val="46"/>
              </w:numPr>
              <w:jc w:val="both"/>
              <w:rPr>
                <w:rFonts w:hint="eastAsia"/>
              </w:rPr>
            </w:pPr>
            <w:r>
              <w:rPr>
                <w:rFonts w:hint="eastAsia"/>
              </w:rPr>
              <w:lastRenderedPageBreak/>
              <w:t>计算梯度：</w:t>
            </w:r>
            <w:r w:rsidRPr="00221152">
              <w:rPr>
                <w:position w:val="-28"/>
              </w:rPr>
              <w:object w:dxaOrig="3019" w:dyaOrig="660">
                <v:shape id="_x0000_i1242" type="#_x0000_t75" style="width:151.2pt;height:33pt" o:ole="">
                  <v:imagedata r:id="rId431" o:title=""/>
                </v:shape>
                <o:OLEObject Type="Embed" ProgID="Equation.DSMT4" ShapeID="_x0000_i1242" DrawAspect="Content" ObjectID="_1583003027" r:id="rId432"/>
              </w:object>
            </w:r>
          </w:p>
          <w:p w:rsidR="00221152" w:rsidRDefault="00221152" w:rsidP="00221152">
            <w:pPr>
              <w:pStyle w:val="6"/>
              <w:numPr>
                <w:ilvl w:val="0"/>
                <w:numId w:val="46"/>
              </w:numPr>
              <w:jc w:val="both"/>
              <w:rPr>
                <w:rFonts w:hint="eastAsia"/>
              </w:rPr>
            </w:pPr>
            <w:r>
              <w:rPr>
                <w:rFonts w:hint="eastAsia"/>
              </w:rPr>
              <w:t>累积平方梯度：</w:t>
            </w:r>
            <w:r w:rsidRPr="00221152">
              <w:rPr>
                <w:position w:val="-10"/>
              </w:rPr>
              <w:object w:dxaOrig="2240" w:dyaOrig="320">
                <v:shape id="_x0000_i1243" type="#_x0000_t75" style="width:112.2pt;height:16.2pt" o:ole="">
                  <v:imagedata r:id="rId433" o:title=""/>
                </v:shape>
                <o:OLEObject Type="Embed" ProgID="Equation.DSMT4" ShapeID="_x0000_i1243" DrawAspect="Content" ObjectID="_1583003028" r:id="rId434"/>
              </w:object>
            </w:r>
          </w:p>
          <w:p w:rsidR="00B83BF9" w:rsidRDefault="00B83BF9" w:rsidP="00221152">
            <w:pPr>
              <w:pStyle w:val="6"/>
              <w:numPr>
                <w:ilvl w:val="0"/>
                <w:numId w:val="46"/>
              </w:numPr>
              <w:jc w:val="both"/>
              <w:rPr>
                <w:rFonts w:hint="eastAsia"/>
              </w:rPr>
            </w:pPr>
            <w:r>
              <w:rPr>
                <w:rFonts w:hint="eastAsia"/>
              </w:rPr>
              <w:t>计算参数的更新：</w:t>
            </w:r>
            <w:r w:rsidRPr="00B83BF9">
              <w:rPr>
                <w:position w:val="-32"/>
              </w:rPr>
              <w:object w:dxaOrig="1939" w:dyaOrig="700">
                <v:shape id="_x0000_i1244" type="#_x0000_t75" style="width:97.2pt;height:34.8pt" o:ole="">
                  <v:imagedata r:id="rId435" o:title=""/>
                </v:shape>
                <o:OLEObject Type="Embed" ProgID="Equation.DSMT4" ShapeID="_x0000_i1244" DrawAspect="Content" ObjectID="_1583003029" r:id="rId436"/>
              </w:object>
            </w:r>
          </w:p>
          <w:p w:rsidR="00B83BF9" w:rsidRDefault="00B83BF9" w:rsidP="00221152">
            <w:pPr>
              <w:pStyle w:val="6"/>
              <w:numPr>
                <w:ilvl w:val="0"/>
                <w:numId w:val="46"/>
              </w:numPr>
              <w:jc w:val="both"/>
              <w:rPr>
                <w:rFonts w:hint="eastAsia"/>
              </w:rPr>
            </w:pPr>
            <w:r>
              <w:rPr>
                <w:rFonts w:hint="eastAsia"/>
              </w:rPr>
              <w:t>更新参数：</w:t>
            </w:r>
            <w:r w:rsidRPr="00B83BF9">
              <w:rPr>
                <w:position w:val="-6"/>
              </w:rPr>
              <w:object w:dxaOrig="1219" w:dyaOrig="279">
                <v:shape id="_x0000_i1245" type="#_x0000_t75" style="width:61.2pt;height:13.8pt" o:ole="">
                  <v:imagedata r:id="rId437" o:title=""/>
                </v:shape>
                <o:OLEObject Type="Embed" ProgID="Equation.DSMT4" ShapeID="_x0000_i1245" DrawAspect="Content" ObjectID="_1583003030" r:id="rId438"/>
              </w:object>
            </w:r>
          </w:p>
          <w:p w:rsidR="00B83BF9" w:rsidRDefault="00B83BF9" w:rsidP="00221152">
            <w:pPr>
              <w:pStyle w:val="6"/>
              <w:numPr>
                <w:ilvl w:val="0"/>
                <w:numId w:val="46"/>
              </w:numPr>
              <w:jc w:val="both"/>
            </w:pPr>
            <w:r>
              <w:rPr>
                <w:rFonts w:hint="eastAsia"/>
              </w:rPr>
              <w:t>重复上面的步骤，直到符合收敛条件</w:t>
            </w:r>
          </w:p>
        </w:tc>
      </w:tr>
    </w:tbl>
    <w:p w:rsidR="00A17FA7" w:rsidRPr="00CC3F87" w:rsidRDefault="00A17FA7" w:rsidP="00850B8B">
      <w:pPr>
        <w:spacing w:line="440" w:lineRule="exact"/>
        <w:ind w:firstLineChars="200" w:firstLine="485"/>
        <w:rPr>
          <w:sz w:val="24"/>
        </w:rPr>
      </w:pPr>
    </w:p>
    <w:p w:rsidR="00A17FA7" w:rsidRPr="00552651" w:rsidRDefault="00A17FA7" w:rsidP="00552651">
      <w:pPr>
        <w:pStyle w:val="af1"/>
        <w:adjustRightInd/>
        <w:snapToGrid/>
        <w:spacing w:before="223" w:after="223" w:line="440" w:lineRule="atLeast"/>
        <w:jc w:val="both"/>
        <w:rPr>
          <w:rFonts w:ascii="Times New Roman" w:hAnsi="Times New Roman"/>
          <w:b w:val="0"/>
        </w:rPr>
      </w:pPr>
      <w:bookmarkStart w:id="369" w:name="_Toc508828420"/>
      <w:r w:rsidRPr="00552651">
        <w:rPr>
          <w:rFonts w:ascii="Times New Roman" w:hAnsi="Times New Roman"/>
          <w:b w:val="0"/>
        </w:rPr>
        <w:t>4.4.1</w:t>
      </w:r>
      <w:r w:rsidRPr="00552651">
        <w:rPr>
          <w:rFonts w:ascii="Times New Roman" w:hAnsi="Times New Roman" w:hint="eastAsia"/>
          <w:b w:val="0"/>
        </w:rPr>
        <w:t>模型复杂度分析</w:t>
      </w:r>
      <w:bookmarkEnd w:id="369"/>
    </w:p>
    <w:p w:rsidR="00A17FA7" w:rsidRPr="00C327C0" w:rsidRDefault="00A17FA7" w:rsidP="00850B8B">
      <w:pPr>
        <w:pStyle w:val="5"/>
        <w:ind w:firstLine="485"/>
      </w:pPr>
      <w:r w:rsidRPr="00C327C0">
        <w:rPr>
          <w:rFonts w:hint="eastAsia"/>
        </w:rPr>
        <w:t>在每个迭代</w:t>
      </w:r>
      <w:r>
        <w:rPr>
          <w:rFonts w:hint="eastAsia"/>
        </w:rPr>
        <w:t>时期，所有用户和项目潜在模型在</w:t>
      </w:r>
      <w:r w:rsidRPr="00C327C0">
        <w:rPr>
          <w:position w:val="-12"/>
        </w:rPr>
        <w:object w:dxaOrig="2160" w:dyaOrig="380">
          <v:shape id="_x0000_i1210" type="#_x0000_t75" style="width:108pt;height:19.2pt" o:ole="">
            <v:imagedata r:id="rId439" o:title=""/>
          </v:shape>
          <o:OLEObject Type="Embed" ProgID="Equation.DSMT4" ShapeID="_x0000_i1210" DrawAspect="Content" ObjectID="_1583003031" r:id="rId440"/>
        </w:object>
      </w:r>
      <w:r>
        <w:rPr>
          <w:rFonts w:hint="eastAsia"/>
        </w:rPr>
        <w:t>中更新，其中</w:t>
      </w:r>
      <w:r w:rsidRPr="00C327C0">
        <w:rPr>
          <w:position w:val="-12"/>
        </w:rPr>
        <w:object w:dxaOrig="300" w:dyaOrig="360">
          <v:shape id="_x0000_i1211" type="#_x0000_t75" style="width:15pt;height:18pt" o:ole="">
            <v:imagedata r:id="rId441" o:title=""/>
          </v:shape>
          <o:OLEObject Type="Embed" ProgID="Equation.DSMT4" ShapeID="_x0000_i1211" DrawAspect="Content" ObjectID="_1583003032" r:id="rId442"/>
        </w:object>
      </w:r>
      <w:r>
        <w:rPr>
          <w:rFonts w:hint="eastAsia"/>
        </w:rPr>
        <w:t>是观测到的评分数。注意，在更新</w:t>
      </w:r>
      <w:r>
        <w:t>W</w:t>
      </w:r>
      <w:r>
        <w:rPr>
          <w:rFonts w:hint="eastAsia"/>
        </w:rPr>
        <w:t>时计算文档潜在矢量。用于更新</w:t>
      </w:r>
      <w:r>
        <w:t>W</w:t>
      </w:r>
      <w:r>
        <w:rPr>
          <w:rFonts w:hint="eastAsia"/>
        </w:rPr>
        <w:t>的时间复杂度由卷积层的计算支配，因此</w:t>
      </w:r>
      <w:r>
        <w:t>CNN</w:t>
      </w:r>
      <w:r>
        <w:rPr>
          <w:rFonts w:hint="eastAsia"/>
        </w:rPr>
        <w:t>的所有权重和偏置变量在</w:t>
      </w:r>
      <w:r w:rsidRPr="00C327C0">
        <w:rPr>
          <w:position w:val="-12"/>
        </w:rPr>
        <w:object w:dxaOrig="1640" w:dyaOrig="360">
          <v:shape id="_x0000_i1212" type="#_x0000_t75" style="width:81pt;height:18pt" o:ole="">
            <v:imagedata r:id="rId443" o:title=""/>
          </v:shape>
          <o:OLEObject Type="Embed" ProgID="Equation.DSMT4" ShapeID="_x0000_i1212" DrawAspect="Content" ObjectID="_1583003033" r:id="rId444"/>
        </w:object>
      </w:r>
      <w:r>
        <w:rPr>
          <w:rFonts w:hint="eastAsia"/>
        </w:rPr>
        <w:t>中更新。结果，每个时期的总时间复杂度为</w:t>
      </w:r>
      <w:r w:rsidRPr="00C327C0">
        <w:rPr>
          <w:position w:val="-12"/>
        </w:rPr>
        <w:object w:dxaOrig="3600" w:dyaOrig="380">
          <v:shape id="_x0000_i1213" type="#_x0000_t75" style="width:180pt;height:19.2pt" o:ole="">
            <v:imagedata r:id="rId445" o:title=""/>
          </v:shape>
          <o:OLEObject Type="Embed" ProgID="Equation.DSMT4" ShapeID="_x0000_i1213" DrawAspect="Content" ObjectID="_1583003034" r:id="rId446"/>
        </w:object>
      </w:r>
      <w:r>
        <w:rPr>
          <w:rFonts w:hint="eastAsia"/>
        </w:rPr>
        <w:t>，并且该优化过程与给定数据的大小成线性关系。</w:t>
      </w:r>
    </w:p>
    <w:p w:rsidR="00A17FA7" w:rsidRPr="00BB6AA7" w:rsidRDefault="00A17FA7" w:rsidP="006B4F2C">
      <w:pPr>
        <w:pStyle w:val="af0"/>
        <w:spacing w:before="223" w:after="223" w:line="440" w:lineRule="atLeast"/>
        <w:jc w:val="both"/>
        <w:rPr>
          <w:b w:val="0"/>
          <w:bCs/>
        </w:rPr>
      </w:pPr>
      <w:bookmarkStart w:id="370" w:name="_Toc508828421"/>
      <w:bookmarkEnd w:id="362"/>
      <w:r>
        <w:rPr>
          <w:b w:val="0"/>
          <w:bCs/>
        </w:rPr>
        <w:t>4.5</w:t>
      </w:r>
      <w:r w:rsidRPr="00BB6AA7">
        <w:rPr>
          <w:rFonts w:hint="eastAsia"/>
          <w:b w:val="0"/>
          <w:bCs/>
        </w:rPr>
        <w:t>本章小结</w:t>
      </w:r>
      <w:bookmarkEnd w:id="370"/>
    </w:p>
    <w:bookmarkEnd w:id="317"/>
    <w:bookmarkEnd w:id="318"/>
    <w:p w:rsidR="00A17FA7" w:rsidRDefault="00A17FA7" w:rsidP="00850B8B">
      <w:pPr>
        <w:pStyle w:val="5"/>
        <w:ind w:firstLine="485"/>
      </w:pPr>
      <w:r>
        <w:rPr>
          <w:rFonts w:hint="eastAsia"/>
        </w:rPr>
        <w:t>本章首先介绍了词向量的基本概念，然后详细介绍了词向量模型中</w:t>
      </w:r>
      <w:proofErr w:type="gramStart"/>
      <w:r>
        <w:rPr>
          <w:rFonts w:hint="eastAsia"/>
        </w:rPr>
        <w:t>最</w:t>
      </w:r>
      <w:proofErr w:type="gramEnd"/>
      <w:r>
        <w:rPr>
          <w:rFonts w:hint="eastAsia"/>
        </w:rPr>
        <w:t>经典的</w:t>
      </w:r>
      <w:r>
        <w:t>Wrod2vec</w:t>
      </w:r>
      <w:r>
        <w:rPr>
          <w:rFonts w:hint="eastAsia"/>
        </w:rPr>
        <w:t>算法。其次本章对</w:t>
      </w:r>
      <w:r>
        <w:t>IMDB</w:t>
      </w:r>
      <w:r>
        <w:rPr>
          <w:rFonts w:hint="eastAsia"/>
        </w:rPr>
        <w:t>数据集进行了数据预处理，然后实现了</w:t>
      </w:r>
      <w:r>
        <w:t>Word2vec</w:t>
      </w:r>
      <w:r>
        <w:rPr>
          <w:rFonts w:hint="eastAsia"/>
        </w:rPr>
        <w:t>算法，以</w:t>
      </w:r>
      <w:r>
        <w:t>IMDB</w:t>
      </w:r>
      <w:r>
        <w:rPr>
          <w:rFonts w:hint="eastAsia"/>
        </w:rPr>
        <w:t>电影评论数据集为基础生成了词向量，并验证了生成的词向量的效果。最后在对</w:t>
      </w:r>
      <w:proofErr w:type="spellStart"/>
      <w:r>
        <w:t>ConvMF</w:t>
      </w:r>
      <w:proofErr w:type="spellEnd"/>
      <w:r>
        <w:t>-S</w:t>
      </w:r>
      <w:r>
        <w:rPr>
          <w:rFonts w:hint="eastAsia"/>
        </w:rPr>
        <w:t>算法进一步研究的基础上，对模型做出了优化。</w:t>
      </w:r>
    </w:p>
    <w:p w:rsidR="00A17FA7" w:rsidRPr="00C92125" w:rsidRDefault="00A17FA7">
      <w:pPr>
        <w:pStyle w:val="5"/>
        <w:ind w:firstLine="485"/>
        <w:sectPr w:rsidR="00A17FA7" w:rsidRPr="00C92125" w:rsidSect="00FB711F">
          <w:headerReference w:type="default" r:id="rId447"/>
          <w:pgSz w:w="11906" w:h="16838"/>
          <w:pgMar w:top="1701" w:right="1588" w:bottom="1701" w:left="1588" w:header="1418" w:footer="1418" w:gutter="0"/>
          <w:cols w:space="720"/>
          <w:docGrid w:type="linesAndChars" w:linePitch="447" w:charSpace="512"/>
        </w:sectPr>
      </w:pPr>
    </w:p>
    <w:p w:rsidR="00A17FA7" w:rsidRPr="00F9230E" w:rsidRDefault="00A17FA7" w:rsidP="00894C73">
      <w:pPr>
        <w:pStyle w:val="1"/>
        <w:spacing w:before="447" w:after="357"/>
      </w:pPr>
      <w:bookmarkStart w:id="371" w:name="_Toc508828422"/>
      <w:r>
        <w:rPr>
          <w:rFonts w:hint="eastAsia"/>
        </w:rPr>
        <w:lastRenderedPageBreak/>
        <w:t>实验及结果分析</w:t>
      </w:r>
      <w:bookmarkEnd w:id="371"/>
    </w:p>
    <w:p w:rsidR="00A17FA7" w:rsidRPr="00D22BE9" w:rsidRDefault="00A17FA7" w:rsidP="00FD707B">
      <w:pPr>
        <w:pStyle w:val="afff"/>
        <w:keepNext/>
        <w:keepLines/>
        <w:numPr>
          <w:ilvl w:val="0"/>
          <w:numId w:val="4"/>
        </w:numPr>
        <w:spacing w:beforeLines="50" w:before="223" w:afterLines="50" w:after="223"/>
        <w:ind w:firstLineChars="0"/>
        <w:jc w:val="left"/>
        <w:outlineLvl w:val="1"/>
        <w:rPr>
          <w:rFonts w:eastAsia="黑体"/>
          <w:vanish/>
          <w:sz w:val="30"/>
          <w:szCs w:val="32"/>
        </w:rPr>
      </w:pPr>
      <w:bookmarkStart w:id="372" w:name="_Toc476341098"/>
      <w:bookmarkStart w:id="373" w:name="_Toc476341189"/>
      <w:bookmarkStart w:id="374" w:name="_Toc476602609"/>
      <w:bookmarkStart w:id="375" w:name="_Toc478058623"/>
      <w:bookmarkStart w:id="376" w:name="_Toc478059178"/>
      <w:bookmarkStart w:id="377" w:name="_Toc478059253"/>
      <w:bookmarkStart w:id="378" w:name="_Toc478059339"/>
      <w:bookmarkStart w:id="379" w:name="_Toc478059424"/>
      <w:bookmarkStart w:id="380" w:name="_Toc478059497"/>
      <w:bookmarkStart w:id="381" w:name="_Toc478350401"/>
      <w:bookmarkStart w:id="382" w:name="_Toc478361031"/>
      <w:bookmarkStart w:id="383" w:name="_Toc478514012"/>
      <w:bookmarkStart w:id="384" w:name="_Toc478549333"/>
      <w:bookmarkStart w:id="385" w:name="_Toc478684606"/>
      <w:bookmarkStart w:id="386" w:name="_Toc478685181"/>
      <w:bookmarkStart w:id="387" w:name="_Toc478687728"/>
      <w:bookmarkStart w:id="388" w:name="_Toc478689503"/>
      <w:bookmarkStart w:id="389" w:name="_Toc478689968"/>
      <w:bookmarkStart w:id="390" w:name="_Toc478690030"/>
      <w:bookmarkStart w:id="391" w:name="_Toc478690130"/>
      <w:bookmarkStart w:id="392" w:name="_Toc478911855"/>
      <w:bookmarkStart w:id="393" w:name="_Toc478912344"/>
      <w:bookmarkStart w:id="394" w:name="_Toc479028938"/>
      <w:bookmarkStart w:id="395" w:name="_Toc479028995"/>
      <w:bookmarkStart w:id="396" w:name="_Toc479084893"/>
      <w:bookmarkStart w:id="397" w:name="_Toc482129216"/>
      <w:bookmarkStart w:id="398" w:name="_Toc482219793"/>
      <w:bookmarkStart w:id="399" w:name="_Toc482269846"/>
      <w:bookmarkStart w:id="400" w:name="_Toc482269916"/>
      <w:bookmarkStart w:id="401" w:name="_Toc482269974"/>
      <w:bookmarkStart w:id="402" w:name="_Toc482270102"/>
      <w:bookmarkStart w:id="403" w:name="_Toc482799537"/>
      <w:bookmarkStart w:id="404" w:name="_Toc507955320"/>
      <w:bookmarkStart w:id="405" w:name="_Toc507963698"/>
      <w:bookmarkStart w:id="406" w:name="_Toc507999519"/>
      <w:bookmarkStart w:id="407" w:name="_Toc508000174"/>
      <w:bookmarkStart w:id="408" w:name="_Toc508112950"/>
      <w:bookmarkStart w:id="409" w:name="_Toc508123069"/>
      <w:bookmarkStart w:id="410" w:name="_Toc508123119"/>
      <w:bookmarkStart w:id="411" w:name="_Toc508267981"/>
      <w:bookmarkStart w:id="412" w:name="_Toc508568064"/>
      <w:bookmarkStart w:id="413" w:name="_Toc508631504"/>
      <w:bookmarkStart w:id="414" w:name="_Toc508720876"/>
      <w:bookmarkStart w:id="415" w:name="_Toc508720931"/>
      <w:bookmarkStart w:id="416" w:name="_Toc508828368"/>
      <w:bookmarkStart w:id="417" w:name="_Toc508828423"/>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p>
    <w:p w:rsidR="00A17FA7" w:rsidRPr="00BB6AA7" w:rsidRDefault="00A17FA7" w:rsidP="00BB6AA7">
      <w:pPr>
        <w:pStyle w:val="af0"/>
        <w:numPr>
          <w:ilvl w:val="1"/>
          <w:numId w:val="4"/>
        </w:numPr>
        <w:spacing w:before="223" w:after="223" w:line="440" w:lineRule="atLeast"/>
        <w:ind w:left="0" w:firstLine="0"/>
        <w:jc w:val="both"/>
        <w:rPr>
          <w:b w:val="0"/>
          <w:bCs/>
        </w:rPr>
      </w:pPr>
      <w:bookmarkStart w:id="418" w:name="_Toc508828424"/>
      <w:r w:rsidRPr="00BB6AA7">
        <w:rPr>
          <w:rFonts w:hint="eastAsia"/>
          <w:b w:val="0"/>
          <w:bCs/>
        </w:rPr>
        <w:t>实验环境及软件</w:t>
      </w:r>
      <w:r>
        <w:rPr>
          <w:b w:val="0"/>
          <w:bCs/>
        </w:rPr>
        <w:fldChar w:fldCharType="begin"/>
      </w:r>
      <w:r>
        <w:rPr>
          <w:b w:val="0"/>
          <w:bCs/>
        </w:rPr>
        <w:instrText xml:space="preserve"> MACROBUTTON MTEditEquationSection2 </w:instrText>
      </w:r>
      <w:r w:rsidRPr="00335AE5">
        <w:rPr>
          <w:rStyle w:val="MTEquationSection"/>
          <w:szCs w:val="36"/>
        </w:rPr>
        <w:instrText>Equation Chapter (Next) Section 5</w:instrText>
      </w:r>
      <w:r>
        <w:rPr>
          <w:b w:val="0"/>
          <w:bCs/>
        </w:rPr>
        <w:fldChar w:fldCharType="begin"/>
      </w:r>
      <w:r>
        <w:rPr>
          <w:b w:val="0"/>
          <w:bCs/>
        </w:rPr>
        <w:instrText xml:space="preserve"> SEQ MTEqn \r \h \* MERGEFORMAT </w:instrText>
      </w:r>
      <w:r>
        <w:rPr>
          <w:b w:val="0"/>
          <w:bCs/>
        </w:rPr>
        <w:fldChar w:fldCharType="end"/>
      </w:r>
      <w:r>
        <w:rPr>
          <w:b w:val="0"/>
          <w:bCs/>
        </w:rPr>
        <w:fldChar w:fldCharType="begin"/>
      </w:r>
      <w:r>
        <w:rPr>
          <w:b w:val="0"/>
          <w:bCs/>
        </w:rPr>
        <w:instrText xml:space="preserve"> SEQ MTSec \r 5 \h \* MERGEFORMAT </w:instrText>
      </w:r>
      <w:r>
        <w:rPr>
          <w:b w:val="0"/>
          <w:bCs/>
        </w:rPr>
        <w:fldChar w:fldCharType="end"/>
      </w:r>
      <w:r>
        <w:rPr>
          <w:b w:val="0"/>
          <w:bCs/>
        </w:rPr>
        <w:fldChar w:fldCharType="begin"/>
      </w:r>
      <w:r>
        <w:rPr>
          <w:b w:val="0"/>
          <w:bCs/>
        </w:rPr>
        <w:instrText xml:space="preserve"> SEQ MTChap \h \* MERGEFORMAT </w:instrText>
      </w:r>
      <w:r>
        <w:rPr>
          <w:b w:val="0"/>
          <w:bCs/>
        </w:rPr>
        <w:fldChar w:fldCharType="end"/>
      </w:r>
      <w:r>
        <w:rPr>
          <w:b w:val="0"/>
          <w:bCs/>
        </w:rPr>
        <w:fldChar w:fldCharType="end"/>
      </w:r>
      <w:bookmarkEnd w:id="418"/>
    </w:p>
    <w:p w:rsidR="00A17FA7" w:rsidRDefault="00A17FA7" w:rsidP="0066472F">
      <w:pPr>
        <w:pStyle w:val="af1"/>
        <w:adjustRightInd/>
        <w:snapToGrid/>
        <w:spacing w:before="223" w:after="223" w:line="440" w:lineRule="atLeast"/>
        <w:jc w:val="both"/>
        <w:rPr>
          <w:rFonts w:ascii="Times New Roman" w:hAnsi="Times New Roman"/>
          <w:b w:val="0"/>
        </w:rPr>
      </w:pPr>
      <w:bookmarkStart w:id="419" w:name="_Toc508828425"/>
      <w:r w:rsidRPr="0066472F">
        <w:rPr>
          <w:rFonts w:ascii="Times New Roman" w:hAnsi="Times New Roman"/>
          <w:b w:val="0"/>
        </w:rPr>
        <w:t>5.1.1</w:t>
      </w:r>
      <w:r>
        <w:rPr>
          <w:rFonts w:ascii="Times New Roman" w:hAnsi="Times New Roman" w:hint="eastAsia"/>
          <w:b w:val="0"/>
        </w:rPr>
        <w:t>实验环境</w:t>
      </w:r>
      <w:bookmarkEnd w:id="419"/>
    </w:p>
    <w:p w:rsidR="00A17FA7" w:rsidRPr="0066472F" w:rsidRDefault="00A17FA7">
      <w:pPr>
        <w:pStyle w:val="5"/>
        <w:ind w:firstLine="485"/>
      </w:pPr>
      <w:r>
        <w:rPr>
          <w:rFonts w:hint="eastAsia"/>
        </w:rPr>
        <w:t>本文所用实验环境为：处理器为</w:t>
      </w:r>
      <w:r w:rsidRPr="006F1261">
        <w:t>In</w:t>
      </w:r>
      <w:r>
        <w:t>tel(R) Core(TM) i5-4430</w:t>
      </w:r>
      <w:r>
        <w:rPr>
          <w:rFonts w:hint="eastAsia"/>
        </w:rPr>
        <w:t>，</w:t>
      </w:r>
      <w:r>
        <w:t>GPU</w:t>
      </w:r>
      <w:r>
        <w:rPr>
          <w:rFonts w:hint="eastAsia"/>
        </w:rPr>
        <w:t>为</w:t>
      </w:r>
      <w:r>
        <w:t>3.00GHz</w:t>
      </w:r>
      <w:r>
        <w:rPr>
          <w:rFonts w:hint="eastAsia"/>
        </w:rPr>
        <w:t>，内存</w:t>
      </w:r>
      <w:r>
        <w:t>8G</w:t>
      </w:r>
      <w:r>
        <w:rPr>
          <w:rFonts w:hint="eastAsia"/>
        </w:rPr>
        <w:t>，硬盘</w:t>
      </w:r>
      <w:r>
        <w:t>150G</w:t>
      </w:r>
      <w:r>
        <w:rPr>
          <w:rFonts w:hint="eastAsia"/>
        </w:rPr>
        <w:t>。系统为</w:t>
      </w:r>
      <w:r>
        <w:t>Windows7 64</w:t>
      </w:r>
      <w:r>
        <w:rPr>
          <w:rFonts w:hint="eastAsia"/>
        </w:rPr>
        <w:t>位，</w:t>
      </w:r>
      <w:r>
        <w:t>Python</w:t>
      </w:r>
      <w:r>
        <w:rPr>
          <w:rFonts w:hint="eastAsia"/>
        </w:rPr>
        <w:t>版本</w:t>
      </w:r>
      <w:r>
        <w:t>3.5.2</w:t>
      </w:r>
      <w:r>
        <w:rPr>
          <w:rFonts w:hint="eastAsia"/>
        </w:rPr>
        <w:t>，</w:t>
      </w:r>
      <w:proofErr w:type="spellStart"/>
      <w:r>
        <w:t>Tensorflow</w:t>
      </w:r>
      <w:proofErr w:type="spellEnd"/>
      <w:r>
        <w:rPr>
          <w:rFonts w:hint="eastAsia"/>
        </w:rPr>
        <w:t>版本为</w:t>
      </w:r>
      <w:r>
        <w:t>1.2.1</w:t>
      </w:r>
      <w:r>
        <w:rPr>
          <w:rFonts w:hint="eastAsia"/>
        </w:rPr>
        <w:t>，</w:t>
      </w:r>
      <w:proofErr w:type="spellStart"/>
      <w:r>
        <w:t>Keras</w:t>
      </w:r>
      <w:proofErr w:type="spellEnd"/>
      <w:r>
        <w:rPr>
          <w:rFonts w:hint="eastAsia"/>
        </w:rPr>
        <w:t>版本为</w:t>
      </w:r>
      <w:r>
        <w:t>2.1.1</w:t>
      </w:r>
      <w:r>
        <w:rPr>
          <w:rFonts w:hint="eastAsia"/>
        </w:rPr>
        <w:t>。</w:t>
      </w:r>
    </w:p>
    <w:p w:rsidR="00A17FA7" w:rsidRDefault="00A17FA7" w:rsidP="0066472F">
      <w:pPr>
        <w:pStyle w:val="af1"/>
        <w:adjustRightInd/>
        <w:snapToGrid/>
        <w:spacing w:before="223" w:after="223" w:line="440" w:lineRule="atLeast"/>
        <w:jc w:val="both"/>
        <w:rPr>
          <w:rFonts w:ascii="Times New Roman" w:hAnsi="Times New Roman"/>
          <w:b w:val="0"/>
        </w:rPr>
      </w:pPr>
      <w:bookmarkStart w:id="420" w:name="_Toc508828426"/>
      <w:r>
        <w:rPr>
          <w:rFonts w:ascii="Times New Roman" w:hAnsi="Times New Roman"/>
          <w:b w:val="0"/>
        </w:rPr>
        <w:t>5.2.2</w:t>
      </w:r>
      <w:r>
        <w:rPr>
          <w:rFonts w:ascii="Times New Roman" w:hAnsi="Times New Roman" w:hint="eastAsia"/>
          <w:b w:val="0"/>
        </w:rPr>
        <w:t>实验软件</w:t>
      </w:r>
      <w:bookmarkEnd w:id="420"/>
    </w:p>
    <w:p w:rsidR="00A17FA7" w:rsidRPr="00F61CDE" w:rsidRDefault="00A17FA7">
      <w:pPr>
        <w:pStyle w:val="5"/>
        <w:ind w:firstLine="485"/>
      </w:pPr>
      <w:r w:rsidRPr="00F61CDE">
        <w:rPr>
          <w:rFonts w:hint="eastAsia"/>
        </w:rPr>
        <w:t>本文中所有实验均是基于</w:t>
      </w:r>
      <w:r>
        <w:t>P</w:t>
      </w:r>
      <w:r w:rsidRPr="00F61CDE">
        <w:t>ython</w:t>
      </w:r>
      <w:r w:rsidRPr="00F61CDE">
        <w:rPr>
          <w:rFonts w:hint="eastAsia"/>
        </w:rPr>
        <w:t>语言的</w:t>
      </w:r>
      <w:r>
        <w:rPr>
          <w:rFonts w:hint="eastAsia"/>
        </w:rPr>
        <w:t>，</w:t>
      </w:r>
      <w:r>
        <w:t>Python</w:t>
      </w:r>
      <w:r>
        <w:rPr>
          <w:rFonts w:hint="eastAsia"/>
        </w:rPr>
        <w:t>是一种高效的脚本语言，拥有很多标准库和丰富的第三方算法库，如本文中使用到了</w:t>
      </w:r>
      <w:proofErr w:type="spellStart"/>
      <w:r>
        <w:t>Numpy</w:t>
      </w:r>
      <w:proofErr w:type="spellEnd"/>
      <w:r>
        <w:rPr>
          <w:rFonts w:hint="eastAsia"/>
        </w:rPr>
        <w:t>、</w:t>
      </w:r>
      <w:proofErr w:type="spellStart"/>
      <w:r>
        <w:t>gensim</w:t>
      </w:r>
      <w:proofErr w:type="spellEnd"/>
      <w:r>
        <w:rPr>
          <w:rFonts w:hint="eastAsia"/>
        </w:rPr>
        <w:t>、</w:t>
      </w:r>
      <w:proofErr w:type="spellStart"/>
      <w:r>
        <w:t>Matplotlib</w:t>
      </w:r>
      <w:proofErr w:type="spellEnd"/>
      <w:r>
        <w:rPr>
          <w:rFonts w:hint="eastAsia"/>
        </w:rPr>
        <w:t>等等。本文在基本编程语言</w:t>
      </w:r>
      <w:r>
        <w:t>Python</w:t>
      </w:r>
      <w:r>
        <w:rPr>
          <w:rFonts w:hint="eastAsia"/>
        </w:rPr>
        <w:t>的基础上，使用了以</w:t>
      </w:r>
      <w:proofErr w:type="spellStart"/>
      <w:r>
        <w:t>Tensorflow</w:t>
      </w:r>
      <w:proofErr w:type="spellEnd"/>
      <w:r>
        <w:rPr>
          <w:rFonts w:hint="eastAsia"/>
        </w:rPr>
        <w:t>为后端的</w:t>
      </w:r>
      <w:proofErr w:type="spellStart"/>
      <w:r>
        <w:t>Keras</w:t>
      </w:r>
      <w:proofErr w:type="spellEnd"/>
      <w:r>
        <w:rPr>
          <w:rFonts w:hint="eastAsia"/>
        </w:rPr>
        <w:t>深度学习框架，使模型实现起来更加方便，代码更加简洁。</w:t>
      </w:r>
    </w:p>
    <w:p w:rsidR="00A17FA7" w:rsidRDefault="00A17FA7" w:rsidP="00BB6AA7">
      <w:pPr>
        <w:pStyle w:val="af0"/>
        <w:numPr>
          <w:ilvl w:val="1"/>
          <w:numId w:val="4"/>
        </w:numPr>
        <w:spacing w:before="223" w:after="223" w:line="440" w:lineRule="atLeast"/>
        <w:ind w:left="0" w:firstLine="0"/>
        <w:jc w:val="both"/>
        <w:rPr>
          <w:b w:val="0"/>
          <w:bCs/>
        </w:rPr>
      </w:pPr>
      <w:bookmarkStart w:id="421" w:name="_Toc508828427"/>
      <w:r w:rsidRPr="00BB6AA7">
        <w:rPr>
          <w:rFonts w:hint="eastAsia"/>
          <w:b w:val="0"/>
          <w:bCs/>
        </w:rPr>
        <w:t>推荐质量评价方法</w:t>
      </w:r>
      <w:bookmarkEnd w:id="421"/>
    </w:p>
    <w:p w:rsidR="00A17FA7" w:rsidRDefault="00A17FA7">
      <w:pPr>
        <w:pStyle w:val="5"/>
        <w:ind w:firstLine="485"/>
      </w:pPr>
      <w:r>
        <w:rPr>
          <w:rFonts w:hint="eastAsia"/>
        </w:rPr>
        <w:t>本文实验中为了评估推荐模型在真实世界数据集中的整体性能，将每个数据集随机分为训练集</w:t>
      </w:r>
      <w:r>
        <w:t>(80%)</w:t>
      </w:r>
      <w:r>
        <w:rPr>
          <w:rFonts w:hint="eastAsia"/>
        </w:rPr>
        <w:t>，验证集</w:t>
      </w:r>
      <w:r>
        <w:t>(10%)</w:t>
      </w:r>
      <w:r>
        <w:rPr>
          <w:rFonts w:hint="eastAsia"/>
        </w:rPr>
        <w:t>和测试集</w:t>
      </w:r>
      <w:r>
        <w:t>(10%)</w:t>
      </w:r>
      <w:r>
        <w:rPr>
          <w:rFonts w:hint="eastAsia"/>
        </w:rPr>
        <w:t>。作为评估推荐质量好坏的指标，本文中使用了均方根误差</w:t>
      </w:r>
      <w:r>
        <w:t>(RMSE)</w:t>
      </w:r>
      <w:r>
        <w:rPr>
          <w:rFonts w:hint="eastAsia"/>
        </w:rPr>
        <w:t>，这与常规评分预测模型的目标函数直接相关。</w:t>
      </w:r>
    </w:p>
    <w:p w:rsidR="00A17FA7" w:rsidRPr="00B86A8F" w:rsidRDefault="00A17FA7" w:rsidP="0071163A">
      <w:pPr>
        <w:pStyle w:val="MTDisplayEquation"/>
      </w:pPr>
      <w:r>
        <w:tab/>
      </w:r>
      <w:r w:rsidRPr="003C2413">
        <w:rPr>
          <w:position w:val="-34"/>
        </w:rPr>
        <w:object w:dxaOrig="2640" w:dyaOrig="980">
          <v:shape id="_x0000_i1214" type="#_x0000_t75" style="width:132pt;height:48.6pt" o:ole="">
            <v:imagedata r:id="rId448" o:title=""/>
          </v:shape>
          <o:OLEObject Type="Embed" ProgID="Equation.DSMT4" ShapeID="_x0000_i1214" DrawAspect="Content" ObjectID="_1583003035" r:id="rId44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B744C">
          <w:rPr>
            <w:noProof/>
          </w:rPr>
          <w:instrText>5</w:instrText>
        </w:r>
      </w:fldSimple>
      <w:r>
        <w:instrText>-</w:instrText>
      </w:r>
      <w:fldSimple w:instr=" SEQ MTEqn \c \* Arabic \* MERGEFORMAT ">
        <w:r w:rsidR="001B744C">
          <w:rPr>
            <w:noProof/>
          </w:rPr>
          <w:instrText>1</w:instrText>
        </w:r>
      </w:fldSimple>
      <w:r>
        <w:instrText>)</w:instrText>
      </w:r>
      <w:r>
        <w:fldChar w:fldCharType="end"/>
      </w:r>
    </w:p>
    <w:p w:rsidR="00A17FA7" w:rsidRDefault="00A17FA7" w:rsidP="00BB6AA7">
      <w:pPr>
        <w:pStyle w:val="af0"/>
        <w:numPr>
          <w:ilvl w:val="1"/>
          <w:numId w:val="4"/>
        </w:numPr>
        <w:spacing w:before="223" w:after="223" w:line="440" w:lineRule="atLeast"/>
        <w:ind w:left="0" w:firstLine="0"/>
        <w:jc w:val="both"/>
        <w:rPr>
          <w:b w:val="0"/>
          <w:bCs/>
        </w:rPr>
      </w:pPr>
      <w:bookmarkStart w:id="422" w:name="_Toc508828428"/>
      <w:r w:rsidRPr="00BB6AA7">
        <w:rPr>
          <w:rFonts w:hint="eastAsia"/>
          <w:b w:val="0"/>
          <w:bCs/>
        </w:rPr>
        <w:t>实验数据</w:t>
      </w:r>
      <w:bookmarkEnd w:id="422"/>
    </w:p>
    <w:p w:rsidR="00A17FA7" w:rsidRDefault="00A17FA7" w:rsidP="00850B8B">
      <w:pPr>
        <w:pStyle w:val="5"/>
        <w:ind w:firstLine="485"/>
      </w:pPr>
      <w:r w:rsidRPr="007F3FF9">
        <w:rPr>
          <w:rFonts w:hint="eastAsia"/>
        </w:rPr>
        <w:t>为了证明</w:t>
      </w:r>
      <w:r>
        <w:rPr>
          <w:rFonts w:hint="eastAsia"/>
        </w:rPr>
        <w:t>本文提出的方法对提高评分预测的有效性，我们使用了从</w:t>
      </w:r>
      <w:proofErr w:type="spellStart"/>
      <w:r>
        <w:t>MovieLens</w:t>
      </w:r>
      <w:proofErr w:type="spellEnd"/>
      <w:r>
        <w:rPr>
          <w:rFonts w:hint="eastAsia"/>
        </w:rPr>
        <w:t>和</w:t>
      </w:r>
      <w:r>
        <w:t>Amazon</w:t>
      </w:r>
      <w:r>
        <w:rPr>
          <w:rFonts w:hint="eastAsia"/>
        </w:rPr>
        <w:t>获得的三个真实世界的数据集。</w:t>
      </w:r>
    </w:p>
    <w:p w:rsidR="00A17FA7" w:rsidRDefault="00A17FA7">
      <w:pPr>
        <w:pStyle w:val="5"/>
        <w:ind w:firstLine="485"/>
      </w:pPr>
      <w:r>
        <w:rPr>
          <w:rFonts w:hint="eastAsia"/>
        </w:rPr>
        <w:t>本文中使用了</w:t>
      </w:r>
      <w:proofErr w:type="spellStart"/>
      <w:r>
        <w:t>MovieLens</w:t>
      </w:r>
      <w:proofErr w:type="spellEnd"/>
      <w:r>
        <w:rPr>
          <w:rFonts w:hint="eastAsia"/>
        </w:rPr>
        <w:t>数据集中的</w:t>
      </w:r>
      <w:proofErr w:type="spellStart"/>
      <w:r>
        <w:t>MovieLens</w:t>
      </w:r>
      <w:proofErr w:type="spellEnd"/>
      <w:r>
        <w:t xml:space="preserve"> 100k</w:t>
      </w:r>
      <w:r>
        <w:rPr>
          <w:rFonts w:hint="eastAsia"/>
        </w:rPr>
        <w:t>和</w:t>
      </w:r>
      <w:proofErr w:type="spellStart"/>
      <w:r>
        <w:t>MovieLens</w:t>
      </w:r>
      <w:proofErr w:type="spellEnd"/>
      <w:r>
        <w:t xml:space="preserve"> 1M</w:t>
      </w:r>
      <w:r>
        <w:rPr>
          <w:rFonts w:hint="eastAsia"/>
        </w:rPr>
        <w:t>两个数据集。</w:t>
      </w:r>
      <w:proofErr w:type="spellStart"/>
      <w:r>
        <w:t>MovieLens</w:t>
      </w:r>
      <w:proofErr w:type="spellEnd"/>
      <w:r>
        <w:t xml:space="preserve"> 100k</w:t>
      </w:r>
      <w:r>
        <w:rPr>
          <w:rFonts w:hint="eastAsia"/>
        </w:rPr>
        <w:t>数据集中记录了</w:t>
      </w:r>
      <w:r>
        <w:t>943</w:t>
      </w:r>
      <w:r>
        <w:rPr>
          <w:rFonts w:hint="eastAsia"/>
        </w:rPr>
        <w:t>个用户对</w:t>
      </w:r>
      <w:r>
        <w:t>1682</w:t>
      </w:r>
      <w:r>
        <w:rPr>
          <w:rFonts w:hint="eastAsia"/>
        </w:rPr>
        <w:t>部电影的共</w:t>
      </w:r>
      <w:r>
        <w:t>100,000</w:t>
      </w:r>
      <w:r>
        <w:rPr>
          <w:rFonts w:hint="eastAsia"/>
        </w:rPr>
        <w:t>个评分，每个用户至少对</w:t>
      </w:r>
      <w:r>
        <w:t>20</w:t>
      </w:r>
      <w:r>
        <w:rPr>
          <w:rFonts w:hint="eastAsia"/>
        </w:rPr>
        <w:t>部电影进行了评分。保存了</w:t>
      </w:r>
      <w:r>
        <w:t>item</w:t>
      </w:r>
      <w:r>
        <w:rPr>
          <w:rFonts w:hint="eastAsia"/>
        </w:rPr>
        <w:t>的信息，也就是电影的信</w:t>
      </w:r>
      <w:r>
        <w:rPr>
          <w:rFonts w:hint="eastAsia"/>
        </w:rPr>
        <w:lastRenderedPageBreak/>
        <w:t>息，共</w:t>
      </w:r>
      <w:r>
        <w:t>1682</w:t>
      </w:r>
      <w:r>
        <w:rPr>
          <w:rFonts w:hint="eastAsia"/>
        </w:rPr>
        <w:t>部电影，其</w:t>
      </w:r>
      <w:r>
        <w:t>id</w:t>
      </w:r>
      <w:r>
        <w:rPr>
          <w:rFonts w:hint="eastAsia"/>
        </w:rPr>
        <w:t>依次是</w:t>
      </w:r>
      <w:r>
        <w:t>1</w:t>
      </w:r>
      <w:r>
        <w:rPr>
          <w:rFonts w:hint="eastAsia"/>
        </w:rPr>
        <w:t>、</w:t>
      </w:r>
      <w:r>
        <w:t>2</w:t>
      </w:r>
      <w:r>
        <w:rPr>
          <w:rFonts w:hint="eastAsia"/>
        </w:rPr>
        <w:t>、</w:t>
      </w:r>
      <w:r>
        <w:t>……</w:t>
      </w:r>
      <w:r>
        <w:rPr>
          <w:rFonts w:hint="eastAsia"/>
        </w:rPr>
        <w:t>、</w:t>
      </w:r>
      <w:r>
        <w:t>1682</w:t>
      </w:r>
      <w:r>
        <w:rPr>
          <w:rFonts w:hint="eastAsia"/>
        </w:rPr>
        <w:t>。文件中每一行保存了一部电影的信息，格式如下：</w:t>
      </w:r>
    </w:p>
    <w:p w:rsidR="00A17FA7" w:rsidRDefault="00A17FA7">
      <w:pPr>
        <w:pStyle w:val="5"/>
        <w:ind w:firstLine="485"/>
      </w:pPr>
      <w:proofErr w:type="gramStart"/>
      <w:r>
        <w:t>movie</w:t>
      </w:r>
      <w:proofErr w:type="gramEnd"/>
      <w:r>
        <w:t xml:space="preserve"> id | movie title | release date | video release date | </w:t>
      </w:r>
      <w:proofErr w:type="spellStart"/>
      <w:r>
        <w:t>IMDb</w:t>
      </w:r>
      <w:proofErr w:type="spellEnd"/>
      <w:r>
        <w:t xml:space="preserve"> URL | unknown | Action | Adventure | Animation | Children's | Comedy | Crime | Documentary | Drama | Fantasy | Film-Noir | Horror | Musical | Mystery | Romance | Sci-Fi | Thriller | War | Western |</w:t>
      </w:r>
    </w:p>
    <w:p w:rsidR="00A17FA7" w:rsidRDefault="00A17FA7">
      <w:pPr>
        <w:pStyle w:val="5"/>
        <w:ind w:firstLine="485"/>
      </w:pPr>
      <w:r>
        <w:rPr>
          <w:rFonts w:hint="eastAsia"/>
        </w:rPr>
        <w:t>其中，最后</w:t>
      </w:r>
      <w:r>
        <w:t>19</w:t>
      </w:r>
      <w:r>
        <w:rPr>
          <w:rFonts w:hint="eastAsia"/>
        </w:rPr>
        <w:t>个字段保存的是该电影的类型，一个字段对应一个类型，值为</w:t>
      </w:r>
      <w:r>
        <w:t>0</w:t>
      </w:r>
      <w:r>
        <w:rPr>
          <w:rFonts w:hint="eastAsia"/>
        </w:rPr>
        <w:t>代表不属于该类型，值为</w:t>
      </w:r>
      <w:r>
        <w:t>1</w:t>
      </w:r>
      <w:r>
        <w:rPr>
          <w:rFonts w:hint="eastAsia"/>
        </w:rPr>
        <w:t>代表属于该类型。</w:t>
      </w:r>
    </w:p>
    <w:p w:rsidR="00A17FA7" w:rsidRDefault="00A17FA7">
      <w:pPr>
        <w:pStyle w:val="5"/>
        <w:ind w:firstLine="485"/>
      </w:pPr>
      <w:r>
        <w:rPr>
          <w:rFonts w:hint="eastAsia"/>
        </w:rPr>
        <w:t>该数据集中主要保存了所有的评分记录，每一行是一个用户对一部电影的评分，共</w:t>
      </w:r>
      <w:r>
        <w:t>100000</w:t>
      </w:r>
      <w:r>
        <w:rPr>
          <w:rFonts w:hint="eastAsia"/>
        </w:rPr>
        <w:t>条记录。当然，如果用户没有对电影进行评分，则不会被保存在该数据集中。评分的值在</w:t>
      </w:r>
      <w:r>
        <w:t>1</w:t>
      </w:r>
      <w:r>
        <w:rPr>
          <w:rFonts w:hint="eastAsia"/>
        </w:rPr>
        <w:t>到</w:t>
      </w:r>
      <w:r>
        <w:t>5</w:t>
      </w:r>
      <w:r>
        <w:rPr>
          <w:rFonts w:hint="eastAsia"/>
        </w:rPr>
        <w:t>之间。每一行数据格式如下：</w:t>
      </w:r>
    </w:p>
    <w:p w:rsidR="00A17FA7" w:rsidRDefault="00A17FA7">
      <w:pPr>
        <w:pStyle w:val="5"/>
        <w:ind w:firstLine="485"/>
      </w:pPr>
      <w:proofErr w:type="gramStart"/>
      <w:r w:rsidRPr="006829DB">
        <w:t>user</w:t>
      </w:r>
      <w:proofErr w:type="gramEnd"/>
      <w:r w:rsidRPr="006829DB">
        <w:t xml:space="preserve"> id | item id | rating | timestamp</w:t>
      </w:r>
    </w:p>
    <w:p w:rsidR="00A17FA7" w:rsidRDefault="00A17FA7">
      <w:pPr>
        <w:pStyle w:val="5"/>
        <w:ind w:firstLine="485"/>
      </w:pPr>
      <w:r>
        <w:rPr>
          <w:rFonts w:hint="eastAsia"/>
        </w:rPr>
        <w:t>其中，</w:t>
      </w:r>
      <w:r>
        <w:t>user id</w:t>
      </w:r>
      <w:r>
        <w:rPr>
          <w:rFonts w:hint="eastAsia"/>
        </w:rPr>
        <w:t>和</w:t>
      </w:r>
      <w:r>
        <w:t>item id</w:t>
      </w:r>
      <w:r>
        <w:rPr>
          <w:rFonts w:hint="eastAsia"/>
        </w:rPr>
        <w:t>分别代表用户和电影的</w:t>
      </w:r>
      <w:r>
        <w:t>id</w:t>
      </w:r>
      <w:r>
        <w:rPr>
          <w:rFonts w:hint="eastAsia"/>
        </w:rPr>
        <w:t>，</w:t>
      </w:r>
      <w:r>
        <w:t>rating</w:t>
      </w:r>
      <w:r>
        <w:rPr>
          <w:rFonts w:hint="eastAsia"/>
        </w:rPr>
        <w:t>是用户对电影的评分，时间戳</w:t>
      </w:r>
      <w:r>
        <w:t>timestamp</w:t>
      </w:r>
      <w:r>
        <w:rPr>
          <w:rFonts w:hint="eastAsia"/>
        </w:rPr>
        <w:t>是评分时间。</w:t>
      </w:r>
    </w:p>
    <w:p w:rsidR="00A17FA7" w:rsidRPr="00010A90" w:rsidRDefault="00A17FA7">
      <w:pPr>
        <w:pStyle w:val="5"/>
        <w:ind w:firstLine="485"/>
      </w:pPr>
      <w:proofErr w:type="spellStart"/>
      <w:r>
        <w:t>MovieLens</w:t>
      </w:r>
      <w:proofErr w:type="spellEnd"/>
      <w:r>
        <w:t xml:space="preserve"> 1M</w:t>
      </w:r>
      <w:r>
        <w:rPr>
          <w:rFonts w:hint="eastAsia"/>
        </w:rPr>
        <w:t>数据集中保存的是</w:t>
      </w:r>
      <w:r>
        <w:t>6040</w:t>
      </w:r>
      <w:r>
        <w:rPr>
          <w:rFonts w:hint="eastAsia"/>
        </w:rPr>
        <w:t>个用户对</w:t>
      </w:r>
      <w:r>
        <w:t>3952</w:t>
      </w:r>
      <w:r>
        <w:rPr>
          <w:rFonts w:hint="eastAsia"/>
        </w:rPr>
        <w:t>部电影的</w:t>
      </w:r>
      <w:r>
        <w:t>1000209</w:t>
      </w:r>
      <w:r>
        <w:rPr>
          <w:rFonts w:hint="eastAsia"/>
        </w:rPr>
        <w:t>个评分记录。</w:t>
      </w:r>
    </w:p>
    <w:p w:rsidR="00A17FA7" w:rsidRPr="00632B2E" w:rsidRDefault="00A17FA7" w:rsidP="00D56699">
      <w:pPr>
        <w:pStyle w:val="afff"/>
        <w:keepNext/>
        <w:keepLines/>
        <w:numPr>
          <w:ilvl w:val="0"/>
          <w:numId w:val="6"/>
        </w:numPr>
        <w:spacing w:line="440" w:lineRule="atLeast"/>
        <w:ind w:firstLineChars="0"/>
        <w:outlineLvl w:val="3"/>
        <w:rPr>
          <w:rFonts w:eastAsia="黑体"/>
          <w:bCs/>
          <w:vanish/>
          <w:sz w:val="24"/>
        </w:rPr>
      </w:pPr>
      <w:bookmarkStart w:id="423" w:name="_Toc476341193"/>
      <w:bookmarkEnd w:id="423"/>
    </w:p>
    <w:p w:rsidR="00A17FA7" w:rsidRPr="00632B2E" w:rsidRDefault="00A17FA7" w:rsidP="00D56699">
      <w:pPr>
        <w:pStyle w:val="afff"/>
        <w:keepNext/>
        <w:keepLines/>
        <w:numPr>
          <w:ilvl w:val="1"/>
          <w:numId w:val="6"/>
        </w:numPr>
        <w:spacing w:line="440" w:lineRule="atLeast"/>
        <w:ind w:firstLineChars="0"/>
        <w:outlineLvl w:val="3"/>
        <w:rPr>
          <w:rFonts w:eastAsia="黑体"/>
          <w:bCs/>
          <w:vanish/>
          <w:sz w:val="24"/>
        </w:rPr>
      </w:pPr>
      <w:bookmarkStart w:id="424" w:name="_Toc476341194"/>
      <w:bookmarkEnd w:id="424"/>
    </w:p>
    <w:p w:rsidR="00A17FA7" w:rsidRPr="00632B2E" w:rsidRDefault="00A17FA7" w:rsidP="00D56699">
      <w:pPr>
        <w:pStyle w:val="afff"/>
        <w:keepNext/>
        <w:keepLines/>
        <w:numPr>
          <w:ilvl w:val="2"/>
          <w:numId w:val="6"/>
        </w:numPr>
        <w:spacing w:line="440" w:lineRule="atLeast"/>
        <w:ind w:firstLineChars="0"/>
        <w:outlineLvl w:val="3"/>
        <w:rPr>
          <w:rFonts w:eastAsia="黑体"/>
          <w:bCs/>
          <w:vanish/>
          <w:sz w:val="24"/>
        </w:rPr>
      </w:pPr>
      <w:bookmarkStart w:id="425" w:name="_Toc476341195"/>
      <w:bookmarkEnd w:id="425"/>
    </w:p>
    <w:p w:rsidR="00A17FA7" w:rsidRPr="00632B2E" w:rsidRDefault="00A17FA7" w:rsidP="00D56699">
      <w:pPr>
        <w:pStyle w:val="afff"/>
        <w:keepNext/>
        <w:keepLines/>
        <w:numPr>
          <w:ilvl w:val="2"/>
          <w:numId w:val="6"/>
        </w:numPr>
        <w:spacing w:line="440" w:lineRule="atLeast"/>
        <w:ind w:firstLineChars="0"/>
        <w:outlineLvl w:val="3"/>
        <w:rPr>
          <w:rFonts w:eastAsia="黑体"/>
          <w:bCs/>
          <w:vanish/>
          <w:sz w:val="24"/>
        </w:rPr>
      </w:pPr>
      <w:bookmarkStart w:id="426" w:name="_Toc476341196"/>
      <w:bookmarkEnd w:id="426"/>
    </w:p>
    <w:p w:rsidR="00A17FA7" w:rsidRDefault="00A17FA7" w:rsidP="00BB6AA7">
      <w:pPr>
        <w:pStyle w:val="af0"/>
        <w:numPr>
          <w:ilvl w:val="1"/>
          <w:numId w:val="4"/>
        </w:numPr>
        <w:spacing w:before="223" w:after="223" w:line="440" w:lineRule="atLeast"/>
        <w:ind w:left="0" w:firstLine="0"/>
        <w:jc w:val="both"/>
        <w:rPr>
          <w:b w:val="0"/>
          <w:bCs/>
        </w:rPr>
      </w:pPr>
      <w:bookmarkStart w:id="427" w:name="_Toc508828429"/>
      <w:r w:rsidRPr="00BB6AA7">
        <w:rPr>
          <w:rFonts w:hint="eastAsia"/>
          <w:b w:val="0"/>
          <w:bCs/>
        </w:rPr>
        <w:t>实验步骤</w:t>
      </w:r>
      <w:bookmarkEnd w:id="427"/>
    </w:p>
    <w:p w:rsidR="00A17FA7" w:rsidRDefault="00A17FA7" w:rsidP="007F3FF9">
      <w:pPr>
        <w:pStyle w:val="af1"/>
        <w:adjustRightInd/>
        <w:snapToGrid/>
        <w:spacing w:before="223" w:after="223" w:line="440" w:lineRule="atLeast"/>
        <w:jc w:val="both"/>
        <w:rPr>
          <w:rFonts w:ascii="Times New Roman" w:hAnsi="Times New Roman"/>
          <w:b w:val="0"/>
        </w:rPr>
      </w:pPr>
      <w:bookmarkStart w:id="428" w:name="_Toc508828430"/>
      <w:r>
        <w:rPr>
          <w:rFonts w:ascii="Times New Roman" w:hAnsi="Times New Roman"/>
          <w:b w:val="0"/>
        </w:rPr>
        <w:t>5.4</w:t>
      </w:r>
      <w:r w:rsidRPr="0066472F">
        <w:rPr>
          <w:rFonts w:ascii="Times New Roman" w:hAnsi="Times New Roman"/>
          <w:b w:val="0"/>
        </w:rPr>
        <w:t>.1</w:t>
      </w:r>
      <w:r>
        <w:rPr>
          <w:rFonts w:ascii="Times New Roman" w:hAnsi="Times New Roman" w:hint="eastAsia"/>
          <w:b w:val="0"/>
        </w:rPr>
        <w:t>数据预处理</w:t>
      </w:r>
      <w:bookmarkEnd w:id="428"/>
    </w:p>
    <w:p w:rsidR="00A17FA7" w:rsidRDefault="00A17FA7" w:rsidP="00850B8B">
      <w:pPr>
        <w:pStyle w:val="5"/>
        <w:ind w:firstLine="485"/>
      </w:pPr>
      <w:r>
        <w:rPr>
          <w:rFonts w:hint="eastAsia"/>
        </w:rPr>
        <w:t>类似于文献</w:t>
      </w:r>
      <w:r w:rsidR="00850B8B">
        <w:fldChar w:fldCharType="begin"/>
      </w:r>
      <w:r w:rsidR="00850B8B">
        <w:instrText xml:space="preserve"> REF _Ref508264414 \r \h  \* MERGEFORMAT </w:instrText>
      </w:r>
      <w:r w:rsidR="00850B8B">
        <w:fldChar w:fldCharType="separate"/>
      </w:r>
      <w:r w:rsidR="001B744C" w:rsidRPr="001B744C">
        <w:rPr>
          <w:vertAlign w:val="superscript"/>
        </w:rPr>
        <w:t>[41]</w:t>
      </w:r>
      <w:r w:rsidR="00850B8B">
        <w:fldChar w:fldCharType="end"/>
      </w:r>
      <w:r w:rsidRPr="00F02069">
        <w:rPr>
          <w:vertAlign w:val="superscript"/>
        </w:rPr>
        <w:t>,</w:t>
      </w:r>
      <w:r w:rsidR="00850B8B">
        <w:fldChar w:fldCharType="begin"/>
      </w:r>
      <w:r w:rsidR="00850B8B">
        <w:instrText xml:space="preserve"> REF _Ref508264415 \r \h  \* MERGEFORMAT </w:instrText>
      </w:r>
      <w:r w:rsidR="00850B8B">
        <w:fldChar w:fldCharType="separate"/>
      </w:r>
      <w:r w:rsidR="001B744C" w:rsidRPr="001B744C">
        <w:rPr>
          <w:vanish/>
          <w:vertAlign w:val="superscript"/>
        </w:rPr>
        <w:t>[</w:t>
      </w:r>
      <w:r w:rsidR="001B744C" w:rsidRPr="001B744C">
        <w:rPr>
          <w:vertAlign w:val="superscript"/>
        </w:rPr>
        <w:t>42]</w:t>
      </w:r>
      <w:r w:rsidR="00850B8B">
        <w:fldChar w:fldCharType="end"/>
      </w:r>
      <w:r w:rsidRPr="007F3FF9">
        <w:rPr>
          <w:rFonts w:hint="eastAsia"/>
        </w:rPr>
        <w:t>本文对所有数据</w:t>
      </w:r>
      <w:r>
        <w:rPr>
          <w:rFonts w:hint="eastAsia"/>
        </w:rPr>
        <w:t>的</w:t>
      </w:r>
      <w:r w:rsidRPr="007F3FF9">
        <w:rPr>
          <w:rFonts w:hint="eastAsia"/>
        </w:rPr>
        <w:t>预处理</w:t>
      </w:r>
      <w:r>
        <w:rPr>
          <w:rFonts w:hint="eastAsia"/>
        </w:rPr>
        <w:t>描述如下：</w:t>
      </w:r>
      <w:r>
        <w:t>1)</w:t>
      </w:r>
      <w:r>
        <w:rPr>
          <w:rFonts w:hint="eastAsia"/>
        </w:rPr>
        <w:t>将原始文档的最大长度设置为</w:t>
      </w:r>
      <w:r>
        <w:t>300</w:t>
      </w:r>
      <w:r>
        <w:rPr>
          <w:rFonts w:hint="eastAsia"/>
        </w:rPr>
        <w:t>，</w:t>
      </w:r>
      <w:r>
        <w:t>2)</w:t>
      </w:r>
      <w:r>
        <w:rPr>
          <w:rFonts w:hint="eastAsia"/>
        </w:rPr>
        <w:t>删除停用词，</w:t>
      </w:r>
      <w:r>
        <w:t>3)</w:t>
      </w:r>
      <w:r>
        <w:rPr>
          <w:rFonts w:hint="eastAsia"/>
        </w:rPr>
        <w:t>计算每个词的</w:t>
      </w:r>
      <w:r>
        <w:t>TF-IDF</w:t>
      </w:r>
      <w:r>
        <w:rPr>
          <w:rFonts w:hint="eastAsia"/>
        </w:rPr>
        <w:t>得分，</w:t>
      </w:r>
      <w:r>
        <w:t>4)</w:t>
      </w:r>
      <w:r>
        <w:rPr>
          <w:rFonts w:hint="eastAsia"/>
        </w:rPr>
        <w:t>删除文档频率高于</w:t>
      </w:r>
      <w:r>
        <w:t>0.5</w:t>
      </w:r>
      <w:r>
        <w:rPr>
          <w:rFonts w:hint="eastAsia"/>
        </w:rPr>
        <w:t>的语料库特定停用词，</w:t>
      </w:r>
      <w:r>
        <w:t>5)</w:t>
      </w:r>
      <w:r>
        <w:rPr>
          <w:rFonts w:hint="eastAsia"/>
        </w:rPr>
        <w:t>选择顶部</w:t>
      </w:r>
      <w:r>
        <w:t>8000</w:t>
      </w:r>
      <w:r>
        <w:rPr>
          <w:rFonts w:hint="eastAsia"/>
        </w:rPr>
        <w:t>个不同的单词作为词汇，</w:t>
      </w:r>
      <w:r>
        <w:t>6)</w:t>
      </w:r>
      <w:r>
        <w:rPr>
          <w:rFonts w:hint="eastAsia"/>
        </w:rPr>
        <w:t>从原始文档中删除所有非词汇单词，</w:t>
      </w:r>
      <w:r>
        <w:t>7)</w:t>
      </w:r>
      <w:r>
        <w:rPr>
          <w:rFonts w:hint="eastAsia"/>
        </w:rPr>
        <w:t>为了使</w:t>
      </w:r>
      <w:r>
        <w:t>PMF</w:t>
      </w:r>
      <w:r>
        <w:rPr>
          <w:rFonts w:hint="eastAsia"/>
        </w:rPr>
        <w:t>能处理所有用户和项目，所有数据集的训练集中都至少包含每个用户和项目的一个评分。结果，每篇文档的单词数量分别为：在</w:t>
      </w:r>
      <w:r>
        <w:t>MovieLens-1m(ML-1m)</w:t>
      </w:r>
      <w:r>
        <w:rPr>
          <w:rFonts w:hint="eastAsia"/>
        </w:rPr>
        <w:t>上</w:t>
      </w:r>
      <w:r>
        <w:t>97.09</w:t>
      </w:r>
      <w:r>
        <w:rPr>
          <w:rFonts w:hint="eastAsia"/>
        </w:rPr>
        <w:t>，</w:t>
      </w:r>
      <w:r>
        <w:t>MovieLens-10m(ML-10m)</w:t>
      </w:r>
      <w:r>
        <w:rPr>
          <w:rFonts w:hint="eastAsia"/>
        </w:rPr>
        <w:t>上</w:t>
      </w:r>
      <w:r>
        <w:t>92.05</w:t>
      </w:r>
      <w:r>
        <w:rPr>
          <w:rFonts w:hint="eastAsia"/>
        </w:rPr>
        <w:t>，</w:t>
      </w:r>
      <w:r>
        <w:t>Amazon Instant Video(AIV)</w:t>
      </w:r>
      <w:r>
        <w:rPr>
          <w:rFonts w:hint="eastAsia"/>
        </w:rPr>
        <w:t>为</w:t>
      </w:r>
      <w:r>
        <w:t>91.50</w:t>
      </w:r>
      <w:r>
        <w:rPr>
          <w:rFonts w:hint="eastAsia"/>
        </w:rPr>
        <w:t>。</w:t>
      </w:r>
    </w:p>
    <w:p w:rsidR="00A17FA7" w:rsidRDefault="00A17FA7">
      <w:pPr>
        <w:pStyle w:val="5"/>
        <w:ind w:firstLine="485"/>
      </w:pPr>
      <w:r>
        <w:rPr>
          <w:rFonts w:hint="eastAsia"/>
        </w:rPr>
        <w:t>本文实验中删除了每个数据集中没有描述文档的项目。针对</w:t>
      </w:r>
      <w:r>
        <w:t>Amazon</w:t>
      </w:r>
      <w:r>
        <w:rPr>
          <w:rFonts w:hint="eastAsia"/>
        </w:rPr>
        <w:t>数据集的情况，删除了少于</w:t>
      </w:r>
      <w:r>
        <w:t>3</w:t>
      </w:r>
      <w:r>
        <w:rPr>
          <w:rFonts w:hint="eastAsia"/>
        </w:rPr>
        <w:t>个评分的用户。每个数据集的统计显示结果如下：</w:t>
      </w:r>
    </w:p>
    <w:p w:rsidR="00A17FA7" w:rsidRDefault="00A17FA7">
      <w:pPr>
        <w:pStyle w:val="5"/>
        <w:ind w:firstLine="485"/>
      </w:pPr>
    </w:p>
    <w:tbl>
      <w:tblPr>
        <w:tblW w:w="0" w:type="auto"/>
        <w:jc w:val="center"/>
        <w:tblBorders>
          <w:top w:val="single" w:sz="12" w:space="0" w:color="auto"/>
          <w:bottom w:val="single" w:sz="12" w:space="0" w:color="auto"/>
        </w:tblBorders>
        <w:tblLook w:val="00A0" w:firstRow="1" w:lastRow="0" w:firstColumn="1" w:lastColumn="0" w:noHBand="0" w:noVBand="0"/>
      </w:tblPr>
      <w:tblGrid>
        <w:gridCol w:w="1091"/>
        <w:gridCol w:w="837"/>
        <w:gridCol w:w="864"/>
        <w:gridCol w:w="1065"/>
        <w:gridCol w:w="964"/>
      </w:tblGrid>
      <w:tr w:rsidR="00A17FA7" w:rsidTr="007909BF">
        <w:trPr>
          <w:jc w:val="center"/>
        </w:trPr>
        <w:tc>
          <w:tcPr>
            <w:tcW w:w="0" w:type="auto"/>
            <w:tcBorders>
              <w:top w:val="single" w:sz="12" w:space="0" w:color="auto"/>
              <w:bottom w:val="single" w:sz="12" w:space="0" w:color="auto"/>
            </w:tcBorders>
            <w:vAlign w:val="center"/>
          </w:tcPr>
          <w:p w:rsidR="00A17FA7" w:rsidRPr="007909BF" w:rsidRDefault="00A17FA7" w:rsidP="007909BF">
            <w:pPr>
              <w:pStyle w:val="5"/>
              <w:ind w:firstLineChars="0" w:firstLine="0"/>
              <w:rPr>
                <w:kern w:val="0"/>
              </w:rPr>
            </w:pPr>
            <w:r w:rsidRPr="007909BF">
              <w:rPr>
                <w:kern w:val="0"/>
              </w:rPr>
              <w:lastRenderedPageBreak/>
              <w:t>Dataset</w:t>
            </w:r>
          </w:p>
        </w:tc>
        <w:tc>
          <w:tcPr>
            <w:tcW w:w="0" w:type="auto"/>
            <w:tcBorders>
              <w:top w:val="single" w:sz="12" w:space="0" w:color="auto"/>
              <w:bottom w:val="single" w:sz="12" w:space="0" w:color="auto"/>
            </w:tcBorders>
            <w:vAlign w:val="center"/>
          </w:tcPr>
          <w:p w:rsidR="00A17FA7" w:rsidRPr="007909BF" w:rsidRDefault="00A17FA7" w:rsidP="007909BF">
            <w:pPr>
              <w:pStyle w:val="5"/>
              <w:ind w:firstLineChars="0" w:firstLine="0"/>
              <w:rPr>
                <w:kern w:val="0"/>
              </w:rPr>
            </w:pPr>
            <w:r w:rsidRPr="007909BF">
              <w:rPr>
                <w:kern w:val="0"/>
              </w:rPr>
              <w:t>#users</w:t>
            </w:r>
          </w:p>
        </w:tc>
        <w:tc>
          <w:tcPr>
            <w:tcW w:w="0" w:type="auto"/>
            <w:tcBorders>
              <w:top w:val="single" w:sz="12" w:space="0" w:color="auto"/>
              <w:bottom w:val="single" w:sz="12" w:space="0" w:color="auto"/>
            </w:tcBorders>
            <w:vAlign w:val="center"/>
          </w:tcPr>
          <w:p w:rsidR="00A17FA7" w:rsidRPr="007909BF" w:rsidRDefault="00A17FA7" w:rsidP="007909BF">
            <w:pPr>
              <w:pStyle w:val="5"/>
              <w:ind w:firstLineChars="0" w:firstLine="0"/>
              <w:rPr>
                <w:kern w:val="0"/>
              </w:rPr>
            </w:pPr>
            <w:r w:rsidRPr="007909BF">
              <w:rPr>
                <w:kern w:val="0"/>
              </w:rPr>
              <w:t>#items</w:t>
            </w:r>
          </w:p>
        </w:tc>
        <w:tc>
          <w:tcPr>
            <w:tcW w:w="0" w:type="auto"/>
            <w:tcBorders>
              <w:top w:val="single" w:sz="12" w:space="0" w:color="auto"/>
              <w:bottom w:val="single" w:sz="12" w:space="0" w:color="auto"/>
            </w:tcBorders>
            <w:vAlign w:val="center"/>
          </w:tcPr>
          <w:p w:rsidR="00A17FA7" w:rsidRPr="007909BF" w:rsidRDefault="00A17FA7" w:rsidP="007909BF">
            <w:pPr>
              <w:pStyle w:val="5"/>
              <w:ind w:firstLineChars="0" w:firstLine="0"/>
              <w:rPr>
                <w:kern w:val="0"/>
              </w:rPr>
            </w:pPr>
            <w:r w:rsidRPr="007909BF">
              <w:rPr>
                <w:kern w:val="0"/>
              </w:rPr>
              <w:t>#ratings</w:t>
            </w:r>
          </w:p>
        </w:tc>
        <w:tc>
          <w:tcPr>
            <w:tcW w:w="0" w:type="auto"/>
            <w:tcBorders>
              <w:top w:val="single" w:sz="12" w:space="0" w:color="auto"/>
              <w:bottom w:val="single" w:sz="12" w:space="0" w:color="auto"/>
            </w:tcBorders>
            <w:vAlign w:val="center"/>
          </w:tcPr>
          <w:p w:rsidR="00A17FA7" w:rsidRPr="007909BF" w:rsidRDefault="00A17FA7" w:rsidP="007909BF">
            <w:pPr>
              <w:pStyle w:val="5"/>
              <w:ind w:firstLineChars="0" w:firstLine="0"/>
              <w:rPr>
                <w:kern w:val="0"/>
              </w:rPr>
            </w:pPr>
            <w:r w:rsidRPr="007909BF">
              <w:rPr>
                <w:kern w:val="0"/>
              </w:rPr>
              <w:t>density</w:t>
            </w:r>
          </w:p>
        </w:tc>
      </w:tr>
      <w:tr w:rsidR="00A17FA7" w:rsidTr="007909BF">
        <w:trPr>
          <w:jc w:val="center"/>
        </w:trPr>
        <w:tc>
          <w:tcPr>
            <w:tcW w:w="0" w:type="auto"/>
            <w:tcBorders>
              <w:top w:val="single" w:sz="12" w:space="0" w:color="auto"/>
              <w:bottom w:val="nil"/>
            </w:tcBorders>
            <w:vAlign w:val="center"/>
          </w:tcPr>
          <w:p w:rsidR="00A17FA7" w:rsidRPr="007909BF" w:rsidRDefault="00A17FA7" w:rsidP="007909BF">
            <w:pPr>
              <w:pStyle w:val="5"/>
              <w:ind w:firstLineChars="0" w:firstLine="0"/>
              <w:rPr>
                <w:kern w:val="0"/>
              </w:rPr>
            </w:pPr>
            <w:r w:rsidRPr="007909BF">
              <w:rPr>
                <w:kern w:val="0"/>
              </w:rPr>
              <w:t>ML-1m</w:t>
            </w:r>
          </w:p>
        </w:tc>
        <w:tc>
          <w:tcPr>
            <w:tcW w:w="0" w:type="auto"/>
            <w:tcBorders>
              <w:top w:val="single" w:sz="12" w:space="0" w:color="auto"/>
              <w:bottom w:val="nil"/>
            </w:tcBorders>
            <w:vAlign w:val="center"/>
          </w:tcPr>
          <w:p w:rsidR="00A17FA7" w:rsidRPr="007909BF" w:rsidRDefault="00A17FA7" w:rsidP="007909BF">
            <w:pPr>
              <w:pStyle w:val="5"/>
              <w:ind w:firstLineChars="0" w:firstLine="0"/>
              <w:rPr>
                <w:kern w:val="0"/>
              </w:rPr>
            </w:pPr>
            <w:r w:rsidRPr="007909BF">
              <w:rPr>
                <w:kern w:val="0"/>
              </w:rPr>
              <w:t>6040</w:t>
            </w:r>
          </w:p>
        </w:tc>
        <w:tc>
          <w:tcPr>
            <w:tcW w:w="0" w:type="auto"/>
            <w:tcBorders>
              <w:top w:val="single" w:sz="12" w:space="0" w:color="auto"/>
              <w:bottom w:val="nil"/>
            </w:tcBorders>
            <w:vAlign w:val="center"/>
          </w:tcPr>
          <w:p w:rsidR="00A17FA7" w:rsidRPr="007909BF" w:rsidRDefault="00A17FA7" w:rsidP="007909BF">
            <w:pPr>
              <w:pStyle w:val="5"/>
              <w:ind w:firstLineChars="0" w:firstLine="0"/>
              <w:rPr>
                <w:kern w:val="0"/>
              </w:rPr>
            </w:pPr>
            <w:r w:rsidRPr="007909BF">
              <w:rPr>
                <w:kern w:val="0"/>
              </w:rPr>
              <w:t>3544</w:t>
            </w:r>
          </w:p>
        </w:tc>
        <w:tc>
          <w:tcPr>
            <w:tcW w:w="0" w:type="auto"/>
            <w:tcBorders>
              <w:top w:val="single" w:sz="12" w:space="0" w:color="auto"/>
              <w:bottom w:val="nil"/>
            </w:tcBorders>
            <w:vAlign w:val="center"/>
          </w:tcPr>
          <w:p w:rsidR="00A17FA7" w:rsidRPr="007909BF" w:rsidRDefault="00A17FA7" w:rsidP="007909BF">
            <w:pPr>
              <w:pStyle w:val="5"/>
              <w:ind w:firstLineChars="0" w:firstLine="0"/>
              <w:rPr>
                <w:kern w:val="0"/>
              </w:rPr>
            </w:pPr>
            <w:r w:rsidRPr="007909BF">
              <w:rPr>
                <w:kern w:val="0"/>
              </w:rPr>
              <w:t>993482</w:t>
            </w:r>
          </w:p>
        </w:tc>
        <w:tc>
          <w:tcPr>
            <w:tcW w:w="0" w:type="auto"/>
            <w:tcBorders>
              <w:top w:val="single" w:sz="12" w:space="0" w:color="auto"/>
              <w:bottom w:val="nil"/>
            </w:tcBorders>
            <w:vAlign w:val="center"/>
          </w:tcPr>
          <w:p w:rsidR="00A17FA7" w:rsidRPr="007909BF" w:rsidRDefault="00A17FA7" w:rsidP="007909BF">
            <w:pPr>
              <w:pStyle w:val="5"/>
              <w:ind w:firstLineChars="0" w:firstLine="0"/>
              <w:rPr>
                <w:kern w:val="0"/>
              </w:rPr>
            </w:pPr>
            <w:r w:rsidRPr="007909BF">
              <w:rPr>
                <w:kern w:val="0"/>
              </w:rPr>
              <w:t>4.641%</w:t>
            </w:r>
          </w:p>
        </w:tc>
      </w:tr>
      <w:tr w:rsidR="00A17FA7" w:rsidTr="007909BF">
        <w:trPr>
          <w:jc w:val="center"/>
        </w:trPr>
        <w:tc>
          <w:tcPr>
            <w:tcW w:w="0" w:type="auto"/>
            <w:tcBorders>
              <w:top w:val="nil"/>
              <w:bottom w:val="nil"/>
            </w:tcBorders>
            <w:vAlign w:val="center"/>
          </w:tcPr>
          <w:p w:rsidR="00A17FA7" w:rsidRPr="007909BF" w:rsidRDefault="00A17FA7" w:rsidP="007909BF">
            <w:pPr>
              <w:pStyle w:val="5"/>
              <w:ind w:firstLineChars="0" w:firstLine="0"/>
              <w:rPr>
                <w:kern w:val="0"/>
              </w:rPr>
            </w:pPr>
            <w:r w:rsidRPr="007909BF">
              <w:rPr>
                <w:kern w:val="0"/>
              </w:rPr>
              <w:t>ML-10m</w:t>
            </w:r>
          </w:p>
        </w:tc>
        <w:tc>
          <w:tcPr>
            <w:tcW w:w="0" w:type="auto"/>
            <w:tcBorders>
              <w:top w:val="nil"/>
              <w:bottom w:val="nil"/>
            </w:tcBorders>
            <w:vAlign w:val="center"/>
          </w:tcPr>
          <w:p w:rsidR="00A17FA7" w:rsidRPr="007909BF" w:rsidRDefault="00A17FA7" w:rsidP="007909BF">
            <w:pPr>
              <w:pStyle w:val="5"/>
              <w:ind w:firstLineChars="0" w:firstLine="0"/>
              <w:rPr>
                <w:kern w:val="0"/>
              </w:rPr>
            </w:pPr>
            <w:r w:rsidRPr="007909BF">
              <w:rPr>
                <w:kern w:val="0"/>
              </w:rPr>
              <w:t>69878</w:t>
            </w:r>
          </w:p>
        </w:tc>
        <w:tc>
          <w:tcPr>
            <w:tcW w:w="0" w:type="auto"/>
            <w:tcBorders>
              <w:top w:val="nil"/>
              <w:bottom w:val="nil"/>
            </w:tcBorders>
            <w:vAlign w:val="center"/>
          </w:tcPr>
          <w:p w:rsidR="00A17FA7" w:rsidRPr="007909BF" w:rsidRDefault="00A17FA7" w:rsidP="007909BF">
            <w:pPr>
              <w:pStyle w:val="5"/>
              <w:ind w:firstLineChars="0" w:firstLine="0"/>
              <w:rPr>
                <w:kern w:val="0"/>
              </w:rPr>
            </w:pPr>
            <w:r w:rsidRPr="007909BF">
              <w:rPr>
                <w:kern w:val="0"/>
              </w:rPr>
              <w:t>10073</w:t>
            </w:r>
          </w:p>
        </w:tc>
        <w:tc>
          <w:tcPr>
            <w:tcW w:w="0" w:type="auto"/>
            <w:tcBorders>
              <w:top w:val="nil"/>
              <w:bottom w:val="nil"/>
            </w:tcBorders>
            <w:vAlign w:val="center"/>
          </w:tcPr>
          <w:p w:rsidR="00A17FA7" w:rsidRPr="007909BF" w:rsidRDefault="00A17FA7" w:rsidP="007909BF">
            <w:pPr>
              <w:pStyle w:val="5"/>
              <w:ind w:firstLineChars="0" w:firstLine="0"/>
              <w:rPr>
                <w:kern w:val="0"/>
              </w:rPr>
            </w:pPr>
            <w:r w:rsidRPr="007909BF">
              <w:rPr>
                <w:kern w:val="0"/>
              </w:rPr>
              <w:t>9945875</w:t>
            </w:r>
          </w:p>
        </w:tc>
        <w:tc>
          <w:tcPr>
            <w:tcW w:w="0" w:type="auto"/>
            <w:tcBorders>
              <w:top w:val="nil"/>
              <w:bottom w:val="nil"/>
            </w:tcBorders>
            <w:vAlign w:val="center"/>
          </w:tcPr>
          <w:p w:rsidR="00A17FA7" w:rsidRPr="007909BF" w:rsidRDefault="00A17FA7" w:rsidP="007909BF">
            <w:pPr>
              <w:pStyle w:val="5"/>
              <w:ind w:firstLineChars="0" w:firstLine="0"/>
              <w:rPr>
                <w:kern w:val="0"/>
              </w:rPr>
            </w:pPr>
            <w:r w:rsidRPr="007909BF">
              <w:rPr>
                <w:kern w:val="0"/>
              </w:rPr>
              <w:t>1.413%</w:t>
            </w:r>
          </w:p>
        </w:tc>
      </w:tr>
      <w:tr w:rsidR="00A17FA7" w:rsidTr="007909BF">
        <w:trPr>
          <w:jc w:val="center"/>
        </w:trPr>
        <w:tc>
          <w:tcPr>
            <w:tcW w:w="0" w:type="auto"/>
            <w:tcBorders>
              <w:top w:val="nil"/>
              <w:bottom w:val="single" w:sz="12" w:space="0" w:color="auto"/>
            </w:tcBorders>
            <w:vAlign w:val="center"/>
          </w:tcPr>
          <w:p w:rsidR="00A17FA7" w:rsidRPr="007909BF" w:rsidRDefault="00A17FA7" w:rsidP="007909BF">
            <w:pPr>
              <w:pStyle w:val="5"/>
              <w:ind w:firstLineChars="0" w:firstLine="0"/>
              <w:rPr>
                <w:kern w:val="0"/>
              </w:rPr>
            </w:pPr>
            <w:r w:rsidRPr="007909BF">
              <w:rPr>
                <w:kern w:val="0"/>
              </w:rPr>
              <w:t>AIV</w:t>
            </w:r>
          </w:p>
        </w:tc>
        <w:tc>
          <w:tcPr>
            <w:tcW w:w="0" w:type="auto"/>
            <w:tcBorders>
              <w:top w:val="nil"/>
              <w:bottom w:val="single" w:sz="12" w:space="0" w:color="auto"/>
            </w:tcBorders>
            <w:vAlign w:val="center"/>
          </w:tcPr>
          <w:p w:rsidR="00A17FA7" w:rsidRPr="007909BF" w:rsidRDefault="00A17FA7" w:rsidP="007909BF">
            <w:pPr>
              <w:pStyle w:val="5"/>
              <w:ind w:firstLineChars="0" w:firstLine="0"/>
              <w:rPr>
                <w:kern w:val="0"/>
              </w:rPr>
            </w:pPr>
            <w:r w:rsidRPr="007909BF">
              <w:rPr>
                <w:kern w:val="0"/>
              </w:rPr>
              <w:t>29757</w:t>
            </w:r>
          </w:p>
        </w:tc>
        <w:tc>
          <w:tcPr>
            <w:tcW w:w="0" w:type="auto"/>
            <w:tcBorders>
              <w:top w:val="nil"/>
              <w:bottom w:val="single" w:sz="12" w:space="0" w:color="auto"/>
            </w:tcBorders>
            <w:vAlign w:val="center"/>
          </w:tcPr>
          <w:p w:rsidR="00A17FA7" w:rsidRPr="007909BF" w:rsidRDefault="00A17FA7" w:rsidP="007909BF">
            <w:pPr>
              <w:pStyle w:val="5"/>
              <w:ind w:firstLineChars="0" w:firstLine="0"/>
              <w:rPr>
                <w:kern w:val="0"/>
              </w:rPr>
            </w:pPr>
            <w:r w:rsidRPr="007909BF">
              <w:rPr>
                <w:kern w:val="0"/>
              </w:rPr>
              <w:t>15149</w:t>
            </w:r>
          </w:p>
        </w:tc>
        <w:tc>
          <w:tcPr>
            <w:tcW w:w="0" w:type="auto"/>
            <w:tcBorders>
              <w:top w:val="nil"/>
              <w:bottom w:val="single" w:sz="12" w:space="0" w:color="auto"/>
            </w:tcBorders>
            <w:vAlign w:val="center"/>
          </w:tcPr>
          <w:p w:rsidR="00A17FA7" w:rsidRPr="007909BF" w:rsidRDefault="00A17FA7" w:rsidP="007909BF">
            <w:pPr>
              <w:pStyle w:val="5"/>
              <w:ind w:firstLineChars="0" w:firstLine="0"/>
              <w:rPr>
                <w:kern w:val="0"/>
              </w:rPr>
            </w:pPr>
            <w:r w:rsidRPr="007909BF">
              <w:rPr>
                <w:kern w:val="0"/>
              </w:rPr>
              <w:t>135188</w:t>
            </w:r>
          </w:p>
        </w:tc>
        <w:tc>
          <w:tcPr>
            <w:tcW w:w="0" w:type="auto"/>
            <w:tcBorders>
              <w:top w:val="nil"/>
              <w:bottom w:val="single" w:sz="12" w:space="0" w:color="auto"/>
            </w:tcBorders>
            <w:vAlign w:val="center"/>
          </w:tcPr>
          <w:p w:rsidR="00A17FA7" w:rsidRPr="007909BF" w:rsidRDefault="00A17FA7" w:rsidP="007909BF">
            <w:pPr>
              <w:pStyle w:val="5"/>
              <w:ind w:firstLineChars="0" w:firstLine="0"/>
              <w:rPr>
                <w:kern w:val="0"/>
              </w:rPr>
            </w:pPr>
            <w:r w:rsidRPr="007909BF">
              <w:rPr>
                <w:kern w:val="0"/>
              </w:rPr>
              <w:t>0.030%</w:t>
            </w:r>
          </w:p>
        </w:tc>
      </w:tr>
    </w:tbl>
    <w:p w:rsidR="00A17FA7" w:rsidRDefault="00A17FA7" w:rsidP="0071163A">
      <w:pPr>
        <w:pStyle w:val="af1"/>
        <w:adjustRightInd/>
        <w:snapToGrid/>
        <w:spacing w:before="223" w:after="223" w:line="440" w:lineRule="atLeast"/>
        <w:jc w:val="both"/>
        <w:rPr>
          <w:rFonts w:ascii="Times New Roman" w:hAnsi="Times New Roman"/>
          <w:b w:val="0"/>
        </w:rPr>
      </w:pPr>
      <w:bookmarkStart w:id="429" w:name="_Toc508828431"/>
      <w:r>
        <w:rPr>
          <w:rFonts w:ascii="Times New Roman" w:hAnsi="Times New Roman"/>
          <w:b w:val="0"/>
        </w:rPr>
        <w:t>5.4.2</w:t>
      </w:r>
      <w:r>
        <w:rPr>
          <w:rFonts w:ascii="Times New Roman" w:hAnsi="Times New Roman" w:hint="eastAsia"/>
          <w:b w:val="0"/>
        </w:rPr>
        <w:t>实验细节</w:t>
      </w:r>
      <w:bookmarkEnd w:id="429"/>
    </w:p>
    <w:p w:rsidR="00A17FA7" w:rsidRPr="004F73EB" w:rsidRDefault="00A17FA7">
      <w:pPr>
        <w:pStyle w:val="5"/>
        <w:ind w:firstLine="485"/>
      </w:pPr>
      <w:r w:rsidRPr="004F73EB">
        <w:rPr>
          <w:rFonts w:hint="eastAsia"/>
        </w:rPr>
        <w:t>为了训练</w:t>
      </w:r>
      <w:r w:rsidRPr="004F73EB">
        <w:t>CNN</w:t>
      </w:r>
      <w:r w:rsidRPr="004F73EB">
        <w:rPr>
          <w:rFonts w:hint="eastAsia"/>
        </w:rPr>
        <w:t>的权重</w:t>
      </w:r>
      <w:r>
        <w:rPr>
          <w:rFonts w:hint="eastAsia"/>
        </w:rPr>
        <w:t>，本文中使用了基于批量的</w:t>
      </w:r>
      <w:proofErr w:type="spellStart"/>
      <w:r>
        <w:t>RMSprop</w:t>
      </w:r>
      <w:proofErr w:type="spellEnd"/>
      <w:r>
        <w:rPr>
          <w:rFonts w:hint="eastAsia"/>
        </w:rPr>
        <w:t>，每个小</w:t>
      </w:r>
      <w:proofErr w:type="gramStart"/>
      <w:r>
        <w:rPr>
          <w:rFonts w:hint="eastAsia"/>
        </w:rPr>
        <w:t>批量由</w:t>
      </w:r>
      <w:proofErr w:type="gramEnd"/>
      <w:r>
        <w:t>128</w:t>
      </w:r>
      <w:r>
        <w:rPr>
          <w:rFonts w:hint="eastAsia"/>
        </w:rPr>
        <w:t>个训练项目组成。对于</w:t>
      </w:r>
      <w:r>
        <w:t>CNN</w:t>
      </w:r>
      <w:r>
        <w:rPr>
          <w:rFonts w:hint="eastAsia"/>
        </w:rPr>
        <w:t>的详细结构，本文中使用了以下设置：</w:t>
      </w:r>
      <w:r>
        <w:t>1)</w:t>
      </w:r>
      <w:r>
        <w:rPr>
          <w:rFonts w:hint="eastAsia"/>
        </w:rPr>
        <w:t>将文档的最大长度设置为</w:t>
      </w:r>
      <w:r>
        <w:t>300</w:t>
      </w:r>
      <w:r>
        <w:rPr>
          <w:rFonts w:hint="eastAsia"/>
        </w:rPr>
        <w:t>。</w:t>
      </w:r>
      <w:r>
        <w:t>2)</w:t>
      </w:r>
      <w:r>
        <w:rPr>
          <w:rFonts w:hint="eastAsia"/>
        </w:rPr>
        <w:t>在卷积矩阵分解模型中我们初始化了尺寸为</w:t>
      </w:r>
      <w:r>
        <w:t>200</w:t>
      </w:r>
      <w:r>
        <w:rPr>
          <w:rFonts w:hint="eastAsia"/>
        </w:rPr>
        <w:t>的随机字隐向量，这些字隐向量通过优化过程被训练。</w:t>
      </w:r>
      <w:r>
        <w:t>3)</w:t>
      </w:r>
      <w:r>
        <w:rPr>
          <w:rFonts w:hint="eastAsia"/>
        </w:rPr>
        <w:t>在本文第</w:t>
      </w:r>
      <w:r>
        <w:t>4</w:t>
      </w:r>
      <w:r>
        <w:rPr>
          <w:rFonts w:hint="eastAsia"/>
        </w:rPr>
        <w:t>章我们</w:t>
      </w:r>
      <w:proofErr w:type="gramStart"/>
      <w:r>
        <w:rPr>
          <w:rFonts w:hint="eastAsia"/>
        </w:rPr>
        <w:t>预训练</w:t>
      </w:r>
      <w:proofErr w:type="gramEnd"/>
      <w:r>
        <w:rPr>
          <w:rFonts w:hint="eastAsia"/>
        </w:rPr>
        <w:t>了一个尺寸为</w:t>
      </w:r>
      <w:r>
        <w:t>200</w:t>
      </w:r>
      <w:r>
        <w:rPr>
          <w:rFonts w:hint="eastAsia"/>
        </w:rPr>
        <w:t>的嵌入模型来初始化潜在向量，并通过优化过程来训练这些字隐向量。</w:t>
      </w:r>
      <w:r>
        <w:t>4)</w:t>
      </w:r>
      <w:r>
        <w:rPr>
          <w:rFonts w:hint="eastAsia"/>
        </w:rPr>
        <w:t>在卷积层中，我们使用窗口大小为</w:t>
      </w:r>
      <w:r>
        <w:t>3</w:t>
      </w:r>
      <w:r>
        <w:rPr>
          <w:rFonts w:hint="eastAsia"/>
        </w:rPr>
        <w:t>，</w:t>
      </w:r>
      <w:r>
        <w:t>4</w:t>
      </w:r>
      <w:r>
        <w:rPr>
          <w:rFonts w:hint="eastAsia"/>
        </w:rPr>
        <w:t>和</w:t>
      </w:r>
      <w:r>
        <w:t>5</w:t>
      </w:r>
      <w:r>
        <w:rPr>
          <w:rFonts w:hint="eastAsia"/>
        </w:rPr>
        <w:t>的共享权重来考虑</w:t>
      </w:r>
      <w:proofErr w:type="gramStart"/>
      <w:r>
        <w:rPr>
          <w:rFonts w:hint="eastAsia"/>
        </w:rPr>
        <w:t>周围词</w:t>
      </w:r>
      <w:proofErr w:type="gramEnd"/>
      <w:r>
        <w:rPr>
          <w:rFonts w:hint="eastAsia"/>
        </w:rPr>
        <w:t>的不同长度，并且使用每个窗口大小为</w:t>
      </w:r>
      <w:r>
        <w:t>100</w:t>
      </w:r>
      <w:r>
        <w:rPr>
          <w:rFonts w:hint="eastAsia"/>
        </w:rPr>
        <w:t>个特征层。</w:t>
      </w:r>
      <w:r>
        <w:t>5)</w:t>
      </w:r>
      <w:r>
        <w:rPr>
          <w:rFonts w:hint="eastAsia"/>
        </w:rPr>
        <w:t>代替</w:t>
      </w:r>
      <w:r>
        <w:t>CNN</w:t>
      </w:r>
      <w:r>
        <w:rPr>
          <w:rFonts w:hint="eastAsia"/>
        </w:rPr>
        <w:t>权重相关的</w:t>
      </w:r>
      <w:r>
        <w:t>L2</w:t>
      </w:r>
      <w:r>
        <w:rPr>
          <w:rFonts w:hint="eastAsia"/>
        </w:rPr>
        <w:t>正则化，本文中使用</w:t>
      </w:r>
      <w:r>
        <w:t>dropout</w:t>
      </w:r>
      <w:r>
        <w:rPr>
          <w:rFonts w:hint="eastAsia"/>
        </w:rPr>
        <w:t>来防止</w:t>
      </w:r>
      <w:r>
        <w:t>CNN</w:t>
      </w:r>
      <w:r>
        <w:rPr>
          <w:rFonts w:hint="eastAsia"/>
        </w:rPr>
        <w:t>的过渡拟合，并设置</w:t>
      </w:r>
      <w:r>
        <w:t>dropout</w:t>
      </w:r>
      <w:r>
        <w:rPr>
          <w:rFonts w:hint="eastAsia"/>
        </w:rPr>
        <w:t>率为</w:t>
      </w:r>
      <w:r>
        <w:t>0.2</w:t>
      </w:r>
      <w:r>
        <w:rPr>
          <w:rFonts w:hint="eastAsia"/>
        </w:rPr>
        <w:t>。</w:t>
      </w:r>
    </w:p>
    <w:p w:rsidR="00A17FA7" w:rsidRPr="00872DA0" w:rsidRDefault="00A17FA7" w:rsidP="006B4F2C">
      <w:pPr>
        <w:pStyle w:val="af0"/>
        <w:numPr>
          <w:ilvl w:val="1"/>
          <w:numId w:val="4"/>
        </w:numPr>
        <w:spacing w:before="223" w:after="223" w:line="440" w:lineRule="atLeast"/>
        <w:ind w:left="0" w:firstLine="0"/>
        <w:jc w:val="both"/>
        <w:rPr>
          <w:b w:val="0"/>
          <w:bCs/>
        </w:rPr>
      </w:pPr>
      <w:bookmarkStart w:id="430" w:name="_Toc508828432"/>
      <w:r w:rsidRPr="00BB6AA7">
        <w:rPr>
          <w:rFonts w:hint="eastAsia"/>
          <w:b w:val="0"/>
          <w:bCs/>
        </w:rPr>
        <w:t>实验分析</w:t>
      </w:r>
      <w:bookmarkStart w:id="431" w:name="_Toc476341224"/>
      <w:bookmarkStart w:id="432" w:name="_Toc476602639"/>
      <w:bookmarkEnd w:id="430"/>
      <w:r>
        <w:t xml:space="preserve"> </w:t>
      </w:r>
    </w:p>
    <w:p w:rsidR="00A17FA7" w:rsidRDefault="00FD707B" w:rsidP="00850B8B">
      <w:pPr>
        <w:pStyle w:val="5"/>
        <w:ind w:firstLine="485"/>
      </w:pPr>
      <w:r>
        <w:rPr>
          <w:noProof/>
        </w:rPr>
        <w:drawing>
          <wp:inline distT="0" distB="0" distL="0" distR="0" wp14:anchorId="4D9F1B16" wp14:editId="6BDF0A42">
            <wp:extent cx="4587240" cy="2750820"/>
            <wp:effectExtent l="0" t="0" r="3810" b="0"/>
            <wp:docPr id="195" name="图表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表 11"/>
                    <pic:cNvPicPr>
                      <a:picLocks noChangeArrowheads="1"/>
                    </pic:cNvPicPr>
                  </pic:nvPicPr>
                  <pic:blipFill>
                    <a:blip r:embed="rId450">
                      <a:extLst>
                        <a:ext uri="{28A0092B-C50C-407E-A947-70E740481C1C}">
                          <a14:useLocalDpi xmlns:a14="http://schemas.microsoft.com/office/drawing/2010/main" val="0"/>
                        </a:ext>
                      </a:extLst>
                    </a:blip>
                    <a:srcRect/>
                    <a:stretch>
                      <a:fillRect/>
                    </a:stretch>
                  </pic:blipFill>
                  <pic:spPr bwMode="auto">
                    <a:xfrm>
                      <a:off x="0" y="0"/>
                      <a:ext cx="4587240" cy="2750820"/>
                    </a:xfrm>
                    <a:prstGeom prst="rect">
                      <a:avLst/>
                    </a:prstGeom>
                    <a:noFill/>
                    <a:ln>
                      <a:noFill/>
                    </a:ln>
                  </pic:spPr>
                </pic:pic>
              </a:graphicData>
            </a:graphic>
          </wp:inline>
        </w:drawing>
      </w:r>
    </w:p>
    <w:p w:rsidR="00A17FA7" w:rsidRDefault="00A17FA7" w:rsidP="0069121A">
      <w:pPr>
        <w:pStyle w:val="a4"/>
      </w:pPr>
      <w:bookmarkStart w:id="433" w:name="_Ref508817377"/>
      <w:r>
        <w:rPr>
          <w:rFonts w:hint="eastAsia"/>
        </w:rPr>
        <w:t>三种推荐算法在</w:t>
      </w:r>
      <w:r>
        <w:t>ML-1M</w:t>
      </w:r>
      <w:r>
        <w:rPr>
          <w:rFonts w:hint="eastAsia"/>
        </w:rPr>
        <w:t>数据集上实验结果对比</w:t>
      </w:r>
      <w:bookmarkEnd w:id="433"/>
    </w:p>
    <w:p w:rsidR="00A17FA7" w:rsidRDefault="00FD707B">
      <w:pPr>
        <w:pStyle w:val="a4"/>
        <w:numPr>
          <w:ilvl w:val="0"/>
          <w:numId w:val="0"/>
        </w:numPr>
        <w:spacing w:line="440" w:lineRule="exact"/>
        <w:ind w:firstLineChars="200" w:firstLine="425"/>
        <w:jc w:val="both"/>
        <w:rPr>
          <w:sz w:val="24"/>
        </w:rPr>
      </w:pPr>
      <w:r>
        <w:rPr>
          <w:noProof/>
        </w:rPr>
        <w:lastRenderedPageBreak/>
        <w:drawing>
          <wp:anchor distT="0" distB="0" distL="114300" distR="114300" simplePos="0" relativeHeight="251659776" behindDoc="0" locked="0" layoutInCell="1" allowOverlap="1" wp14:anchorId="66997C10" wp14:editId="293955D8">
            <wp:simplePos x="0" y="0"/>
            <wp:positionH relativeFrom="column">
              <wp:posOffset>405765</wp:posOffset>
            </wp:positionH>
            <wp:positionV relativeFrom="paragraph">
              <wp:posOffset>2011045</wp:posOffset>
            </wp:positionV>
            <wp:extent cx="4590415" cy="2749550"/>
            <wp:effectExtent l="0" t="0" r="635" b="0"/>
            <wp:wrapTopAndBottom/>
            <wp:docPr id="6" name="图表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表 4"/>
                    <pic:cNvPicPr>
                      <a:picLocks noChangeArrowheads="1"/>
                    </pic:cNvPicPr>
                  </pic:nvPicPr>
                  <pic:blipFill>
                    <a:blip r:embed="rId451">
                      <a:extLst>
                        <a:ext uri="{28A0092B-C50C-407E-A947-70E740481C1C}">
                          <a14:useLocalDpi xmlns:a14="http://schemas.microsoft.com/office/drawing/2010/main" val="0"/>
                        </a:ext>
                      </a:extLst>
                    </a:blip>
                    <a:srcRect/>
                    <a:stretch>
                      <a:fillRect/>
                    </a:stretch>
                  </pic:blipFill>
                  <pic:spPr bwMode="auto">
                    <a:xfrm>
                      <a:off x="0" y="0"/>
                      <a:ext cx="4590415" cy="2749550"/>
                    </a:xfrm>
                    <a:prstGeom prst="rect">
                      <a:avLst/>
                    </a:prstGeom>
                    <a:noFill/>
                  </pic:spPr>
                </pic:pic>
              </a:graphicData>
            </a:graphic>
            <wp14:sizeRelH relativeFrom="page">
              <wp14:pctWidth>0</wp14:pctWidth>
            </wp14:sizeRelH>
            <wp14:sizeRelV relativeFrom="page">
              <wp14:pctHeight>0</wp14:pctHeight>
            </wp14:sizeRelV>
          </wp:anchor>
        </w:drawing>
      </w:r>
      <w:r w:rsidR="00A17FA7" w:rsidRPr="0069121A">
        <w:rPr>
          <w:rFonts w:hint="eastAsia"/>
          <w:sz w:val="24"/>
        </w:rPr>
        <w:t>由</w:t>
      </w:r>
      <w:r w:rsidR="00850B8B">
        <w:fldChar w:fldCharType="begin"/>
      </w:r>
      <w:r w:rsidR="00850B8B">
        <w:instrText xml:space="preserve"> REF _Ref508817377 \r \h  \* MERGEFORMAT </w:instrText>
      </w:r>
      <w:r w:rsidR="00850B8B">
        <w:fldChar w:fldCharType="separate"/>
      </w:r>
      <w:r w:rsidR="001B744C" w:rsidRPr="001B744C">
        <w:rPr>
          <w:rFonts w:hint="eastAsia"/>
          <w:sz w:val="24"/>
        </w:rPr>
        <w:t>图</w:t>
      </w:r>
      <w:r w:rsidR="001B744C" w:rsidRPr="001B744C">
        <w:rPr>
          <w:rFonts w:hint="eastAsia"/>
          <w:sz w:val="24"/>
        </w:rPr>
        <w:t>5-1</w:t>
      </w:r>
      <w:r w:rsidR="00850B8B">
        <w:fldChar w:fldCharType="end"/>
      </w:r>
      <w:r w:rsidR="00A17FA7" w:rsidRPr="0069121A">
        <w:rPr>
          <w:rFonts w:hint="eastAsia"/>
          <w:sz w:val="24"/>
        </w:rPr>
        <w:t>的折线图可以看出对于相对密集的</w:t>
      </w:r>
      <w:proofErr w:type="spellStart"/>
      <w:r w:rsidR="00A17FA7" w:rsidRPr="0069121A">
        <w:rPr>
          <w:sz w:val="24"/>
        </w:rPr>
        <w:t>MovieLens</w:t>
      </w:r>
      <w:proofErr w:type="spellEnd"/>
      <w:r w:rsidR="00A17FA7" w:rsidRPr="0069121A">
        <w:rPr>
          <w:rFonts w:hint="eastAsia"/>
          <w:sz w:val="24"/>
        </w:rPr>
        <w:t>数据集，经典的协同过滤</w:t>
      </w:r>
      <w:r w:rsidR="00A17FA7">
        <w:rPr>
          <w:rFonts w:hint="eastAsia"/>
          <w:sz w:val="24"/>
        </w:rPr>
        <w:t>推荐</w:t>
      </w:r>
      <w:r w:rsidR="00A17FA7" w:rsidRPr="0069121A">
        <w:rPr>
          <w:rFonts w:hint="eastAsia"/>
          <w:sz w:val="24"/>
        </w:rPr>
        <w:t>算法</w:t>
      </w:r>
      <w:r w:rsidR="00A17FA7">
        <w:rPr>
          <w:sz w:val="24"/>
        </w:rPr>
        <w:t>(</w:t>
      </w:r>
      <w:r w:rsidR="00A17FA7" w:rsidRPr="0069121A">
        <w:rPr>
          <w:sz w:val="24"/>
        </w:rPr>
        <w:t>PMF</w:t>
      </w:r>
      <w:r w:rsidR="00A17FA7">
        <w:rPr>
          <w:sz w:val="24"/>
        </w:rPr>
        <w:t>)</w:t>
      </w:r>
      <w:r w:rsidR="00A17FA7">
        <w:rPr>
          <w:rFonts w:hint="eastAsia"/>
          <w:sz w:val="24"/>
        </w:rPr>
        <w:t>在迭代到第</w:t>
      </w:r>
      <w:r w:rsidR="00A17FA7">
        <w:rPr>
          <w:sz w:val="24"/>
        </w:rPr>
        <w:t>15</w:t>
      </w:r>
      <w:r w:rsidR="00A17FA7">
        <w:rPr>
          <w:rFonts w:hint="eastAsia"/>
          <w:sz w:val="24"/>
        </w:rPr>
        <w:t>次时达到最小值附近，</w:t>
      </w:r>
      <w:r w:rsidR="00A17FA7">
        <w:rPr>
          <w:sz w:val="24"/>
        </w:rPr>
        <w:t>RMSE</w:t>
      </w:r>
      <w:r w:rsidR="00A17FA7">
        <w:rPr>
          <w:rFonts w:hint="eastAsia"/>
          <w:sz w:val="24"/>
        </w:rPr>
        <w:t>值趋于稳定。加入项目文档分析模型后，推荐算法在迭代到第</w:t>
      </w:r>
      <w:r w:rsidR="00A17FA7">
        <w:rPr>
          <w:sz w:val="24"/>
        </w:rPr>
        <w:t>5</w:t>
      </w:r>
      <w:r w:rsidR="00A17FA7">
        <w:rPr>
          <w:rFonts w:hint="eastAsia"/>
          <w:sz w:val="24"/>
        </w:rPr>
        <w:t>次时就能达到很好的效果，随着迭代次数的增加，</w:t>
      </w:r>
      <w:r w:rsidR="00A17FA7">
        <w:rPr>
          <w:sz w:val="24"/>
        </w:rPr>
        <w:t>RMSE</w:t>
      </w:r>
      <w:r w:rsidR="00A17FA7">
        <w:rPr>
          <w:rFonts w:hint="eastAsia"/>
          <w:sz w:val="24"/>
        </w:rPr>
        <w:t>的值还在逐渐减小并最终优于</w:t>
      </w:r>
      <w:r w:rsidR="00A17FA7">
        <w:rPr>
          <w:sz w:val="24"/>
        </w:rPr>
        <w:t>PMF</w:t>
      </w:r>
      <w:r w:rsidR="00A17FA7">
        <w:rPr>
          <w:rFonts w:hint="eastAsia"/>
          <w:sz w:val="24"/>
        </w:rPr>
        <w:t>算法，说明加入项目文档分析模型，可以有效改善因评分数据稀疏所造成的推荐系统质量恶化的问题。而且改进的算法模型一直优于原有算法模型，说明改进是算法能更加有效的利用文本数据，并通过其提供推荐算法的准确性。</w:t>
      </w:r>
    </w:p>
    <w:p w:rsidR="00A17FA7" w:rsidRDefault="00A17FA7" w:rsidP="00773854">
      <w:pPr>
        <w:pStyle w:val="a4"/>
        <w:rPr>
          <w:noProof/>
        </w:rPr>
      </w:pPr>
      <w:bookmarkStart w:id="434" w:name="_Ref508820763"/>
      <w:r>
        <w:rPr>
          <w:rFonts w:hint="eastAsia"/>
          <w:noProof/>
        </w:rPr>
        <w:t>三种算法在</w:t>
      </w:r>
      <w:r>
        <w:rPr>
          <w:noProof/>
        </w:rPr>
        <w:t>ML-1M</w:t>
      </w:r>
      <w:r>
        <w:rPr>
          <w:rFonts w:hint="eastAsia"/>
          <w:noProof/>
        </w:rPr>
        <w:t>的不同训练集比例上进行比较</w:t>
      </w:r>
      <w:bookmarkEnd w:id="434"/>
    </w:p>
    <w:p w:rsidR="00A17FA7" w:rsidRPr="008A2FD9" w:rsidRDefault="00A17FA7">
      <w:pPr>
        <w:pStyle w:val="a4"/>
        <w:numPr>
          <w:ilvl w:val="0"/>
          <w:numId w:val="0"/>
        </w:numPr>
        <w:spacing w:line="440" w:lineRule="exact"/>
        <w:ind w:firstLineChars="200" w:firstLine="485"/>
        <w:jc w:val="both"/>
        <w:rPr>
          <w:noProof/>
          <w:sz w:val="24"/>
        </w:rPr>
      </w:pPr>
      <w:r w:rsidRPr="008A2FD9">
        <w:rPr>
          <w:rFonts w:hint="eastAsia"/>
          <w:noProof/>
          <w:sz w:val="24"/>
        </w:rPr>
        <w:t>由</w:t>
      </w:r>
      <w:r w:rsidR="00850B8B">
        <w:fldChar w:fldCharType="begin"/>
      </w:r>
      <w:r w:rsidR="00850B8B">
        <w:instrText xml:space="preserve"> REF _Ref508820763 \r \h  \* MERGEFORMAT </w:instrText>
      </w:r>
      <w:r w:rsidR="00850B8B">
        <w:fldChar w:fldCharType="separate"/>
      </w:r>
      <w:r w:rsidR="001B744C" w:rsidRPr="001B744C">
        <w:rPr>
          <w:rFonts w:hint="eastAsia"/>
          <w:noProof/>
          <w:sz w:val="24"/>
        </w:rPr>
        <w:t>图</w:t>
      </w:r>
      <w:r w:rsidR="001B744C" w:rsidRPr="001B744C">
        <w:rPr>
          <w:rFonts w:hint="eastAsia"/>
          <w:noProof/>
          <w:sz w:val="24"/>
        </w:rPr>
        <w:t>5-2</w:t>
      </w:r>
      <w:r w:rsidR="00850B8B">
        <w:fldChar w:fldCharType="end"/>
      </w:r>
      <w:r w:rsidRPr="008A2FD9">
        <w:rPr>
          <w:rFonts w:hint="eastAsia"/>
          <w:noProof/>
          <w:sz w:val="24"/>
        </w:rPr>
        <w:t>的折线图可以看出，随着训练集所占百分比的越来越高，三种算法的</w:t>
      </w:r>
      <w:r w:rsidRPr="008A2FD9">
        <w:rPr>
          <w:noProof/>
          <w:sz w:val="24"/>
        </w:rPr>
        <w:t>RMSE</w:t>
      </w:r>
      <w:r w:rsidRPr="008A2FD9">
        <w:rPr>
          <w:rFonts w:hint="eastAsia"/>
          <w:noProof/>
          <w:sz w:val="24"/>
        </w:rPr>
        <w:t>值都是越来越小。很明显在训练集所占比例为</w:t>
      </w:r>
      <w:r w:rsidRPr="008A2FD9">
        <w:rPr>
          <w:noProof/>
          <w:sz w:val="24"/>
        </w:rPr>
        <w:t>20%</w:t>
      </w:r>
      <w:r w:rsidRPr="008A2FD9">
        <w:rPr>
          <w:rFonts w:hint="eastAsia"/>
          <w:noProof/>
          <w:sz w:val="24"/>
        </w:rPr>
        <w:t>时，</w:t>
      </w:r>
      <w:r w:rsidRPr="008A2FD9">
        <w:rPr>
          <w:noProof/>
          <w:sz w:val="24"/>
        </w:rPr>
        <w:t>PMF</w:t>
      </w:r>
      <w:r w:rsidRPr="008A2FD9">
        <w:rPr>
          <w:rFonts w:hint="eastAsia"/>
          <w:noProof/>
          <w:sz w:val="24"/>
        </w:rPr>
        <w:t>与另两种文档模型的推荐算法相比要差很多，且这种差值随着训练集所占比例的提高，越来越小，说明当数据集越是稀疏时，基于文档模型的推荐系统的效果更好。对比改进的算法模型与原算法模型也不难发现，在数据越是稀疏时，他们的差值越大，也同样说明了改进的模型，更有效的利用了文档数据。</w:t>
      </w:r>
    </w:p>
    <w:p w:rsidR="00A17FA7" w:rsidRPr="00BB6AA7" w:rsidRDefault="00A17FA7" w:rsidP="00BB6AA7">
      <w:pPr>
        <w:pStyle w:val="af0"/>
        <w:numPr>
          <w:ilvl w:val="1"/>
          <w:numId w:val="4"/>
        </w:numPr>
        <w:spacing w:before="223" w:after="223" w:line="440" w:lineRule="atLeast"/>
        <w:ind w:left="0" w:firstLine="0"/>
        <w:jc w:val="both"/>
        <w:rPr>
          <w:b w:val="0"/>
          <w:bCs/>
        </w:rPr>
      </w:pPr>
      <w:bookmarkStart w:id="435" w:name="_Toc508828433"/>
      <w:r w:rsidRPr="00BB6AA7">
        <w:rPr>
          <w:rFonts w:hint="eastAsia"/>
          <w:b w:val="0"/>
          <w:bCs/>
        </w:rPr>
        <w:t>本章小结</w:t>
      </w:r>
      <w:bookmarkEnd w:id="431"/>
      <w:bookmarkEnd w:id="432"/>
      <w:bookmarkEnd w:id="435"/>
    </w:p>
    <w:p w:rsidR="00A17FA7" w:rsidRDefault="00A17FA7" w:rsidP="00850B8B">
      <w:pPr>
        <w:pStyle w:val="5"/>
        <w:ind w:firstLine="485"/>
      </w:pPr>
      <w:r>
        <w:rPr>
          <w:rFonts w:hint="eastAsia"/>
        </w:rPr>
        <w:t>本章开头首先介绍了实验的软件和硬件环境以及验证推荐算法质量所采用的评估标准，并根据前文中提出的改进算法，基于</w:t>
      </w:r>
      <w:r>
        <w:t>Python</w:t>
      </w:r>
      <w:r>
        <w:rPr>
          <w:rFonts w:hint="eastAsia"/>
        </w:rPr>
        <w:t>语言做出实验代码，以</w:t>
      </w:r>
      <w:proofErr w:type="spellStart"/>
      <w:r>
        <w:t>Movielens</w:t>
      </w:r>
      <w:proofErr w:type="spellEnd"/>
      <w:r>
        <w:rPr>
          <w:rFonts w:hint="eastAsia"/>
        </w:rPr>
        <w:t>数据集为输入，并实现了另外另种推荐算法与本文中的改进算法进行对比，利用第二节的评估方法进行算法性能评估。由最后的实验结果分析可知，本文提出的算法</w:t>
      </w:r>
      <w:r>
        <w:rPr>
          <w:rFonts w:hint="eastAsia"/>
        </w:rPr>
        <w:lastRenderedPageBreak/>
        <w:t>在预测精度，收敛速度等方面都优于传统的协同过滤算法，并有效的改善了传统算法中的数据稀疏问题。</w:t>
      </w:r>
    </w:p>
    <w:p w:rsidR="00A17FA7" w:rsidRDefault="00A17FA7">
      <w:pPr>
        <w:pStyle w:val="5"/>
        <w:ind w:firstLine="485"/>
        <w:sectPr w:rsidR="00A17FA7" w:rsidSect="00FB711F">
          <w:headerReference w:type="default" r:id="rId452"/>
          <w:pgSz w:w="11906" w:h="16838"/>
          <w:pgMar w:top="1701" w:right="1588" w:bottom="1701" w:left="1588" w:header="1418" w:footer="1418" w:gutter="0"/>
          <w:cols w:space="720"/>
          <w:docGrid w:type="linesAndChars" w:linePitch="447" w:charSpace="512"/>
        </w:sectPr>
      </w:pPr>
      <w:bookmarkStart w:id="436" w:name="_GoBack"/>
      <w:bookmarkEnd w:id="436"/>
    </w:p>
    <w:p w:rsidR="00A17FA7" w:rsidRPr="007B37B5" w:rsidRDefault="00A17FA7" w:rsidP="007B37B5">
      <w:pPr>
        <w:pStyle w:val="1"/>
        <w:numPr>
          <w:ilvl w:val="0"/>
          <w:numId w:val="0"/>
        </w:numPr>
        <w:spacing w:before="447" w:after="357"/>
      </w:pPr>
      <w:bookmarkStart w:id="437" w:name="_Toc476341225"/>
      <w:bookmarkStart w:id="438" w:name="_Toc476602640"/>
      <w:bookmarkStart w:id="439" w:name="_Toc508828434"/>
      <w:r w:rsidRPr="00F9230E">
        <w:rPr>
          <w:rFonts w:hint="eastAsia"/>
        </w:rPr>
        <w:lastRenderedPageBreak/>
        <w:t>结</w:t>
      </w:r>
      <w:r w:rsidRPr="00F9230E">
        <w:t xml:space="preserve">  </w:t>
      </w:r>
      <w:r w:rsidRPr="00F9230E">
        <w:rPr>
          <w:rFonts w:hint="eastAsia"/>
        </w:rPr>
        <w:t>论</w:t>
      </w:r>
      <w:bookmarkEnd w:id="437"/>
      <w:bookmarkEnd w:id="438"/>
      <w:bookmarkEnd w:id="439"/>
    </w:p>
    <w:p w:rsidR="00A17FA7" w:rsidRDefault="00A17FA7">
      <w:pPr>
        <w:pStyle w:val="5"/>
        <w:spacing w:line="440" w:lineRule="exact"/>
        <w:ind w:firstLine="485"/>
      </w:pPr>
      <w:r w:rsidRPr="007B37B5">
        <w:rPr>
          <w:rFonts w:hint="eastAsia"/>
        </w:rPr>
        <w:t>随着互联网的飞速发展，用户和商品项目爆发式增长，</w:t>
      </w:r>
      <w:r>
        <w:rPr>
          <w:rFonts w:hint="eastAsia"/>
        </w:rPr>
        <w:t>评分数据越来越稀疏。而传统的推荐算法大部分都是对评分矩阵进行相关计算然后做出推荐的。特别是基于协同过滤的推荐算法在稀疏的数据上做出的推荐结果越来越差。本文在此问题的基础上进行了广泛研究，发现结合深度学习，充分利用与推荐内容有关的辅助信息可以改善数据稀疏性问题，得到较好的推荐结果。</w:t>
      </w:r>
    </w:p>
    <w:p w:rsidR="00A17FA7" w:rsidRDefault="00A17FA7">
      <w:pPr>
        <w:pStyle w:val="5"/>
        <w:spacing w:line="440" w:lineRule="exact"/>
        <w:ind w:firstLine="485"/>
      </w:pPr>
      <w:r>
        <w:rPr>
          <w:rFonts w:hint="eastAsia"/>
        </w:rPr>
        <w:t>深度学习是近年来非常热门的研究领域，其在自然语言处理和图像处理等方面已经取得了非凡的成就。深度学习可以从海量数据样本中学习数据集的本质特征，也可以通过从多元异构数据中进行</w:t>
      </w:r>
      <w:proofErr w:type="gramStart"/>
      <w:r>
        <w:rPr>
          <w:rFonts w:hint="eastAsia"/>
        </w:rPr>
        <w:t>自特征</w:t>
      </w:r>
      <w:proofErr w:type="gramEnd"/>
      <w:r>
        <w:rPr>
          <w:rFonts w:hint="eastAsia"/>
        </w:rPr>
        <w:t>学习，将不同数据映射到一个相同的</w:t>
      </w:r>
      <w:proofErr w:type="gramStart"/>
      <w:r>
        <w:rPr>
          <w:rFonts w:hint="eastAsia"/>
        </w:rPr>
        <w:t>隐空间</w:t>
      </w:r>
      <w:proofErr w:type="gramEnd"/>
      <w:r>
        <w:rPr>
          <w:rFonts w:hint="eastAsia"/>
        </w:rPr>
        <w:t>以获得数据的同一表征。将深度学习与推荐系统进行融合，可以有效利用多元异构数据，缓解数据稀疏问题。本文在对此方面进行深入研究后发现，利用深度学习中的自然语言处理方面的方法去分析文本数据</w:t>
      </w:r>
      <w:r>
        <w:t>(</w:t>
      </w:r>
      <w:r>
        <w:rPr>
          <w:rFonts w:hint="eastAsia"/>
        </w:rPr>
        <w:t>例如评论，摘要</w:t>
      </w:r>
      <w:r>
        <w:t>)</w:t>
      </w:r>
      <w:r>
        <w:rPr>
          <w:rFonts w:hint="eastAsia"/>
        </w:rPr>
        <w:t>可以缓解数据稀疏问题，提高推荐算法的准确性。</w:t>
      </w:r>
    </w:p>
    <w:p w:rsidR="00A17FA7" w:rsidRDefault="00A17FA7">
      <w:pPr>
        <w:pStyle w:val="5"/>
        <w:spacing w:line="440" w:lineRule="exact"/>
        <w:ind w:firstLine="485"/>
      </w:pPr>
      <w:r>
        <w:rPr>
          <w:rFonts w:hint="eastAsia"/>
        </w:rPr>
        <w:t>本文介绍了一种基于文档的混合深度推荐算法</w:t>
      </w:r>
      <w:r>
        <w:t>(</w:t>
      </w:r>
      <w:proofErr w:type="spellStart"/>
      <w:r>
        <w:t>ConvMF</w:t>
      </w:r>
      <w:proofErr w:type="spellEnd"/>
      <w:r>
        <w:t>-S)</w:t>
      </w:r>
      <w:r>
        <w:rPr>
          <w:rFonts w:hint="eastAsia"/>
        </w:rPr>
        <w:t>。本文工作主要有一下几个方面：</w:t>
      </w:r>
    </w:p>
    <w:p w:rsidR="00A17FA7" w:rsidRDefault="00A17FA7" w:rsidP="00422B7E">
      <w:pPr>
        <w:pStyle w:val="a0"/>
      </w:pPr>
      <w:r>
        <w:rPr>
          <w:rFonts w:hint="eastAsia"/>
        </w:rPr>
        <w:t>对</w:t>
      </w:r>
      <w:proofErr w:type="spellStart"/>
      <w:r>
        <w:t>ConvMF</w:t>
      </w:r>
      <w:proofErr w:type="spellEnd"/>
      <w:r>
        <w:rPr>
          <w:rFonts w:hint="eastAsia"/>
        </w:rPr>
        <w:t>进行了研究，特别是其中用</w:t>
      </w:r>
      <w:r>
        <w:t>CNN</w:t>
      </w:r>
      <w:r>
        <w:rPr>
          <w:rFonts w:hint="eastAsia"/>
        </w:rPr>
        <w:t>分析文本数据进行了深入研究，发现了其在特征处理时，丢失了特征的位置信息，对同一特征的多次出现没有保留其特征强度，在此基础上提出了算法的改进模型</w:t>
      </w:r>
      <w:r>
        <w:t>(</w:t>
      </w:r>
      <w:proofErr w:type="spellStart"/>
      <w:r>
        <w:t>ConvMF</w:t>
      </w:r>
      <w:proofErr w:type="spellEnd"/>
      <w:r>
        <w:t>-S)</w:t>
      </w:r>
      <w:r>
        <w:rPr>
          <w:rFonts w:hint="eastAsia"/>
        </w:rPr>
        <w:t>。改进的算法不仅可以保留特征的相对位置信息，还能保留特征强度，更加充分的利用了文本数据。</w:t>
      </w:r>
    </w:p>
    <w:p w:rsidR="00A17FA7" w:rsidRDefault="00A17FA7" w:rsidP="002B3C32">
      <w:pPr>
        <w:pStyle w:val="5"/>
        <w:numPr>
          <w:ilvl w:val="0"/>
          <w:numId w:val="44"/>
        </w:numPr>
        <w:ind w:left="0" w:firstLineChars="0" w:firstLine="485"/>
      </w:pPr>
      <w:r>
        <w:rPr>
          <w:rFonts w:hint="eastAsia"/>
        </w:rPr>
        <w:t>在</w:t>
      </w:r>
      <w:r>
        <w:t>Word2vec</w:t>
      </w:r>
      <w:r>
        <w:rPr>
          <w:rFonts w:hint="eastAsia"/>
        </w:rPr>
        <w:t>算法模型的基础上，利用</w:t>
      </w:r>
      <w:r>
        <w:t>IMDB</w:t>
      </w:r>
      <w:r>
        <w:rPr>
          <w:rFonts w:hint="eastAsia"/>
        </w:rPr>
        <w:t>数据集，进行了词向量的训练，并用实验证明了产生的词向量的有效性。并对基于文档的混合深度推荐进行了算法优化，提高了其运行效率。</w:t>
      </w:r>
    </w:p>
    <w:p w:rsidR="00A17FA7" w:rsidRDefault="00A17FA7" w:rsidP="002B3C32">
      <w:pPr>
        <w:pStyle w:val="5"/>
        <w:numPr>
          <w:ilvl w:val="0"/>
          <w:numId w:val="44"/>
        </w:numPr>
        <w:ind w:left="0" w:firstLineChars="0" w:firstLine="485"/>
      </w:pPr>
      <w:r>
        <w:rPr>
          <w:rFonts w:hint="eastAsia"/>
        </w:rPr>
        <w:t>算法实现与实验结果分析。根据提出的基于文档的混合深度推荐算法，利用</w:t>
      </w:r>
      <w:r>
        <w:t>Python</w:t>
      </w:r>
      <w:r>
        <w:rPr>
          <w:rFonts w:hint="eastAsia"/>
        </w:rPr>
        <w:t>作为基础语言实现算法，并与传统协同过滤算法和原有模型进行对比，通过各方面的比较，证明了提出的改进算法的有效性。</w:t>
      </w:r>
    </w:p>
    <w:p w:rsidR="00A17FA7" w:rsidRDefault="00A17FA7" w:rsidP="002B3C32">
      <w:pPr>
        <w:pStyle w:val="5"/>
        <w:numPr>
          <w:ilvl w:val="0"/>
          <w:numId w:val="44"/>
        </w:numPr>
        <w:ind w:left="0" w:firstLineChars="0" w:firstLine="485"/>
      </w:pPr>
      <w:r>
        <w:rPr>
          <w:rFonts w:hint="eastAsia"/>
        </w:rPr>
        <w:t>将</w:t>
      </w:r>
      <w:proofErr w:type="gramStart"/>
      <w:r>
        <w:rPr>
          <w:rFonts w:hint="eastAsia"/>
        </w:rPr>
        <w:t>预训练</w:t>
      </w:r>
      <w:proofErr w:type="gramEnd"/>
      <w:r>
        <w:rPr>
          <w:rFonts w:hint="eastAsia"/>
        </w:rPr>
        <w:t>的词向量嵌入到推荐算法模型中，证明了本文训练的词向量可以有效提高推荐算法的质量，特别是在数据稀疏时。</w:t>
      </w:r>
    </w:p>
    <w:p w:rsidR="00A17FA7" w:rsidRDefault="00A17FA7" w:rsidP="00422B7E">
      <w:pPr>
        <w:pStyle w:val="5"/>
        <w:ind w:left="485" w:firstLineChars="0" w:firstLine="0"/>
      </w:pPr>
      <w:r>
        <w:rPr>
          <w:rFonts w:hint="eastAsia"/>
        </w:rPr>
        <w:t>算法的不足与未来的研究方向：</w:t>
      </w:r>
    </w:p>
    <w:p w:rsidR="00A17FA7" w:rsidRDefault="00A17FA7" w:rsidP="00422B7E">
      <w:pPr>
        <w:pStyle w:val="5"/>
        <w:ind w:firstLineChars="0" w:firstLine="420"/>
      </w:pPr>
      <w:r>
        <w:lastRenderedPageBreak/>
        <w:t>(1)</w:t>
      </w:r>
      <w:r>
        <w:rPr>
          <w:rFonts w:hint="eastAsia"/>
        </w:rPr>
        <w:t>由于该算法利用深度学习进行文本分析，当文本数据特别多或选取的维度较高时，模型过于复杂，执行效率不高。可以考虑利用分布式对其进行改进以提高训练效率。</w:t>
      </w:r>
    </w:p>
    <w:p w:rsidR="00A17FA7" w:rsidRPr="00A25CF0" w:rsidRDefault="00A17FA7" w:rsidP="00A25CF0">
      <w:pPr>
        <w:pStyle w:val="5"/>
        <w:ind w:firstLineChars="0" w:firstLine="420"/>
      </w:pPr>
      <w:r>
        <w:t>(2)</w:t>
      </w:r>
      <w:r>
        <w:rPr>
          <w:rFonts w:hint="eastAsia"/>
        </w:rPr>
        <w:t>引入基于文档建模的方法以提高推荐效果后，可以考虑加入用户信息的分析方法，来提高用户潜在特征矩阵的质量，进一步提高推荐算法的推荐质量。</w:t>
      </w:r>
    </w:p>
    <w:p w:rsidR="00A17FA7" w:rsidRPr="002B3C32" w:rsidRDefault="00A17FA7" w:rsidP="00850B8B">
      <w:pPr>
        <w:pStyle w:val="5"/>
        <w:spacing w:line="440" w:lineRule="exact"/>
        <w:ind w:firstLine="485"/>
      </w:pPr>
    </w:p>
    <w:p w:rsidR="00A17FA7" w:rsidRPr="00A00C9C" w:rsidRDefault="00A17FA7">
      <w:pPr>
        <w:pStyle w:val="5"/>
        <w:spacing w:line="440" w:lineRule="exact"/>
        <w:ind w:firstLine="485"/>
        <w:sectPr w:rsidR="00A17FA7" w:rsidRPr="00A00C9C" w:rsidSect="00FB711F">
          <w:headerReference w:type="default" r:id="rId453"/>
          <w:pgSz w:w="11906" w:h="16838"/>
          <w:pgMar w:top="1701" w:right="1588" w:bottom="1701" w:left="1588" w:header="1418" w:footer="1418" w:gutter="0"/>
          <w:cols w:space="720"/>
          <w:docGrid w:type="linesAndChars" w:linePitch="447" w:charSpace="512"/>
        </w:sectPr>
      </w:pPr>
    </w:p>
    <w:p w:rsidR="00A17FA7" w:rsidRDefault="00A17FA7" w:rsidP="00894C73">
      <w:pPr>
        <w:pStyle w:val="1"/>
        <w:numPr>
          <w:ilvl w:val="0"/>
          <w:numId w:val="0"/>
        </w:numPr>
        <w:spacing w:before="447" w:after="357"/>
      </w:pPr>
      <w:bookmarkStart w:id="440" w:name="_Toc476341226"/>
      <w:bookmarkStart w:id="441" w:name="_Toc476602641"/>
      <w:bookmarkStart w:id="442" w:name="_Toc508828435"/>
      <w:r w:rsidRPr="000E6182">
        <w:rPr>
          <w:rFonts w:hint="eastAsia"/>
        </w:rPr>
        <w:lastRenderedPageBreak/>
        <w:t>参考文献</w:t>
      </w:r>
      <w:bookmarkEnd w:id="440"/>
      <w:bookmarkEnd w:id="441"/>
      <w:bookmarkEnd w:id="442"/>
    </w:p>
    <w:p w:rsidR="00A17FA7" w:rsidRPr="005F46F5" w:rsidRDefault="00A17FA7" w:rsidP="00D56699">
      <w:pPr>
        <w:numPr>
          <w:ilvl w:val="0"/>
          <w:numId w:val="26"/>
        </w:numPr>
        <w:spacing w:line="400" w:lineRule="atLeast"/>
        <w:ind w:left="340" w:hanging="340"/>
        <w:rPr>
          <w:kern w:val="0"/>
          <w:szCs w:val="21"/>
          <w:lang w:val="de-DE"/>
        </w:rPr>
      </w:pPr>
      <w:bookmarkStart w:id="443" w:name="_Ref508022363"/>
      <w:r w:rsidRPr="005F46F5">
        <w:rPr>
          <w:kern w:val="0"/>
          <w:szCs w:val="21"/>
          <w:lang w:val="de-DE"/>
        </w:rPr>
        <w:t>Paul Resnick, Neophytos Iacovou, Mitesh Suchak, Peter Bergstrom, and John Riedl, Grouplens: an open architecture for collaborative filtering of netnews[C]. Proceedings of the 1994 ACM Conference on Computer Supported Cooperative Work, pp. 175–186. ACM, 1994.</w:t>
      </w:r>
      <w:bookmarkEnd w:id="443"/>
    </w:p>
    <w:p w:rsidR="00A17FA7" w:rsidRDefault="00A17FA7" w:rsidP="00D56699">
      <w:pPr>
        <w:pStyle w:val="afff4"/>
        <w:numPr>
          <w:ilvl w:val="0"/>
          <w:numId w:val="26"/>
        </w:numPr>
        <w:ind w:firstLineChars="0"/>
        <w:rPr>
          <w:noProof/>
        </w:rPr>
      </w:pPr>
      <w:bookmarkStart w:id="444" w:name="_Ref508022365"/>
      <w:r w:rsidRPr="005F46F5">
        <w:rPr>
          <w:noProof/>
        </w:rPr>
        <w:t>Xiaoyuan Su, and Taghi M. Khoshgoftaar. A Survey of Collaborative Filtering Techniques [J]. Advances in Artificial Intelligence 2009(2009):4.</w:t>
      </w:r>
      <w:bookmarkEnd w:id="444"/>
    </w:p>
    <w:p w:rsidR="00A17FA7" w:rsidRDefault="00A17FA7" w:rsidP="00D56699">
      <w:pPr>
        <w:pStyle w:val="afff4"/>
        <w:numPr>
          <w:ilvl w:val="0"/>
          <w:numId w:val="26"/>
        </w:numPr>
        <w:ind w:firstLineChars="0"/>
        <w:rPr>
          <w:noProof/>
        </w:rPr>
      </w:pPr>
      <w:bookmarkStart w:id="445" w:name="_Ref508022460"/>
      <w:r w:rsidRPr="00824D39">
        <w:rPr>
          <w:noProof/>
        </w:rPr>
        <w:t>Zhi-Dan Zhao, and Ming-Sheng Shang. User-based collaborative-filtering recommendation algorithms on hadoop[C]. In Knowledge Discovery and Data Mining, 2010. WKDD '10. Third International Conference on, pp.478-481.IEEE, 2010.</w:t>
      </w:r>
      <w:bookmarkEnd w:id="445"/>
    </w:p>
    <w:p w:rsidR="00A17FA7" w:rsidRDefault="00A17FA7" w:rsidP="00D56699">
      <w:pPr>
        <w:pStyle w:val="afff4"/>
        <w:numPr>
          <w:ilvl w:val="0"/>
          <w:numId w:val="26"/>
        </w:numPr>
        <w:ind w:firstLineChars="0"/>
        <w:rPr>
          <w:noProof/>
        </w:rPr>
      </w:pPr>
      <w:bookmarkStart w:id="446" w:name="_Ref508022514"/>
      <w:r w:rsidRPr="00824D39">
        <w:rPr>
          <w:noProof/>
        </w:rPr>
        <w:t>Badrul Sarwar, George Karypis, Joseph Konstan, et al. Item-based collaborative filtering recommendation algorithms[C]. Proceedings of the 10th International Conference on World Wide Web. ACM, 2001.</w:t>
      </w:r>
      <w:bookmarkEnd w:id="446"/>
    </w:p>
    <w:p w:rsidR="00A17FA7" w:rsidRDefault="00A17FA7" w:rsidP="00D56699">
      <w:pPr>
        <w:pStyle w:val="afff4"/>
        <w:numPr>
          <w:ilvl w:val="0"/>
          <w:numId w:val="26"/>
        </w:numPr>
        <w:ind w:firstLineChars="0"/>
        <w:rPr>
          <w:noProof/>
        </w:rPr>
      </w:pPr>
      <w:bookmarkStart w:id="447" w:name="_Ref508022563"/>
      <w:r w:rsidRPr="0094446C">
        <w:rPr>
          <w:noProof/>
          <w:lang w:val="pt-BR"/>
        </w:rPr>
        <w:t xml:space="preserve">Ana Belén Barragáns-Martínez, EnCosta-Montenegro, Juan C Burguillo, et al. </w:t>
      </w:r>
      <w:r w:rsidRPr="00824D39">
        <w:rPr>
          <w:noProof/>
        </w:rPr>
        <w:t>A Hybrid Content-Based and Item-Based Collaborative Filtering Approach to Recommend TV Programs Enhanced with Singular Value Decomposition [J]. Information Sciences, 180(22):4290-4311, 2010.</w:t>
      </w:r>
      <w:bookmarkEnd w:id="447"/>
    </w:p>
    <w:p w:rsidR="00A17FA7" w:rsidRDefault="00A17FA7" w:rsidP="00D56699">
      <w:pPr>
        <w:pStyle w:val="afff4"/>
        <w:numPr>
          <w:ilvl w:val="0"/>
          <w:numId w:val="26"/>
        </w:numPr>
        <w:ind w:firstLineChars="0"/>
        <w:rPr>
          <w:noProof/>
        </w:rPr>
      </w:pPr>
      <w:bookmarkStart w:id="448" w:name="_Ref508022620"/>
      <w:r w:rsidRPr="00824D39">
        <w:rPr>
          <w:noProof/>
        </w:rPr>
        <w:t>John S. Breese., David Heckerman., and Carl Kadie. Empirical analysis of predictive algorithms for collaborative filtering[C]. Proceedings of the 14th Conference on Uncertainty in Artificial Intelligence (UAI ’98), pp.43-52, 1998.</w:t>
      </w:r>
      <w:bookmarkEnd w:id="448"/>
    </w:p>
    <w:p w:rsidR="00A17FA7" w:rsidRDefault="00A17FA7" w:rsidP="00D56699">
      <w:pPr>
        <w:pStyle w:val="afff4"/>
        <w:numPr>
          <w:ilvl w:val="0"/>
          <w:numId w:val="26"/>
        </w:numPr>
        <w:ind w:firstLineChars="0"/>
        <w:rPr>
          <w:noProof/>
        </w:rPr>
      </w:pPr>
      <w:bookmarkStart w:id="449" w:name="_Ref508022682"/>
      <w:r w:rsidRPr="00824D39">
        <w:rPr>
          <w:noProof/>
        </w:rPr>
        <w:t>Nathan Srebro, and Tommi Jaakkola. Weighted low-rank approximations [C]. Proceedings of 20th International Conference on Machine Learning (ICML), vol.3, pp.720-727, 2003.</w:t>
      </w:r>
      <w:bookmarkEnd w:id="449"/>
    </w:p>
    <w:p w:rsidR="00A17FA7" w:rsidRDefault="00A17FA7" w:rsidP="00D56699">
      <w:pPr>
        <w:pStyle w:val="afff4"/>
        <w:numPr>
          <w:ilvl w:val="0"/>
          <w:numId w:val="26"/>
        </w:numPr>
        <w:ind w:firstLineChars="0"/>
        <w:rPr>
          <w:noProof/>
        </w:rPr>
      </w:pPr>
      <w:bookmarkStart w:id="450" w:name="_Ref508023121"/>
      <w:r w:rsidRPr="00FC2279">
        <w:rPr>
          <w:noProof/>
        </w:rPr>
        <w:t>Daniel D. Lee, and H. Sebastian Seung. Algorithms for non-negative matrix factorization[C]. Advances in Neural Information Processing Systems (NIPS), 13(6):556-562, 2001.</w:t>
      </w:r>
      <w:bookmarkEnd w:id="450"/>
    </w:p>
    <w:p w:rsidR="00A17FA7" w:rsidRDefault="00A17FA7" w:rsidP="00D56699">
      <w:pPr>
        <w:pStyle w:val="afff4"/>
        <w:numPr>
          <w:ilvl w:val="0"/>
          <w:numId w:val="26"/>
        </w:numPr>
        <w:ind w:firstLineChars="0"/>
        <w:rPr>
          <w:noProof/>
        </w:rPr>
      </w:pPr>
      <w:bookmarkStart w:id="451" w:name="_Ref508023131"/>
      <w:r w:rsidRPr="00FC2279">
        <w:rPr>
          <w:noProof/>
        </w:rPr>
        <w:t>Joonseok Lee, Seungyeon Kim, Guy Lebanon, et al. Local low-rank matrix approximation[C]. Proceedings of the 30th International Conference on Machine Learning (ICML), pp.82-90, 2013.</w:t>
      </w:r>
      <w:bookmarkEnd w:id="451"/>
    </w:p>
    <w:p w:rsidR="00A17FA7" w:rsidRDefault="00A17FA7" w:rsidP="00D56699">
      <w:pPr>
        <w:pStyle w:val="afff4"/>
        <w:numPr>
          <w:ilvl w:val="0"/>
          <w:numId w:val="26"/>
        </w:numPr>
        <w:ind w:firstLineChars="0"/>
        <w:rPr>
          <w:noProof/>
        </w:rPr>
      </w:pPr>
      <w:bookmarkStart w:id="452" w:name="_Ref508023370"/>
      <w:r w:rsidRPr="00FC2279">
        <w:rPr>
          <w:noProof/>
        </w:rPr>
        <w:t>Yann LeCun, Léon Bottou, Yoshua Bengio, and Patrick Haffner. Gradient-based learning applied to document recognition[C]. Proceedings of the IEEE, 86(11), pp.2278-2324, 1998.</w:t>
      </w:r>
      <w:bookmarkEnd w:id="452"/>
    </w:p>
    <w:p w:rsidR="00A17FA7" w:rsidRDefault="00A17FA7" w:rsidP="00D56699">
      <w:pPr>
        <w:pStyle w:val="afff4"/>
        <w:numPr>
          <w:ilvl w:val="0"/>
          <w:numId w:val="26"/>
        </w:numPr>
        <w:ind w:firstLineChars="0"/>
        <w:rPr>
          <w:noProof/>
        </w:rPr>
      </w:pPr>
      <w:bookmarkStart w:id="453" w:name="_Ref508023371"/>
      <w:r w:rsidRPr="00FC2279">
        <w:rPr>
          <w:noProof/>
        </w:rPr>
        <w:lastRenderedPageBreak/>
        <w:t>Dan C. Ciresan, Alessandro Giusti, Luca M. Gambardella, and Jürgen Schmidhuber. Deep neural networks segment neuronal membranes in electron microscopy images[C]. Proceedings of Advances in Neural Information Processing Systems (NIPS), pp.2852-2860, 2012.</w:t>
      </w:r>
      <w:bookmarkEnd w:id="453"/>
    </w:p>
    <w:p w:rsidR="00A17FA7" w:rsidRDefault="00A17FA7" w:rsidP="00D56699">
      <w:pPr>
        <w:pStyle w:val="afff4"/>
        <w:numPr>
          <w:ilvl w:val="0"/>
          <w:numId w:val="26"/>
        </w:numPr>
        <w:ind w:firstLineChars="0"/>
        <w:rPr>
          <w:noProof/>
        </w:rPr>
      </w:pPr>
      <w:bookmarkStart w:id="454" w:name="_Ref508023372"/>
      <w:r w:rsidRPr="00FC2279">
        <w:rPr>
          <w:noProof/>
        </w:rPr>
        <w:t>Quoc V. Le, Marc’Aurelio Ranzato, Rajat Monga, Matthieu Devin, Kai Chen, Greg S. Corrado, Jeff Dean, and Andrew Y. Ng. Building high-level features using large scale unsupervised learning[C]. Proceedings of the 29th International Conference on Machine Learning (ICML), 2012.</w:t>
      </w:r>
      <w:bookmarkEnd w:id="454"/>
    </w:p>
    <w:p w:rsidR="00A17FA7" w:rsidRDefault="00A17FA7" w:rsidP="00D56699">
      <w:pPr>
        <w:pStyle w:val="afff4"/>
        <w:numPr>
          <w:ilvl w:val="0"/>
          <w:numId w:val="26"/>
        </w:numPr>
        <w:ind w:firstLineChars="0"/>
        <w:rPr>
          <w:noProof/>
        </w:rPr>
      </w:pPr>
      <w:bookmarkStart w:id="455" w:name="_Ref508023532"/>
      <w:r w:rsidRPr="00FC2279">
        <w:rPr>
          <w:noProof/>
        </w:rPr>
        <w:t>Ossama Abdel-Hamid, Abdel-rahman Mohamed, Hui Jiang, and Gerald Penn. Applying convolutional neural networks concepts to hybrid NN-HMM model for speech recognition[C]. Acoustics, Speech and Signal Processing (ICASSP), IEEE International Conference, pp.4277-4280, 2012.</w:t>
      </w:r>
      <w:bookmarkEnd w:id="455"/>
    </w:p>
    <w:p w:rsidR="00A17FA7" w:rsidRDefault="00A17FA7" w:rsidP="00D56699">
      <w:pPr>
        <w:pStyle w:val="afff4"/>
        <w:numPr>
          <w:ilvl w:val="0"/>
          <w:numId w:val="26"/>
        </w:numPr>
        <w:ind w:firstLineChars="0"/>
        <w:rPr>
          <w:noProof/>
        </w:rPr>
      </w:pPr>
      <w:bookmarkStart w:id="456" w:name="_Ref508023533"/>
      <w:r w:rsidRPr="00FC2279">
        <w:rPr>
          <w:noProof/>
        </w:rPr>
        <w:t>Ossama Abdel-Hamid, Li Deng, and Dong Yu. Exploring convolutional neural network structures and optimization techniques for speech recognition[C]. Proceedings of Interspeech, 2013.</w:t>
      </w:r>
      <w:bookmarkEnd w:id="456"/>
    </w:p>
    <w:p w:rsidR="00A17FA7" w:rsidRDefault="00A17FA7" w:rsidP="00D56699">
      <w:pPr>
        <w:pStyle w:val="afff4"/>
        <w:numPr>
          <w:ilvl w:val="0"/>
          <w:numId w:val="26"/>
        </w:numPr>
        <w:ind w:firstLineChars="0"/>
        <w:rPr>
          <w:noProof/>
        </w:rPr>
      </w:pPr>
      <w:bookmarkStart w:id="457" w:name="_Ref508023535"/>
      <w:r w:rsidRPr="00FC2279">
        <w:rPr>
          <w:noProof/>
        </w:rPr>
        <w:t>Tara N. Sainath, Abdel-rahman Mohamerd, Brian Kingsbury, and Bhuvana Ramabhadran. Deep convolutional neural networks for LVCSR[C]. In Acoustics, Speech and Signal Processing (ICASSP), 2013 IEEE International Conference on, pp.8614-8618. IEEE, 2013.</w:t>
      </w:r>
      <w:bookmarkEnd w:id="457"/>
    </w:p>
    <w:p w:rsidR="00A17FA7" w:rsidRDefault="00A17FA7" w:rsidP="00D56699">
      <w:pPr>
        <w:pStyle w:val="afff4"/>
        <w:numPr>
          <w:ilvl w:val="0"/>
          <w:numId w:val="26"/>
        </w:numPr>
        <w:ind w:firstLineChars="0"/>
        <w:rPr>
          <w:noProof/>
        </w:rPr>
      </w:pPr>
      <w:bookmarkStart w:id="458" w:name="_Ref508023536"/>
      <w:r w:rsidRPr="00FC2279">
        <w:rPr>
          <w:noProof/>
        </w:rPr>
        <w:t>Li Deng, Ossama Abdel-Hamin, and Dong Yu. A deep convolutional neural network using heterogeneous pooling for trading acoustic invariance with phonetic confusion[C]. Acoustics, Speech and Signal Processing (ICASSP), IEEE International Conference, pp.6669-6673, 2013.</w:t>
      </w:r>
      <w:bookmarkEnd w:id="458"/>
    </w:p>
    <w:p w:rsidR="00A17FA7" w:rsidRDefault="00A17FA7" w:rsidP="00D56699">
      <w:pPr>
        <w:pStyle w:val="afff4"/>
        <w:numPr>
          <w:ilvl w:val="0"/>
          <w:numId w:val="26"/>
        </w:numPr>
        <w:ind w:firstLineChars="0"/>
        <w:rPr>
          <w:noProof/>
        </w:rPr>
      </w:pPr>
      <w:bookmarkStart w:id="459" w:name="_Ref508023610"/>
      <w:r w:rsidRPr="00FC2279">
        <w:rPr>
          <w:noProof/>
        </w:rPr>
        <w:t>Ruslan R. Salakhutdinov, Andriy Mnih, and Geoffrey Hinton. Restricted boltzmann machines for collaborative filtering[C]. Proceedings of the 24th international conference on Machine learning, pp. 791–798. ACM, 2007.</w:t>
      </w:r>
      <w:bookmarkEnd w:id="459"/>
    </w:p>
    <w:p w:rsidR="00A17FA7" w:rsidRDefault="00A17FA7" w:rsidP="00D56699">
      <w:pPr>
        <w:pStyle w:val="afff4"/>
        <w:numPr>
          <w:ilvl w:val="0"/>
          <w:numId w:val="26"/>
        </w:numPr>
        <w:ind w:firstLineChars="0"/>
        <w:rPr>
          <w:noProof/>
        </w:rPr>
      </w:pPr>
      <w:bookmarkStart w:id="460" w:name="_Ref508023786"/>
      <w:r>
        <w:rPr>
          <w:noProof/>
        </w:rPr>
        <w:t>C. Wang and D. M. Blei. Collaborative topic modeling for recommending scientific articles. In Proceedings of the 17th ACM SIGKDD International Conference on Knowledge Discovery and Data Mining, KDD ’11, pages 448–456. ACM Press, August 2011.</w:t>
      </w:r>
      <w:bookmarkEnd w:id="460"/>
    </w:p>
    <w:p w:rsidR="00A17FA7" w:rsidRDefault="00A17FA7" w:rsidP="00D56699">
      <w:pPr>
        <w:pStyle w:val="afff4"/>
        <w:numPr>
          <w:ilvl w:val="0"/>
          <w:numId w:val="26"/>
        </w:numPr>
        <w:ind w:firstLineChars="0"/>
        <w:rPr>
          <w:noProof/>
        </w:rPr>
      </w:pPr>
      <w:bookmarkStart w:id="461" w:name="_Ref508024023"/>
      <w:r>
        <w:rPr>
          <w:noProof/>
        </w:rPr>
        <w:t>G. Ling, M. R. Lyu, and I. King. Ratings meet reviews, a combined approach to recommend. In Proceedings of the 8th ACM Conference on Recommender Systems, RecSys ’14, pages 105–112, New York, NY, USA, 2014. ACM.</w:t>
      </w:r>
      <w:bookmarkEnd w:id="461"/>
    </w:p>
    <w:p w:rsidR="00A17FA7" w:rsidRDefault="00A17FA7" w:rsidP="00D56699">
      <w:pPr>
        <w:pStyle w:val="afff4"/>
        <w:numPr>
          <w:ilvl w:val="0"/>
          <w:numId w:val="26"/>
        </w:numPr>
        <w:ind w:firstLineChars="0"/>
        <w:rPr>
          <w:noProof/>
        </w:rPr>
      </w:pPr>
      <w:bookmarkStart w:id="462" w:name="_Ref508024024"/>
      <w:r>
        <w:rPr>
          <w:noProof/>
        </w:rPr>
        <w:lastRenderedPageBreak/>
        <w:t>A. L. Maas, A. Y. Hannun, and A. Y. Ng. Rectifier nonlinearities improve neural network acoustic models. In International Conference on Machine Learning Workshop on Deep Learning for Audio, Speech, and Language Processing, 2013.</w:t>
      </w:r>
      <w:bookmarkEnd w:id="462"/>
    </w:p>
    <w:p w:rsidR="00A17FA7" w:rsidRDefault="00A17FA7" w:rsidP="00D56699">
      <w:pPr>
        <w:pStyle w:val="afff4"/>
        <w:numPr>
          <w:ilvl w:val="0"/>
          <w:numId w:val="26"/>
        </w:numPr>
        <w:ind w:firstLineChars="0"/>
        <w:rPr>
          <w:noProof/>
        </w:rPr>
      </w:pPr>
      <w:bookmarkStart w:id="463" w:name="_Ref508024104"/>
      <w:r>
        <w:rPr>
          <w:noProof/>
        </w:rPr>
        <w:t>R. Salakhutdinov and A. Mnih. Probabilistic matrix factorization. In Advances in Neural Information Processing Systems, volume 20, 2008.</w:t>
      </w:r>
      <w:bookmarkEnd w:id="463"/>
    </w:p>
    <w:p w:rsidR="00A17FA7" w:rsidRDefault="00A17FA7" w:rsidP="00D56699">
      <w:pPr>
        <w:pStyle w:val="afff4"/>
        <w:numPr>
          <w:ilvl w:val="0"/>
          <w:numId w:val="26"/>
        </w:numPr>
        <w:ind w:firstLineChars="0"/>
        <w:rPr>
          <w:noProof/>
        </w:rPr>
      </w:pPr>
      <w:bookmarkStart w:id="464" w:name="_Ref508024204"/>
      <w:r>
        <w:rPr>
          <w:noProof/>
        </w:rPr>
        <w:t>H. Wang, N. Wang, and D.-Y. Yeung. Collaborative deep learning for recommender systems. In Proceedings of the 21th ACM SIGKDD International Conference on Knowledge Discovery and Data Mining, KDD ’15, pages 1235–1244, New York, NY, USA, 2015. ACM.</w:t>
      </w:r>
      <w:bookmarkEnd w:id="464"/>
    </w:p>
    <w:p w:rsidR="00A17FA7" w:rsidRDefault="00A17FA7" w:rsidP="00D56699">
      <w:pPr>
        <w:pStyle w:val="afff4"/>
        <w:numPr>
          <w:ilvl w:val="0"/>
          <w:numId w:val="26"/>
        </w:numPr>
        <w:ind w:firstLineChars="0"/>
        <w:rPr>
          <w:noProof/>
        </w:rPr>
      </w:pPr>
      <w:bookmarkStart w:id="465" w:name="_Ref508027353"/>
      <w:r w:rsidRPr="007C1F2A">
        <w:rPr>
          <w:noProof/>
        </w:rPr>
        <w:t>Charu Chandra Aggarwal, Stephen C. Gates, and Philip Shi-lung Yu. System and method for generating taxonomies with applications to content-based recommendations: US, US6360227 [P], 2002.</w:t>
      </w:r>
      <w:bookmarkEnd w:id="465"/>
    </w:p>
    <w:p w:rsidR="00A17FA7" w:rsidRDefault="00A17FA7" w:rsidP="00D56699">
      <w:pPr>
        <w:pStyle w:val="afff4"/>
        <w:numPr>
          <w:ilvl w:val="0"/>
          <w:numId w:val="26"/>
        </w:numPr>
        <w:ind w:firstLineChars="0"/>
        <w:rPr>
          <w:noProof/>
        </w:rPr>
      </w:pPr>
      <w:bookmarkStart w:id="466" w:name="_Ref508027405"/>
      <w:r w:rsidRPr="007C1F2A">
        <w:rPr>
          <w:noProof/>
        </w:rPr>
        <w:t>Michael J. Pazzani, and Daniel Billsus. Content-Based Recommendation Systems [M]. The Adaptive Web, pp. 325-341. Springer Berlin Heidelberg, 2007.</w:t>
      </w:r>
      <w:bookmarkEnd w:id="466"/>
    </w:p>
    <w:p w:rsidR="00A17FA7" w:rsidRDefault="00A17FA7" w:rsidP="00D56699">
      <w:pPr>
        <w:pStyle w:val="afff4"/>
        <w:numPr>
          <w:ilvl w:val="0"/>
          <w:numId w:val="26"/>
        </w:numPr>
        <w:ind w:firstLineChars="0"/>
        <w:rPr>
          <w:noProof/>
        </w:rPr>
      </w:pPr>
      <w:bookmarkStart w:id="467" w:name="_Ref508027755"/>
      <w:r w:rsidRPr="008F7FA1">
        <w:rPr>
          <w:noProof/>
        </w:rPr>
        <w:t>Robin Burke. Knowledge-Based Recommender Systems. Encyclopedia of Library and Information Science (ELIS), 69(32), 2000.</w:t>
      </w:r>
      <w:bookmarkEnd w:id="467"/>
    </w:p>
    <w:p w:rsidR="00A17FA7" w:rsidRDefault="00A17FA7" w:rsidP="00D56699">
      <w:pPr>
        <w:pStyle w:val="afff4"/>
        <w:numPr>
          <w:ilvl w:val="0"/>
          <w:numId w:val="26"/>
        </w:numPr>
        <w:ind w:firstLineChars="0"/>
        <w:rPr>
          <w:noProof/>
        </w:rPr>
      </w:pPr>
      <w:bookmarkStart w:id="468" w:name="_Ref508027805"/>
      <w:r w:rsidRPr="008F7FA1">
        <w:rPr>
          <w:noProof/>
        </w:rPr>
        <w:t>Nikolaos Korfiatis, and Marios Poulos. Using online consumer reviews as a source for demographic recommendations: A case study using online travel reviews [J]. Expert Systems with Applications, 40(14):5507-5515, 2013.</w:t>
      </w:r>
      <w:bookmarkEnd w:id="468"/>
    </w:p>
    <w:p w:rsidR="00A17FA7" w:rsidRDefault="00A17FA7" w:rsidP="00D56699">
      <w:pPr>
        <w:pStyle w:val="afff4"/>
        <w:numPr>
          <w:ilvl w:val="0"/>
          <w:numId w:val="26"/>
        </w:numPr>
        <w:ind w:firstLineChars="0"/>
        <w:rPr>
          <w:noProof/>
        </w:rPr>
      </w:pPr>
      <w:bookmarkStart w:id="469" w:name="_Ref508027876"/>
      <w:r w:rsidRPr="008F7FA1">
        <w:rPr>
          <w:noProof/>
        </w:rPr>
        <w:t>Robin Burke. Hybrid Recommender Systems: Survey and Experiments [J]. User Modeling and User-Adapted Interaction (UMUAI), 12(4):331-370, 2012.</w:t>
      </w:r>
      <w:bookmarkEnd w:id="469"/>
    </w:p>
    <w:p w:rsidR="00A17FA7" w:rsidRDefault="00A17FA7" w:rsidP="00D56699">
      <w:pPr>
        <w:pStyle w:val="afff4"/>
        <w:numPr>
          <w:ilvl w:val="0"/>
          <w:numId w:val="26"/>
        </w:numPr>
        <w:ind w:firstLineChars="0"/>
        <w:rPr>
          <w:noProof/>
        </w:rPr>
      </w:pPr>
      <w:bookmarkStart w:id="470" w:name="_Ref508037488"/>
      <w:r w:rsidRPr="00583C19">
        <w:rPr>
          <w:noProof/>
        </w:rPr>
        <w:t>John S. Breese., David Heckerman., and Carl Kadie. Empirical analysis of predictive algorithms for collaborative filtering[C]. Proceedings of the 14th Conference on Uncertainty in Artificial Intelligence (UAI ’98), pp.43-52, 1998.</w:t>
      </w:r>
      <w:bookmarkEnd w:id="470"/>
    </w:p>
    <w:p w:rsidR="00A17FA7" w:rsidRDefault="00A17FA7" w:rsidP="00D56699">
      <w:pPr>
        <w:pStyle w:val="afff4"/>
        <w:numPr>
          <w:ilvl w:val="0"/>
          <w:numId w:val="26"/>
        </w:numPr>
        <w:ind w:firstLineChars="0"/>
        <w:rPr>
          <w:noProof/>
        </w:rPr>
      </w:pPr>
      <w:bookmarkStart w:id="471" w:name="_Ref508038975"/>
      <w:r w:rsidRPr="00640107">
        <w:rPr>
          <w:noProof/>
        </w:rPr>
        <w:t>Lee D D,Seung H S. Learning the parts of objects by non-negative matrix factorization.[J]. Nature,1999,401(6755).</w:t>
      </w:r>
      <w:bookmarkEnd w:id="471"/>
    </w:p>
    <w:p w:rsidR="00A17FA7" w:rsidRDefault="00A17FA7" w:rsidP="006570FD">
      <w:pPr>
        <w:pStyle w:val="afff4"/>
        <w:numPr>
          <w:ilvl w:val="0"/>
          <w:numId w:val="26"/>
        </w:numPr>
        <w:ind w:firstLineChars="0"/>
        <w:rPr>
          <w:noProof/>
        </w:rPr>
      </w:pPr>
      <w:bookmarkStart w:id="472" w:name="_Ref508049793"/>
      <w:r>
        <w:rPr>
          <w:noProof/>
        </w:rPr>
        <w:t>A. van den Oord, S. Dieleman, and B. Schrauwen. Deepcontent-based music recommendation. In Advances in Neural Information Processing Systems 26, pages 2643–2651. Curran Associates, Inc., 2013.</w:t>
      </w:r>
      <w:bookmarkEnd w:id="472"/>
    </w:p>
    <w:p w:rsidR="00A17FA7" w:rsidRDefault="00A17FA7" w:rsidP="009B53A1">
      <w:pPr>
        <w:pStyle w:val="afff4"/>
        <w:numPr>
          <w:ilvl w:val="0"/>
          <w:numId w:val="26"/>
        </w:numPr>
        <w:ind w:firstLineChars="0"/>
        <w:rPr>
          <w:noProof/>
        </w:rPr>
      </w:pPr>
      <w:bookmarkStart w:id="473" w:name="_Ref508051318"/>
      <w:r>
        <w:rPr>
          <w:noProof/>
        </w:rPr>
        <w:t>HERLOCKER J L, KONSTAN J A, TERVEEN L G, et al. Evaluating collaborative filtering recommender systems[J]. ACM Transactions on Information Systems, 2004, 22(1): 5-53.</w:t>
      </w:r>
      <w:bookmarkEnd w:id="473"/>
    </w:p>
    <w:p w:rsidR="00A17FA7" w:rsidRDefault="00A17FA7" w:rsidP="009B53A1">
      <w:pPr>
        <w:pStyle w:val="afff4"/>
        <w:numPr>
          <w:ilvl w:val="0"/>
          <w:numId w:val="26"/>
        </w:numPr>
        <w:ind w:firstLineChars="0"/>
        <w:rPr>
          <w:noProof/>
        </w:rPr>
      </w:pPr>
      <w:bookmarkStart w:id="474" w:name="_Ref508051319"/>
      <w:r>
        <w:rPr>
          <w:rFonts w:hint="eastAsia"/>
          <w:noProof/>
        </w:rPr>
        <w:lastRenderedPageBreak/>
        <w:t>刘建国</w:t>
      </w:r>
      <w:r>
        <w:rPr>
          <w:noProof/>
        </w:rPr>
        <w:t xml:space="preserve">, </w:t>
      </w:r>
      <w:r>
        <w:rPr>
          <w:rFonts w:hint="eastAsia"/>
          <w:noProof/>
        </w:rPr>
        <w:t>周涛</w:t>
      </w:r>
      <w:r>
        <w:rPr>
          <w:noProof/>
        </w:rPr>
        <w:t xml:space="preserve">, </w:t>
      </w:r>
      <w:r>
        <w:rPr>
          <w:rFonts w:hint="eastAsia"/>
          <w:noProof/>
        </w:rPr>
        <w:t>郭强</w:t>
      </w:r>
      <w:r>
        <w:rPr>
          <w:noProof/>
        </w:rPr>
        <w:t xml:space="preserve">, </w:t>
      </w:r>
      <w:r>
        <w:rPr>
          <w:rFonts w:hint="eastAsia"/>
          <w:noProof/>
        </w:rPr>
        <w:t>等</w:t>
      </w:r>
      <w:r>
        <w:rPr>
          <w:noProof/>
        </w:rPr>
        <w:t xml:space="preserve">. </w:t>
      </w:r>
      <w:r>
        <w:rPr>
          <w:rFonts w:hint="eastAsia"/>
          <w:noProof/>
        </w:rPr>
        <w:t>个性化推荐系统评价方法综述</w:t>
      </w:r>
      <w:r>
        <w:rPr>
          <w:noProof/>
        </w:rPr>
        <w:t xml:space="preserve">[J]. </w:t>
      </w:r>
      <w:r>
        <w:rPr>
          <w:rFonts w:hint="eastAsia"/>
          <w:noProof/>
        </w:rPr>
        <w:t>复杂系统与复杂性科学</w:t>
      </w:r>
      <w:r>
        <w:rPr>
          <w:noProof/>
        </w:rPr>
        <w:t>, 2009, 6(3): 1-10.</w:t>
      </w:r>
      <w:bookmarkEnd w:id="474"/>
    </w:p>
    <w:p w:rsidR="00A17FA7" w:rsidRDefault="00A17FA7" w:rsidP="00BA4B23">
      <w:pPr>
        <w:pStyle w:val="afff4"/>
        <w:numPr>
          <w:ilvl w:val="0"/>
          <w:numId w:val="26"/>
        </w:numPr>
        <w:ind w:firstLineChars="0"/>
        <w:rPr>
          <w:noProof/>
        </w:rPr>
      </w:pPr>
      <w:bookmarkStart w:id="475" w:name="_Ref508051320"/>
      <w:r>
        <w:rPr>
          <w:noProof/>
        </w:rPr>
        <w:t>GUNAWARDANA A, SHANI G. A survey of accuracy evaluation metrics of recommendation tasks[J]. Journal of Machine Learning Research, 2009, 10: 2935-2962.</w:t>
      </w:r>
      <w:bookmarkEnd w:id="475"/>
    </w:p>
    <w:p w:rsidR="00A17FA7" w:rsidRDefault="00A17FA7" w:rsidP="009C475E">
      <w:pPr>
        <w:pStyle w:val="afff4"/>
        <w:numPr>
          <w:ilvl w:val="0"/>
          <w:numId w:val="26"/>
        </w:numPr>
        <w:ind w:firstLineChars="0"/>
        <w:rPr>
          <w:noProof/>
        </w:rPr>
      </w:pPr>
      <w:bookmarkStart w:id="476" w:name="_Ref508051885"/>
      <w:r>
        <w:rPr>
          <w:noProof/>
        </w:rPr>
        <w:t>SHARDANAND U, MAES P. Social information filtering</w:t>
      </w:r>
      <w:r>
        <w:rPr>
          <w:rFonts w:hint="eastAsia"/>
          <w:noProof/>
        </w:rPr>
        <w:t>：</w:t>
      </w:r>
      <w:r>
        <w:rPr>
          <w:noProof/>
        </w:rPr>
        <w:t>algorithms  for  automating  “word  of  mouth”[C]//Proceedings of ACM CHI’95 Conference on Human Factors in Computing Systems. New York: ACM Press, 1995: 210-217.</w:t>
      </w:r>
      <w:bookmarkEnd w:id="476"/>
    </w:p>
    <w:p w:rsidR="00A17FA7" w:rsidRDefault="00A17FA7" w:rsidP="009C475E">
      <w:pPr>
        <w:pStyle w:val="afff4"/>
        <w:numPr>
          <w:ilvl w:val="0"/>
          <w:numId w:val="26"/>
        </w:numPr>
        <w:ind w:firstLineChars="0"/>
        <w:rPr>
          <w:noProof/>
        </w:rPr>
      </w:pPr>
      <w:bookmarkStart w:id="477" w:name="_Ref508051886"/>
      <w:r>
        <w:rPr>
          <w:noProof/>
        </w:rPr>
        <w:t>BREESE J S, HECKERMAN D, KADIE C. Empirical analysis of predictive algorithms for Collaborative filtering[C]//Proceedings of the 14th conference on Uncertainty in Artificial Intelligence. [S.l.]: [s.n.], 1998, 461(8): 43-52.</w:t>
      </w:r>
      <w:bookmarkEnd w:id="477"/>
    </w:p>
    <w:p w:rsidR="00A17FA7" w:rsidRDefault="00A17FA7" w:rsidP="00784FF5">
      <w:pPr>
        <w:pStyle w:val="afff4"/>
        <w:numPr>
          <w:ilvl w:val="0"/>
          <w:numId w:val="26"/>
        </w:numPr>
        <w:ind w:firstLineChars="0"/>
        <w:rPr>
          <w:noProof/>
        </w:rPr>
      </w:pPr>
      <w:bookmarkStart w:id="478" w:name="_Ref508052303"/>
      <w:r>
        <w:rPr>
          <w:noProof/>
        </w:rPr>
        <w:t>BALABANOVIC M, SHOHAM Y. Fab: content-based collaborative recommendation[J]. Comm ACM, 1997, 40(3): 66-72.</w:t>
      </w:r>
      <w:bookmarkEnd w:id="478"/>
    </w:p>
    <w:p w:rsidR="00A17FA7" w:rsidRDefault="00A17FA7" w:rsidP="00A47F3E">
      <w:pPr>
        <w:pStyle w:val="afff4"/>
        <w:numPr>
          <w:ilvl w:val="0"/>
          <w:numId w:val="26"/>
        </w:numPr>
        <w:ind w:firstLineChars="0"/>
        <w:rPr>
          <w:noProof/>
        </w:rPr>
      </w:pPr>
      <w:bookmarkStart w:id="479" w:name="_Ref508053742"/>
      <w:r>
        <w:rPr>
          <w:noProof/>
        </w:rPr>
        <w:t>PAZZANI M J, BILLSUS D. Learning and revising user profiles: the identification of interesting Web sites[J]. Machine Learning, 1997, 27(3): 313-331.</w:t>
      </w:r>
      <w:bookmarkEnd w:id="479"/>
    </w:p>
    <w:p w:rsidR="00A17FA7" w:rsidRDefault="00A17FA7" w:rsidP="003626A8">
      <w:pPr>
        <w:pStyle w:val="afff4"/>
        <w:numPr>
          <w:ilvl w:val="0"/>
          <w:numId w:val="26"/>
        </w:numPr>
        <w:ind w:firstLineChars="0"/>
        <w:rPr>
          <w:noProof/>
        </w:rPr>
      </w:pPr>
      <w:bookmarkStart w:id="480" w:name="_Ref508053743"/>
      <w:r>
        <w:rPr>
          <w:noProof/>
        </w:rPr>
        <w:t>VAN RIJSBERGEN C J. Information retrieval[M]. MA, USA: Butterworth- Heinemann Newton, 1979.</w:t>
      </w:r>
      <w:bookmarkEnd w:id="480"/>
    </w:p>
    <w:p w:rsidR="00A17FA7" w:rsidRDefault="00A17FA7" w:rsidP="001C4E89">
      <w:pPr>
        <w:pStyle w:val="afff4"/>
        <w:numPr>
          <w:ilvl w:val="0"/>
          <w:numId w:val="26"/>
        </w:numPr>
        <w:ind w:firstLineChars="0"/>
        <w:rPr>
          <w:noProof/>
        </w:rPr>
      </w:pPr>
      <w:bookmarkStart w:id="481" w:name="_Ref508089117"/>
      <w:r w:rsidRPr="001C4E89">
        <w:rPr>
          <w:noProof/>
        </w:rPr>
        <w:t>Donghyun Kim,Chanyoung Park,Jinoh Oh,Hwanjo Yu. Deep hybrid recommender systems via exploiting document context and statistics of items[J]. Information Sciences,2017,417.</w:t>
      </w:r>
      <w:bookmarkEnd w:id="481"/>
    </w:p>
    <w:p w:rsidR="00A17FA7" w:rsidRDefault="00A17FA7" w:rsidP="00F06217">
      <w:pPr>
        <w:pStyle w:val="afff4"/>
        <w:numPr>
          <w:ilvl w:val="0"/>
          <w:numId w:val="26"/>
        </w:numPr>
        <w:ind w:firstLineChars="0"/>
        <w:rPr>
          <w:noProof/>
        </w:rPr>
      </w:pPr>
      <w:bookmarkStart w:id="482" w:name="_Ref508113751"/>
      <w:r>
        <w:rPr>
          <w:noProof/>
        </w:rPr>
        <w:t>J. Pennington, R. Socher, and C. D. Manning. Glove: Global vectors for word representation. In Empirical Methods in Natural Language Processing (EMNLP), pages 1532–1543, 2014.</w:t>
      </w:r>
      <w:bookmarkEnd w:id="482"/>
    </w:p>
    <w:p w:rsidR="00A17FA7" w:rsidRDefault="00A17FA7" w:rsidP="00F02069">
      <w:pPr>
        <w:pStyle w:val="afff4"/>
        <w:numPr>
          <w:ilvl w:val="0"/>
          <w:numId w:val="26"/>
        </w:numPr>
        <w:ind w:firstLineChars="0"/>
        <w:rPr>
          <w:noProof/>
        </w:rPr>
      </w:pPr>
      <w:bookmarkStart w:id="483" w:name="_Ref508264414"/>
      <w:r>
        <w:rPr>
          <w:noProof/>
        </w:rPr>
        <w:t>C. Wang and D. M. Blei. Collaborative topic modeling for recommending scientific articles. In Proceedings of the 17th ACM SIGKDD International Conference on Knowledge Discovery and Data Mining, KDD ’11, pages 448–456. ACM Press, August 2011.</w:t>
      </w:r>
      <w:bookmarkEnd w:id="483"/>
    </w:p>
    <w:p w:rsidR="00A17FA7" w:rsidRDefault="00A17FA7" w:rsidP="00F02069">
      <w:pPr>
        <w:pStyle w:val="afff4"/>
        <w:numPr>
          <w:ilvl w:val="0"/>
          <w:numId w:val="26"/>
        </w:numPr>
        <w:ind w:firstLineChars="0"/>
        <w:rPr>
          <w:noProof/>
        </w:rPr>
      </w:pPr>
      <w:bookmarkStart w:id="484" w:name="_Ref508264415"/>
      <w:r>
        <w:rPr>
          <w:noProof/>
        </w:rPr>
        <w:t>H. Wang, N. Wang, and D.-Y. Yeung. Collaborative deep learning for recommender systems. In Proceedings of the 21th ACM SIGKDD International Conference on Knowledge Discovery and Data Mining, KDD ’15, pages 1235–1244, New York, NY, USA, 2015. ACM.</w:t>
      </w:r>
      <w:bookmarkEnd w:id="484"/>
    </w:p>
    <w:p w:rsidR="00A17FA7" w:rsidRDefault="00A17FA7" w:rsidP="00487124">
      <w:pPr>
        <w:pStyle w:val="afff4"/>
        <w:numPr>
          <w:ilvl w:val="0"/>
          <w:numId w:val="26"/>
        </w:numPr>
        <w:ind w:firstLineChars="0"/>
        <w:rPr>
          <w:noProof/>
        </w:rPr>
      </w:pPr>
      <w:bookmarkStart w:id="485" w:name="_Ref508292058"/>
      <w:r>
        <w:rPr>
          <w:noProof/>
        </w:rPr>
        <w:t>Y. Kim. Convolutional neural networks for sentence classification. In Proceedings of the 2014 Empirical Methods in Natural Language Processing (EMNLP), pages 1746–1751, 2014.</w:t>
      </w:r>
      <w:bookmarkEnd w:id="485"/>
    </w:p>
    <w:p w:rsidR="00A17FA7" w:rsidRPr="006E1133" w:rsidRDefault="00A17FA7" w:rsidP="00D65615">
      <w:pPr>
        <w:pStyle w:val="afff4"/>
        <w:numPr>
          <w:ilvl w:val="0"/>
          <w:numId w:val="26"/>
        </w:numPr>
        <w:ind w:firstLineChars="0"/>
        <w:rPr>
          <w:noProof/>
        </w:rPr>
      </w:pPr>
      <w:bookmarkStart w:id="486" w:name="_Ref508292059"/>
      <w:r>
        <w:rPr>
          <w:noProof/>
        </w:rPr>
        <w:lastRenderedPageBreak/>
        <w:t>R. Collobert, J. Weston, L. Bottou, M. Karlen, K. Kavukcuoglu, and P. Kuksa. Natural language processing (almost) from scratch. Journal of Machine Learning Research (JMLR), 12:2493–2537, Nov. 2011.</w:t>
      </w:r>
      <w:bookmarkEnd w:id="486"/>
    </w:p>
    <w:p w:rsidR="00A17FA7" w:rsidRPr="00366265" w:rsidRDefault="00A17FA7" w:rsidP="00850B8B">
      <w:pPr>
        <w:pStyle w:val="afff4"/>
        <w:ind w:left="425" w:hanging="425"/>
        <w:rPr>
          <w:color w:val="FF0000"/>
          <w:shd w:val="clear" w:color="auto" w:fill="FFFFFF"/>
        </w:rPr>
      </w:pPr>
    </w:p>
    <w:p w:rsidR="00A17FA7" w:rsidRPr="009B53A1" w:rsidRDefault="00A17FA7" w:rsidP="00FC2279">
      <w:pPr>
        <w:pStyle w:val="5"/>
        <w:ind w:firstLineChars="0" w:firstLine="0"/>
        <w:sectPr w:rsidR="00A17FA7" w:rsidRPr="009B53A1" w:rsidSect="00FB711F">
          <w:headerReference w:type="default" r:id="rId454"/>
          <w:pgSz w:w="11906" w:h="16838"/>
          <w:pgMar w:top="1701" w:right="1588" w:bottom="1701" w:left="1588" w:header="1418" w:footer="1418" w:gutter="0"/>
          <w:cols w:space="720"/>
          <w:docGrid w:type="linesAndChars" w:linePitch="447" w:charSpace="512"/>
        </w:sectPr>
      </w:pPr>
    </w:p>
    <w:p w:rsidR="00A17FA7" w:rsidRDefault="00A17FA7" w:rsidP="00211DE6">
      <w:pPr>
        <w:pStyle w:val="1"/>
        <w:numPr>
          <w:ilvl w:val="0"/>
          <w:numId w:val="0"/>
        </w:numPr>
        <w:spacing w:before="447" w:after="357"/>
      </w:pPr>
      <w:bookmarkStart w:id="487" w:name="_Toc508828436"/>
      <w:bookmarkStart w:id="488" w:name="_Toc476341227"/>
      <w:bookmarkStart w:id="489" w:name="_Toc476602642"/>
      <w:r>
        <w:rPr>
          <w:rFonts w:hint="eastAsia"/>
        </w:rPr>
        <w:lastRenderedPageBreak/>
        <w:t>攻读硕士学位期间承担的科研任务与主要成果</w:t>
      </w:r>
      <w:bookmarkEnd w:id="487"/>
    </w:p>
    <w:p w:rsidR="00A17FA7" w:rsidRPr="008064BD" w:rsidRDefault="00A17FA7" w:rsidP="00850B8B">
      <w:pPr>
        <w:pStyle w:val="5"/>
        <w:ind w:firstLine="485"/>
      </w:pPr>
    </w:p>
    <w:p w:rsidR="00A17FA7" w:rsidRDefault="00A17FA7">
      <w:pPr>
        <w:pStyle w:val="5"/>
        <w:ind w:firstLine="485"/>
      </w:pPr>
    </w:p>
    <w:p w:rsidR="00A17FA7" w:rsidRDefault="00A17FA7" w:rsidP="00211DE6">
      <w:pPr>
        <w:pStyle w:val="1"/>
        <w:numPr>
          <w:ilvl w:val="0"/>
          <w:numId w:val="0"/>
        </w:numPr>
        <w:spacing w:before="447" w:after="357"/>
        <w:sectPr w:rsidR="00A17FA7" w:rsidSect="00FB711F">
          <w:headerReference w:type="default" r:id="rId455"/>
          <w:pgSz w:w="11906" w:h="16838"/>
          <w:pgMar w:top="1701" w:right="1588" w:bottom="1701" w:left="1588" w:header="1418" w:footer="1418" w:gutter="0"/>
          <w:cols w:space="720"/>
          <w:docGrid w:type="linesAndChars" w:linePitch="447" w:charSpace="512"/>
        </w:sectPr>
      </w:pPr>
    </w:p>
    <w:p w:rsidR="00A17FA7" w:rsidRPr="00205A9C" w:rsidRDefault="00A17FA7" w:rsidP="00850B8B">
      <w:pPr>
        <w:pStyle w:val="1"/>
        <w:numPr>
          <w:ilvl w:val="0"/>
          <w:numId w:val="0"/>
        </w:numPr>
        <w:spacing w:beforeLines="200" w:before="894" w:after="357"/>
      </w:pPr>
      <w:bookmarkStart w:id="490" w:name="_Toc508828437"/>
      <w:r w:rsidRPr="00205A9C">
        <w:rPr>
          <w:rFonts w:hint="eastAsia"/>
        </w:rPr>
        <w:lastRenderedPageBreak/>
        <w:t>致</w:t>
      </w:r>
      <w:r w:rsidRPr="00205A9C">
        <w:t xml:space="preserve">  </w:t>
      </w:r>
      <w:r w:rsidRPr="00205A9C">
        <w:rPr>
          <w:rFonts w:hint="eastAsia"/>
        </w:rPr>
        <w:t>谢</w:t>
      </w:r>
      <w:bookmarkEnd w:id="488"/>
      <w:bookmarkEnd w:id="489"/>
      <w:bookmarkEnd w:id="490"/>
    </w:p>
    <w:p w:rsidR="00A17FA7" w:rsidRDefault="00A17FA7">
      <w:pPr>
        <w:pStyle w:val="5"/>
        <w:ind w:firstLine="485"/>
      </w:pPr>
      <w:r>
        <w:rPr>
          <w:rFonts w:hint="eastAsia"/>
        </w:rPr>
        <w:t>时光荏苒，岁月如梭。转眼间研究生的学习即将结束，三年的学习生活使我受益匪浅。，</w:t>
      </w:r>
    </w:p>
    <w:p w:rsidR="00A17FA7" w:rsidRPr="00160F97" w:rsidRDefault="00A17FA7">
      <w:pPr>
        <w:pStyle w:val="5"/>
        <w:ind w:firstLine="485"/>
      </w:pPr>
      <w:r w:rsidRPr="00160F97">
        <w:rPr>
          <w:rFonts w:hint="eastAsia"/>
        </w:rPr>
        <w:t>转眼匆匆数年，我的研究生生涯也将要结束，人生中最美好的三年青春时光在母校燕山大学中度过，这个海滨城市中的美丽校园在我的生命中有着不同寻常的意义。行文至此，我的论文也已接近尾声，在此向在我的研究生生涯中给予过我关心、帮助和指导的各位老师和同学表示由衷的感谢！</w:t>
      </w:r>
    </w:p>
    <w:p w:rsidR="00A17FA7" w:rsidRPr="00160F97" w:rsidRDefault="00A17FA7">
      <w:pPr>
        <w:pStyle w:val="5"/>
        <w:ind w:firstLine="485"/>
      </w:pPr>
      <w:r w:rsidRPr="00160F97">
        <w:rPr>
          <w:rFonts w:hint="eastAsia"/>
        </w:rPr>
        <w:t>本文的研究工作是在导师张大鹏副教授的悉心指导下完成的，论文的选题、研究和写作过程中都得到了张老师的精心指导。一直以来，张老师在学术研究、实际工作和生活学习中给予我极大的关心和鼓励。张老师深厚的理论水平、严谨的治学态度、渊博的专业知识、丰富的科研经验、敏锐的科学思维令我深感敬佩；张老师精益求精的工作作风，诲人不倦的高尚师德，严以律己、宽以待人的崇高风范，朴实无华、平易近人的人格魅力对我影响深远。正是因为有了导师严格、无私、高质量的教导，我才能在这三年的学习过程中汲取知识、提升能力。本论文从选题到完成，每一步都是在张老师的指导下完成的，本文成文倾注了张老师的心血，张老师的指导是本文成文的必要条件。同时我还要感谢计算所庄福振老师，庄老师在研究方面都给了我莫大的帮助，同时庄老师的学术态度和敬业精神也</w:t>
      </w:r>
      <w:r>
        <w:rPr>
          <w:rFonts w:hint="eastAsia"/>
        </w:rPr>
        <w:t>令</w:t>
      </w:r>
      <w:r w:rsidRPr="00160F97">
        <w:rPr>
          <w:rFonts w:hint="eastAsia"/>
        </w:rPr>
        <w:t>我钦佩。本文的许多工作是在两位老师的帮助与指导下完成的。同时还要感谢王新生教授，在多方面给予我帮助。在此，谨向三位老师表示崇高的敬意和衷心的感谢！</w:t>
      </w:r>
    </w:p>
    <w:p w:rsidR="00A17FA7" w:rsidRPr="00160F97" w:rsidRDefault="00A17FA7">
      <w:pPr>
        <w:pStyle w:val="5"/>
        <w:ind w:firstLine="485"/>
      </w:pPr>
      <w:r w:rsidRPr="00160F97">
        <w:rPr>
          <w:rFonts w:hint="eastAsia"/>
        </w:rPr>
        <w:t>其次，我要感谢实验室的同门师兄弟们。无论是项目方面还是课题方面，他们总是尽全力帮助我解决问题，并把全部的知识和资源分享出来，毫无保留。研究生的三年离不开他们的帮衬与照顾，在此向他们表示感谢！同时要感谢我的父母，一路走来，是家人给了我莫大的关怀与支持，可以使我可以无顾虑的求学。</w:t>
      </w:r>
    </w:p>
    <w:p w:rsidR="00A17FA7" w:rsidRPr="00160F97" w:rsidRDefault="00A17FA7">
      <w:pPr>
        <w:pStyle w:val="5"/>
        <w:ind w:firstLine="485"/>
      </w:pPr>
      <w:r w:rsidRPr="00160F97">
        <w:rPr>
          <w:rFonts w:hint="eastAsia"/>
        </w:rPr>
        <w:t>随后，衷心感谢燕山大学信息科学与工程学院的全体老师的辛勤培养和谆谆教诲！感谢百忙之中评阅本论文和出席答辩的各位教授！感谢我身边的朋友、同学。同时向本领域知识产出者表示敬意！</w:t>
      </w:r>
    </w:p>
    <w:p w:rsidR="00A17FA7" w:rsidRDefault="00A17FA7">
      <w:pPr>
        <w:pStyle w:val="5"/>
        <w:ind w:firstLine="485"/>
      </w:pPr>
      <w:r w:rsidRPr="00160F97">
        <w:rPr>
          <w:rFonts w:hint="eastAsia"/>
        </w:rPr>
        <w:t>最后，再次感谢张大</w:t>
      </w:r>
      <w:proofErr w:type="gramStart"/>
      <w:r w:rsidRPr="00160F97">
        <w:rPr>
          <w:rFonts w:hint="eastAsia"/>
        </w:rPr>
        <w:t>鹏老师</w:t>
      </w:r>
      <w:proofErr w:type="gramEnd"/>
      <w:r w:rsidRPr="00160F97">
        <w:rPr>
          <w:rFonts w:hint="eastAsia"/>
        </w:rPr>
        <w:t>关心和付出！</w:t>
      </w:r>
    </w:p>
    <w:p w:rsidR="00A17FA7" w:rsidRPr="00160F97" w:rsidRDefault="00A17FA7">
      <w:pPr>
        <w:pStyle w:val="5"/>
        <w:ind w:firstLine="485"/>
      </w:pPr>
    </w:p>
    <w:p w:rsidR="00A17FA7" w:rsidRDefault="00A17FA7">
      <w:pPr>
        <w:sectPr w:rsidR="00A17FA7" w:rsidSect="00FB711F">
          <w:headerReference w:type="default" r:id="rId456"/>
          <w:pgSz w:w="11906" w:h="16838"/>
          <w:pgMar w:top="1701" w:right="1588" w:bottom="1701" w:left="1588" w:header="1418" w:footer="1418" w:gutter="0"/>
          <w:cols w:space="720"/>
          <w:docGrid w:type="linesAndChars" w:linePitch="447" w:charSpace="512"/>
        </w:sectPr>
      </w:pPr>
    </w:p>
    <w:p w:rsidR="00A17FA7" w:rsidRDefault="00A17FA7" w:rsidP="00FC4A1F">
      <w:pPr>
        <w:pStyle w:val="1"/>
        <w:numPr>
          <w:ilvl w:val="0"/>
          <w:numId w:val="0"/>
        </w:numPr>
        <w:spacing w:before="447" w:after="357"/>
      </w:pPr>
      <w:bookmarkStart w:id="491" w:name="_Toc482270114"/>
      <w:bookmarkStart w:id="492" w:name="_Toc482799549"/>
      <w:bookmarkStart w:id="493" w:name="_Toc508828438"/>
      <w:r>
        <w:rPr>
          <w:rFonts w:hint="eastAsia"/>
        </w:rPr>
        <w:lastRenderedPageBreak/>
        <w:t>作者简介</w:t>
      </w:r>
      <w:bookmarkEnd w:id="491"/>
      <w:bookmarkEnd w:id="492"/>
      <w:bookmarkEnd w:id="493"/>
    </w:p>
    <w:tbl>
      <w:tblPr>
        <w:tblW w:w="0" w:type="auto"/>
        <w:tblLook w:val="00A0" w:firstRow="1" w:lastRow="0" w:firstColumn="1" w:lastColumn="0" w:noHBand="0" w:noVBand="0"/>
      </w:tblPr>
      <w:tblGrid>
        <w:gridCol w:w="2660"/>
        <w:gridCol w:w="6286"/>
      </w:tblGrid>
      <w:tr w:rsidR="00A17FA7" w:rsidTr="007909BF">
        <w:tc>
          <w:tcPr>
            <w:tcW w:w="2660" w:type="dxa"/>
            <w:vMerge w:val="restart"/>
          </w:tcPr>
          <w:p w:rsidR="00A17FA7" w:rsidRPr="007909BF" w:rsidRDefault="00FD707B" w:rsidP="007F0517">
            <w:pPr>
              <w:rPr>
                <w:kern w:val="0"/>
                <w:sz w:val="20"/>
              </w:rPr>
            </w:pPr>
            <w:r>
              <w:rPr>
                <w:noProof/>
                <w:kern w:val="0"/>
                <w:sz w:val="20"/>
              </w:rPr>
              <w:drawing>
                <wp:inline distT="0" distB="0" distL="0" distR="0">
                  <wp:extent cx="1409700" cy="1988820"/>
                  <wp:effectExtent l="0" t="0" r="0" b="0"/>
                  <wp:docPr id="19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457">
                            <a:extLst>
                              <a:ext uri="{28A0092B-C50C-407E-A947-70E740481C1C}">
                                <a14:useLocalDpi xmlns:a14="http://schemas.microsoft.com/office/drawing/2010/main" val="0"/>
                              </a:ext>
                            </a:extLst>
                          </a:blip>
                          <a:srcRect/>
                          <a:stretch>
                            <a:fillRect/>
                          </a:stretch>
                        </pic:blipFill>
                        <pic:spPr bwMode="auto">
                          <a:xfrm>
                            <a:off x="0" y="0"/>
                            <a:ext cx="1409700" cy="1988820"/>
                          </a:xfrm>
                          <a:prstGeom prst="rect">
                            <a:avLst/>
                          </a:prstGeom>
                          <a:noFill/>
                          <a:ln>
                            <a:noFill/>
                          </a:ln>
                        </pic:spPr>
                      </pic:pic>
                    </a:graphicData>
                  </a:graphic>
                </wp:inline>
              </w:drawing>
            </w:r>
          </w:p>
        </w:tc>
        <w:tc>
          <w:tcPr>
            <w:tcW w:w="6286" w:type="dxa"/>
          </w:tcPr>
          <w:p w:rsidR="00A17FA7" w:rsidRPr="007909BF" w:rsidRDefault="00A17FA7" w:rsidP="007909BF">
            <w:pPr>
              <w:pStyle w:val="5"/>
              <w:ind w:firstLineChars="0" w:firstLine="0"/>
              <w:rPr>
                <w:kern w:val="0"/>
              </w:rPr>
            </w:pPr>
            <w:r w:rsidRPr="007909BF">
              <w:rPr>
                <w:rFonts w:hint="eastAsia"/>
                <w:kern w:val="0"/>
              </w:rPr>
              <w:t>姓名：刘建成</w:t>
            </w:r>
          </w:p>
        </w:tc>
      </w:tr>
      <w:tr w:rsidR="00A17FA7" w:rsidTr="007909BF">
        <w:tc>
          <w:tcPr>
            <w:tcW w:w="2660" w:type="dxa"/>
            <w:vMerge/>
          </w:tcPr>
          <w:p w:rsidR="00A17FA7" w:rsidRPr="007909BF" w:rsidRDefault="00A17FA7" w:rsidP="007F0517">
            <w:pPr>
              <w:rPr>
                <w:kern w:val="0"/>
                <w:sz w:val="20"/>
              </w:rPr>
            </w:pPr>
          </w:p>
        </w:tc>
        <w:tc>
          <w:tcPr>
            <w:tcW w:w="6286" w:type="dxa"/>
          </w:tcPr>
          <w:p w:rsidR="00A17FA7" w:rsidRPr="007909BF" w:rsidRDefault="00A17FA7" w:rsidP="007909BF">
            <w:pPr>
              <w:pStyle w:val="5"/>
              <w:ind w:firstLineChars="0" w:firstLine="0"/>
              <w:rPr>
                <w:kern w:val="0"/>
              </w:rPr>
            </w:pPr>
            <w:r w:rsidRPr="007909BF">
              <w:rPr>
                <w:rFonts w:hint="eastAsia"/>
                <w:kern w:val="0"/>
              </w:rPr>
              <w:t>性别：男</w:t>
            </w:r>
          </w:p>
        </w:tc>
      </w:tr>
      <w:tr w:rsidR="00A17FA7" w:rsidTr="007909BF">
        <w:tc>
          <w:tcPr>
            <w:tcW w:w="2660" w:type="dxa"/>
            <w:vMerge/>
          </w:tcPr>
          <w:p w:rsidR="00A17FA7" w:rsidRPr="007909BF" w:rsidRDefault="00A17FA7" w:rsidP="007F0517">
            <w:pPr>
              <w:rPr>
                <w:kern w:val="0"/>
                <w:sz w:val="20"/>
              </w:rPr>
            </w:pPr>
          </w:p>
        </w:tc>
        <w:tc>
          <w:tcPr>
            <w:tcW w:w="6286" w:type="dxa"/>
          </w:tcPr>
          <w:p w:rsidR="00A17FA7" w:rsidRPr="007909BF" w:rsidRDefault="00A17FA7" w:rsidP="007909BF">
            <w:pPr>
              <w:pStyle w:val="5"/>
              <w:ind w:firstLineChars="0" w:firstLine="0"/>
              <w:rPr>
                <w:kern w:val="0"/>
              </w:rPr>
            </w:pPr>
            <w:r w:rsidRPr="007909BF">
              <w:rPr>
                <w:rFonts w:hint="eastAsia"/>
                <w:kern w:val="0"/>
              </w:rPr>
              <w:t>民族：汉族</w:t>
            </w:r>
          </w:p>
        </w:tc>
      </w:tr>
      <w:tr w:rsidR="00A17FA7" w:rsidTr="007909BF">
        <w:tc>
          <w:tcPr>
            <w:tcW w:w="2660" w:type="dxa"/>
            <w:vMerge/>
          </w:tcPr>
          <w:p w:rsidR="00A17FA7" w:rsidRPr="007909BF" w:rsidRDefault="00A17FA7" w:rsidP="007F0517">
            <w:pPr>
              <w:rPr>
                <w:kern w:val="0"/>
                <w:sz w:val="20"/>
              </w:rPr>
            </w:pPr>
          </w:p>
        </w:tc>
        <w:tc>
          <w:tcPr>
            <w:tcW w:w="6286" w:type="dxa"/>
          </w:tcPr>
          <w:p w:rsidR="00A17FA7" w:rsidRPr="007909BF" w:rsidRDefault="00A17FA7" w:rsidP="007909BF">
            <w:pPr>
              <w:pStyle w:val="5"/>
              <w:ind w:firstLineChars="0" w:firstLine="0"/>
              <w:rPr>
                <w:kern w:val="0"/>
              </w:rPr>
            </w:pPr>
            <w:r w:rsidRPr="007909BF">
              <w:rPr>
                <w:rFonts w:hint="eastAsia"/>
                <w:kern w:val="0"/>
              </w:rPr>
              <w:t>籍贯：河北省深州市</w:t>
            </w:r>
          </w:p>
        </w:tc>
      </w:tr>
      <w:tr w:rsidR="00A17FA7" w:rsidTr="007909BF">
        <w:trPr>
          <w:trHeight w:val="80"/>
        </w:trPr>
        <w:tc>
          <w:tcPr>
            <w:tcW w:w="2660" w:type="dxa"/>
            <w:vMerge/>
          </w:tcPr>
          <w:p w:rsidR="00A17FA7" w:rsidRPr="007909BF" w:rsidRDefault="00A17FA7" w:rsidP="007F0517">
            <w:pPr>
              <w:rPr>
                <w:kern w:val="0"/>
                <w:sz w:val="20"/>
              </w:rPr>
            </w:pPr>
          </w:p>
        </w:tc>
        <w:tc>
          <w:tcPr>
            <w:tcW w:w="6286" w:type="dxa"/>
          </w:tcPr>
          <w:p w:rsidR="00A17FA7" w:rsidRPr="007909BF" w:rsidRDefault="00A17FA7" w:rsidP="007909BF">
            <w:pPr>
              <w:pStyle w:val="5"/>
              <w:ind w:firstLineChars="0" w:firstLine="0"/>
              <w:rPr>
                <w:kern w:val="0"/>
              </w:rPr>
            </w:pPr>
            <w:r w:rsidRPr="007909BF">
              <w:rPr>
                <w:kern w:val="0"/>
              </w:rPr>
              <w:t>2011</w:t>
            </w:r>
            <w:r w:rsidRPr="007909BF">
              <w:rPr>
                <w:rFonts w:hint="eastAsia"/>
                <w:kern w:val="0"/>
              </w:rPr>
              <w:t>年</w:t>
            </w:r>
            <w:r w:rsidRPr="007909BF">
              <w:rPr>
                <w:kern w:val="0"/>
              </w:rPr>
              <w:t>9</w:t>
            </w:r>
            <w:r w:rsidRPr="007909BF">
              <w:rPr>
                <w:rFonts w:hint="eastAsia"/>
                <w:kern w:val="0"/>
              </w:rPr>
              <w:t>月考入沈阳理工大学计算机科学与技术专业。</w:t>
            </w:r>
          </w:p>
        </w:tc>
      </w:tr>
      <w:tr w:rsidR="00A17FA7" w:rsidTr="007909BF">
        <w:tblPrEx>
          <w:tblLook w:val="0000" w:firstRow="0" w:lastRow="0" w:firstColumn="0" w:lastColumn="0" w:noHBand="0" w:noVBand="0"/>
        </w:tblPrEx>
        <w:trPr>
          <w:trHeight w:val="296"/>
        </w:trPr>
        <w:tc>
          <w:tcPr>
            <w:tcW w:w="2660" w:type="dxa"/>
            <w:vMerge/>
          </w:tcPr>
          <w:p w:rsidR="00A17FA7" w:rsidRPr="007909BF" w:rsidRDefault="00A17FA7" w:rsidP="007909BF">
            <w:pPr>
              <w:ind w:left="108"/>
              <w:rPr>
                <w:kern w:val="0"/>
                <w:sz w:val="20"/>
              </w:rPr>
            </w:pPr>
          </w:p>
        </w:tc>
        <w:tc>
          <w:tcPr>
            <w:tcW w:w="6286" w:type="dxa"/>
          </w:tcPr>
          <w:p w:rsidR="00A17FA7" w:rsidRPr="007909BF" w:rsidRDefault="00A17FA7" w:rsidP="007909BF">
            <w:pPr>
              <w:pStyle w:val="5"/>
              <w:ind w:firstLineChars="0" w:firstLine="0"/>
              <w:rPr>
                <w:kern w:val="0"/>
              </w:rPr>
            </w:pPr>
            <w:r w:rsidRPr="007909BF">
              <w:rPr>
                <w:kern w:val="0"/>
              </w:rPr>
              <w:t>2015</w:t>
            </w:r>
            <w:r w:rsidRPr="007909BF">
              <w:rPr>
                <w:rFonts w:hint="eastAsia"/>
                <w:kern w:val="0"/>
              </w:rPr>
              <w:t>年</w:t>
            </w:r>
            <w:r w:rsidRPr="007909BF">
              <w:rPr>
                <w:kern w:val="0"/>
              </w:rPr>
              <w:t>6</w:t>
            </w:r>
            <w:r w:rsidRPr="007909BF">
              <w:rPr>
                <w:rFonts w:hint="eastAsia"/>
                <w:kern w:val="0"/>
              </w:rPr>
              <w:t>月于沈阳理工大学取得工学学士学位。</w:t>
            </w:r>
          </w:p>
        </w:tc>
      </w:tr>
      <w:tr w:rsidR="00A17FA7" w:rsidTr="007909BF">
        <w:tblPrEx>
          <w:tblLook w:val="0000" w:firstRow="0" w:lastRow="0" w:firstColumn="0" w:lastColumn="0" w:noHBand="0" w:noVBand="0"/>
        </w:tblPrEx>
        <w:trPr>
          <w:trHeight w:val="80"/>
        </w:trPr>
        <w:tc>
          <w:tcPr>
            <w:tcW w:w="2660" w:type="dxa"/>
            <w:vMerge/>
          </w:tcPr>
          <w:p w:rsidR="00A17FA7" w:rsidRPr="007909BF" w:rsidRDefault="00A17FA7" w:rsidP="007909BF">
            <w:pPr>
              <w:ind w:left="108"/>
              <w:rPr>
                <w:kern w:val="0"/>
                <w:sz w:val="20"/>
              </w:rPr>
            </w:pPr>
          </w:p>
        </w:tc>
        <w:tc>
          <w:tcPr>
            <w:tcW w:w="6286" w:type="dxa"/>
          </w:tcPr>
          <w:p w:rsidR="00A17FA7" w:rsidRPr="007909BF" w:rsidRDefault="00A17FA7" w:rsidP="007909BF">
            <w:pPr>
              <w:pStyle w:val="5"/>
              <w:ind w:firstLineChars="0" w:firstLine="0"/>
              <w:rPr>
                <w:kern w:val="0"/>
              </w:rPr>
            </w:pPr>
            <w:r w:rsidRPr="007909BF">
              <w:rPr>
                <w:kern w:val="0"/>
              </w:rPr>
              <w:t>2015</w:t>
            </w:r>
            <w:r w:rsidRPr="007909BF">
              <w:rPr>
                <w:rFonts w:hint="eastAsia"/>
                <w:kern w:val="0"/>
              </w:rPr>
              <w:t>年</w:t>
            </w:r>
            <w:r w:rsidRPr="007909BF">
              <w:rPr>
                <w:kern w:val="0"/>
              </w:rPr>
              <w:t>9</w:t>
            </w:r>
            <w:r w:rsidRPr="007909BF">
              <w:rPr>
                <w:rFonts w:hint="eastAsia"/>
                <w:kern w:val="0"/>
              </w:rPr>
              <w:t>月至今于燕山大学信息科学与工程学院攻读计算机技术专业工学硕士学位。</w:t>
            </w:r>
          </w:p>
        </w:tc>
      </w:tr>
    </w:tbl>
    <w:p w:rsidR="00A17FA7" w:rsidRDefault="00A17FA7"/>
    <w:sectPr w:rsidR="00A17FA7" w:rsidSect="00FB711F">
      <w:headerReference w:type="default" r:id="rId458"/>
      <w:pgSz w:w="11906" w:h="16838"/>
      <w:pgMar w:top="1701" w:right="1588" w:bottom="1701" w:left="1588" w:header="1418" w:footer="1418" w:gutter="0"/>
      <w:cols w:space="720"/>
      <w:docGrid w:type="linesAndChars" w:linePitch="447" w:charSpace="5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2EC1" w:rsidRDefault="00572EC1" w:rsidP="00622FBC">
      <w:r>
        <w:separator/>
      </w:r>
    </w:p>
  </w:endnote>
  <w:endnote w:type="continuationSeparator" w:id="0">
    <w:p w:rsidR="00572EC1" w:rsidRDefault="00572EC1" w:rsidP="00622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楷体_GB2312">
    <w:altName w:val="楷体"/>
    <w:panose1 w:val="00000000000000000000"/>
    <w:charset w:val="86"/>
    <w:family w:val="modern"/>
    <w:notTrueType/>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1152" w:rsidRPr="00F35CDC" w:rsidRDefault="00221152" w:rsidP="00713E32">
    <w:pPr>
      <w:pStyle w:val="af7"/>
      <w:framePr w:wrap="around" w:vAnchor="text" w:hAnchor="margin" w:xAlign="center" w:y="1"/>
      <w:jc w:val="center"/>
      <w:rPr>
        <w:rStyle w:val="af8"/>
        <w:rFonts w:ascii="Times New Roman" w:hAnsi="Times New Roman"/>
      </w:rPr>
    </w:pPr>
    <w:r w:rsidRPr="00F35CDC">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PAGE  \* ROMAN </w:instrText>
    </w:r>
    <w:r>
      <w:rPr>
        <w:rFonts w:ascii="Times New Roman" w:hAnsi="Times New Roman" w:cs="Times New Roman"/>
      </w:rPr>
      <w:fldChar w:fldCharType="separate"/>
    </w:r>
    <w:r>
      <w:rPr>
        <w:rFonts w:ascii="Times New Roman" w:hAnsi="Times New Roman" w:cs="Times New Roman"/>
        <w:noProof/>
      </w:rPr>
      <w:t>IV</w:t>
    </w:r>
    <w:r>
      <w:rPr>
        <w:rFonts w:ascii="Times New Roman" w:hAnsi="Times New Roman" w:cs="Times New Roman"/>
      </w:rPr>
      <w:fldChar w:fldCharType="end"/>
    </w:r>
    <w:r w:rsidRPr="00F35CDC">
      <w:rPr>
        <w:rFonts w:ascii="Times New Roman" w:hAnsi="Times New Roman" w:cs="Times New Roman"/>
      </w:rPr>
      <w:t xml:space="preserve"> -</w:t>
    </w:r>
  </w:p>
  <w:p w:rsidR="00221152" w:rsidRDefault="00221152">
    <w:pPr>
      <w:pStyle w:val="af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1152" w:rsidRPr="00FB711F" w:rsidRDefault="00221152">
    <w:pPr>
      <w:pStyle w:val="af7"/>
      <w:jc w:val="center"/>
      <w:rPr>
        <w:rFonts w:ascii="Times New Roman" w:hAnsi="Times New Roman" w:cs="Times New Roman"/>
      </w:rPr>
    </w:pPr>
    <w:r>
      <w:rPr>
        <w:rFonts w:ascii="Times New Roman" w:hAnsi="Times New Roman" w:cs="Times New Roman"/>
      </w:rPr>
      <w:t>-</w:t>
    </w:r>
    <w:r w:rsidRPr="00FB711F">
      <w:rPr>
        <w:rFonts w:ascii="Times New Roman" w:hAnsi="Times New Roman" w:cs="Times New Roman"/>
      </w:rPr>
      <w:fldChar w:fldCharType="begin"/>
    </w:r>
    <w:r w:rsidRPr="00FB711F">
      <w:rPr>
        <w:rFonts w:ascii="Times New Roman" w:hAnsi="Times New Roman" w:cs="Times New Roman"/>
      </w:rPr>
      <w:instrText xml:space="preserve"> PAGE   \* MERGEFORMAT </w:instrText>
    </w:r>
    <w:r w:rsidRPr="00FB711F">
      <w:rPr>
        <w:rFonts w:ascii="Times New Roman" w:hAnsi="Times New Roman" w:cs="Times New Roman"/>
      </w:rPr>
      <w:fldChar w:fldCharType="separate"/>
    </w:r>
    <w:r w:rsidRPr="001B744C">
      <w:rPr>
        <w:rFonts w:ascii="Times New Roman" w:hAnsi="Times New Roman" w:cs="Times New Roman"/>
        <w:noProof/>
        <w:lang w:val="zh-CN"/>
      </w:rPr>
      <w:t>III</w:t>
    </w:r>
    <w:r w:rsidRPr="00FB711F">
      <w:rPr>
        <w:rFonts w:ascii="Times New Roman" w:hAnsi="Times New Roman" w:cs="Times New Roman"/>
      </w:rPr>
      <w:fldChar w:fldCharType="end"/>
    </w:r>
    <w:r>
      <w:rPr>
        <w:rFonts w:ascii="Times New Roman" w:hAnsi="Times New Roman" w:cs="Times New Roman"/>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1152" w:rsidRPr="000D703B" w:rsidRDefault="00221152" w:rsidP="00713E32">
    <w:pPr>
      <w:pStyle w:val="af7"/>
      <w:framePr w:wrap="around" w:vAnchor="text" w:hAnchor="margin" w:xAlign="center" w:y="1"/>
      <w:jc w:val="center"/>
      <w:rPr>
        <w:rStyle w:val="af8"/>
        <w:rFonts w:ascii="Times New Roman" w:hAnsi="Times New Roman"/>
      </w:rPr>
    </w:pPr>
    <w:r w:rsidRPr="000D703B">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PAGE  \* Arabic </w:instrText>
    </w:r>
    <w:r>
      <w:rPr>
        <w:rFonts w:ascii="Times New Roman" w:hAnsi="Times New Roman" w:cs="Times New Roman"/>
      </w:rPr>
      <w:fldChar w:fldCharType="separate"/>
    </w:r>
    <w:r>
      <w:rPr>
        <w:rFonts w:ascii="Times New Roman" w:hAnsi="Times New Roman" w:cs="Times New Roman"/>
        <w:noProof/>
      </w:rPr>
      <w:t>6</w:t>
    </w:r>
    <w:r>
      <w:rPr>
        <w:rFonts w:ascii="Times New Roman" w:hAnsi="Times New Roman" w:cs="Times New Roman"/>
      </w:rPr>
      <w:fldChar w:fldCharType="end"/>
    </w:r>
    <w:r w:rsidRPr="000D703B">
      <w:rPr>
        <w:rFonts w:ascii="Times New Roman" w:hAnsi="Times New Roman" w:cs="Times New Roman"/>
      </w:rPr>
      <w:t xml:space="preserve"> -</w:t>
    </w:r>
  </w:p>
  <w:p w:rsidR="00221152" w:rsidRDefault="00221152">
    <w:pPr>
      <w:pStyle w:val="af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1152" w:rsidRPr="000D703B" w:rsidRDefault="00221152" w:rsidP="00713E32">
    <w:pPr>
      <w:pStyle w:val="af7"/>
      <w:framePr w:wrap="around" w:vAnchor="text" w:hAnchor="margin" w:xAlign="center" w:y="1"/>
      <w:jc w:val="center"/>
      <w:rPr>
        <w:rStyle w:val="af8"/>
        <w:rFonts w:ascii="Times New Roman" w:hAnsi="Times New Roman"/>
      </w:rPr>
    </w:pP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PAGE  \* Arabic </w:instrText>
    </w:r>
    <w:r>
      <w:rPr>
        <w:rFonts w:ascii="Times New Roman" w:hAnsi="Times New Roman" w:cs="Times New Roman"/>
      </w:rPr>
      <w:fldChar w:fldCharType="separate"/>
    </w:r>
    <w:r w:rsidR="00380B4D">
      <w:rPr>
        <w:rFonts w:ascii="Times New Roman" w:hAnsi="Times New Roman" w:cs="Times New Roman"/>
        <w:noProof/>
      </w:rPr>
      <w:t>36</w:t>
    </w:r>
    <w:r>
      <w:rPr>
        <w:rFonts w:ascii="Times New Roman" w:hAnsi="Times New Roman" w:cs="Times New Roman"/>
      </w:rPr>
      <w:fldChar w:fldCharType="end"/>
    </w:r>
    <w:r w:rsidRPr="000D703B">
      <w:rPr>
        <w:rFonts w:ascii="Times New Roman" w:hAnsi="Times New Roman" w:cs="Times New Roman"/>
      </w:rPr>
      <w:t>-</w:t>
    </w:r>
  </w:p>
  <w:p w:rsidR="00221152" w:rsidRDefault="00221152" w:rsidP="00713E32">
    <w:pPr>
      <w:pStyle w:val="af7"/>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1152" w:rsidRPr="003D1895" w:rsidRDefault="00221152">
    <w:pPr>
      <w:pStyle w:val="af7"/>
      <w:jc w:val="center"/>
      <w:rPr>
        <w:rFonts w:ascii="Times New Roman" w:hAnsi="Times New Roman" w:cs="Times New Roman"/>
      </w:rPr>
    </w:pPr>
    <w:r>
      <w:rPr>
        <w:rFonts w:ascii="Times New Roman" w:hAnsi="Times New Roman" w:cs="Times New Roman"/>
      </w:rPr>
      <w:t>-</w:t>
    </w:r>
    <w:r w:rsidRPr="003D1895">
      <w:rPr>
        <w:rFonts w:ascii="Times New Roman" w:hAnsi="Times New Roman" w:cs="Times New Roman"/>
      </w:rPr>
      <w:fldChar w:fldCharType="begin"/>
    </w:r>
    <w:r w:rsidRPr="003D1895">
      <w:rPr>
        <w:rFonts w:ascii="Times New Roman" w:hAnsi="Times New Roman" w:cs="Times New Roman"/>
      </w:rPr>
      <w:instrText xml:space="preserve"> PAGE   \* MERGEFORMAT </w:instrText>
    </w:r>
    <w:r w:rsidRPr="003D1895">
      <w:rPr>
        <w:rFonts w:ascii="Times New Roman" w:hAnsi="Times New Roman" w:cs="Times New Roman"/>
      </w:rPr>
      <w:fldChar w:fldCharType="separate"/>
    </w:r>
    <w:r w:rsidR="00380B4D" w:rsidRPr="00380B4D">
      <w:rPr>
        <w:rFonts w:ascii="Times New Roman" w:hAnsi="Times New Roman" w:cs="Times New Roman"/>
        <w:noProof/>
        <w:lang w:val="zh-CN"/>
      </w:rPr>
      <w:t>37</w:t>
    </w:r>
    <w:r w:rsidRPr="003D1895">
      <w:rPr>
        <w:rFonts w:ascii="Times New Roman" w:hAnsi="Times New Roman" w:cs="Times New Roman"/>
      </w:rPr>
      <w:fldChar w:fldCharType="end"/>
    </w:r>
    <w:r>
      <w:rPr>
        <w:rFonts w:ascii="Times New Roman" w:hAnsi="Times New Roman" w:cs="Times New Roman"/>
      </w:rPr>
      <w:t>-</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1152" w:rsidRPr="004522EF" w:rsidRDefault="00221152">
    <w:pPr>
      <w:pStyle w:val="af7"/>
      <w:jc w:val="center"/>
      <w:rPr>
        <w:rFonts w:ascii="Times New Roman" w:hAnsi="Times New Roman"/>
      </w:rPr>
    </w:pPr>
    <w:r w:rsidRPr="004522EF">
      <w:rPr>
        <w:rFonts w:ascii="Times New Roman" w:hAnsi="Times New Roman"/>
      </w:rPr>
      <w:fldChar w:fldCharType="begin"/>
    </w:r>
    <w:r w:rsidRPr="004522EF">
      <w:rPr>
        <w:rFonts w:ascii="Times New Roman" w:hAnsi="Times New Roman"/>
      </w:rPr>
      <w:instrText xml:space="preserve"> PAGE  \* ArabicDash  \* MERGEFORMAT </w:instrText>
    </w:r>
    <w:r w:rsidRPr="004522EF">
      <w:rPr>
        <w:rFonts w:ascii="Times New Roman" w:hAnsi="Times New Roman"/>
      </w:rPr>
      <w:fldChar w:fldCharType="separate"/>
    </w:r>
    <w:r>
      <w:rPr>
        <w:rFonts w:ascii="Times New Roman" w:hAnsi="Times New Roman"/>
        <w:noProof/>
      </w:rPr>
      <w:t>- 46 -</w:t>
    </w:r>
    <w:r w:rsidRPr="004522EF">
      <w:rPr>
        <w:rFonts w:ascii="Times New Roman" w:hAnsi="Times New Roman"/>
      </w:rPr>
      <w:fldChar w:fldCharType="end"/>
    </w:r>
  </w:p>
  <w:p w:rsidR="00221152" w:rsidRDefault="00221152">
    <w:pPr>
      <w:pStyle w:val="af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2EC1" w:rsidRDefault="00572EC1" w:rsidP="00622FBC">
      <w:r>
        <w:separator/>
      </w:r>
    </w:p>
  </w:footnote>
  <w:footnote w:type="continuationSeparator" w:id="0">
    <w:p w:rsidR="00572EC1" w:rsidRDefault="00572EC1" w:rsidP="00622F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1152" w:rsidRPr="00F42F2C" w:rsidRDefault="00221152" w:rsidP="00713E32">
    <w:pPr>
      <w:pStyle w:val="11"/>
      <w:pBdr>
        <w:bottom w:val="thinThickSmallGap" w:sz="12" w:space="1" w:color="auto"/>
      </w:pBdr>
    </w:pPr>
    <w:r>
      <w:rPr>
        <w:rFonts w:hint="eastAsia"/>
      </w:rPr>
      <w:t>燕山大学工学硕士学位论文</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1152" w:rsidRPr="00D2269D" w:rsidRDefault="00221152" w:rsidP="00713E32">
    <w:pPr>
      <w:pStyle w:val="af6"/>
    </w:pPr>
    <w:r>
      <w:rPr>
        <w:rFonts w:hint="eastAsia"/>
      </w:rPr>
      <w:t>第</w:t>
    </w:r>
    <w:r>
      <w:t>4</w:t>
    </w:r>
    <w:r>
      <w:rPr>
        <w:rFonts w:hint="eastAsia"/>
      </w:rPr>
      <w:t>章</w:t>
    </w:r>
    <w:r>
      <w:t xml:space="preserve"> </w:t>
    </w:r>
    <w:r>
      <w:rPr>
        <w:rFonts w:hint="eastAsia"/>
      </w:rPr>
      <w:t>协同深度推荐模型的并行化</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1152" w:rsidRPr="00CC3334" w:rsidRDefault="00221152" w:rsidP="00713E32">
    <w:pPr>
      <w:pStyle w:val="af6"/>
      <w:rPr>
        <w:rFonts w:hAnsi="Times New Roman"/>
      </w:rPr>
    </w:pPr>
    <w:r>
      <w:rPr>
        <w:rFonts w:hint="eastAsia"/>
      </w:rPr>
      <w:t>第</w:t>
    </w:r>
    <w:r>
      <w:t>5</w:t>
    </w:r>
    <w:r>
      <w:rPr>
        <w:rFonts w:hint="eastAsia"/>
      </w:rPr>
      <w:t>章</w:t>
    </w:r>
    <w:r>
      <w:t xml:space="preserve"> </w:t>
    </w:r>
    <w:r w:rsidRPr="00887427">
      <w:rPr>
        <w:rFonts w:hint="eastAsia"/>
      </w:rPr>
      <w:t>基于</w:t>
    </w:r>
    <w:r w:rsidRPr="00887427">
      <w:t>Spark</w:t>
    </w:r>
    <w:r w:rsidRPr="00887427">
      <w:rPr>
        <w:rFonts w:hint="eastAsia"/>
      </w:rPr>
      <w:t>的分布式机器学习框架</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1152" w:rsidRPr="00D2269D" w:rsidRDefault="00221152" w:rsidP="00713E32">
    <w:pPr>
      <w:pStyle w:val="af6"/>
    </w:pPr>
    <w:r>
      <w:rPr>
        <w:rFonts w:hint="eastAsia"/>
      </w:rPr>
      <w:t>结</w:t>
    </w:r>
    <w:r>
      <w:t xml:space="preserve">  </w:t>
    </w:r>
    <w:r>
      <w:rPr>
        <w:rFonts w:hint="eastAsia"/>
      </w:rPr>
      <w:t>论</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1152" w:rsidRPr="00D2269D" w:rsidRDefault="00221152" w:rsidP="00713E32">
    <w:pPr>
      <w:pStyle w:val="af6"/>
    </w:pPr>
    <w:r>
      <w:rPr>
        <w:rFonts w:hint="eastAsia"/>
      </w:rPr>
      <w:t>参考文献</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1152" w:rsidRPr="00D2269D" w:rsidRDefault="00221152" w:rsidP="00713E32">
    <w:pPr>
      <w:pStyle w:val="af6"/>
    </w:pPr>
    <w:r>
      <w:rPr>
        <w:rFonts w:hint="eastAsia"/>
      </w:rPr>
      <w:t>攻读硕士学位期间承担的科研任务与主要成果</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1152" w:rsidRPr="00D2269D" w:rsidRDefault="00221152" w:rsidP="00713E32">
    <w:pPr>
      <w:pStyle w:val="af6"/>
    </w:pPr>
    <w:r>
      <w:rPr>
        <w:rFonts w:hint="eastAsia"/>
      </w:rPr>
      <w:t>致</w:t>
    </w:r>
    <w:r>
      <w:t xml:space="preserve">  </w:t>
    </w:r>
    <w:r>
      <w:rPr>
        <w:rFonts w:hint="eastAsia"/>
      </w:rPr>
      <w:t>谢</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1152" w:rsidRPr="00D2269D" w:rsidRDefault="00221152" w:rsidP="00713E32">
    <w:pPr>
      <w:pStyle w:val="af6"/>
    </w:pPr>
    <w:r>
      <w:rPr>
        <w:rFonts w:hint="eastAsia"/>
      </w:rPr>
      <w:t>作者简介</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1152" w:rsidRPr="008C07BE" w:rsidRDefault="00221152" w:rsidP="00E67294">
    <w:pPr>
      <w:pStyle w:val="11"/>
      <w:pBdr>
        <w:bottom w:val="thinThickSmallGap" w:sz="12" w:space="1" w:color="auto"/>
      </w:pBdr>
    </w:pPr>
    <w:r>
      <w:rPr>
        <w:rFonts w:hint="eastAsia"/>
      </w:rPr>
      <w:t>摘</w:t>
    </w:r>
    <w:r>
      <w:t xml:space="preserve">  </w:t>
    </w:r>
    <w:r>
      <w:rPr>
        <w:rFonts w:hint="eastAsia"/>
      </w:rPr>
      <w:t>要</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1152" w:rsidRDefault="00221152" w:rsidP="00713E32">
    <w:pPr>
      <w:pStyle w:val="af6"/>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1152" w:rsidRPr="00D25F8E" w:rsidRDefault="00221152" w:rsidP="00713E32">
    <w:pPr>
      <w:pStyle w:val="af6"/>
    </w:pPr>
    <w:r>
      <w:t>Abstract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1152" w:rsidRPr="00D25F8E" w:rsidRDefault="00221152" w:rsidP="00713E32">
    <w:pPr>
      <w:pStyle w:val="af6"/>
    </w:pPr>
    <w:r>
      <w:rPr>
        <w:rFonts w:hint="eastAsia"/>
      </w:rPr>
      <w:t>目</w:t>
    </w:r>
    <w:r>
      <w:t xml:space="preserve">  </w:t>
    </w:r>
    <w:r>
      <w:rPr>
        <w:rFonts w:hint="eastAsia"/>
      </w:rPr>
      <w:t>录</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1152" w:rsidRPr="003D68EF" w:rsidRDefault="00221152" w:rsidP="00713E32">
    <w:pPr>
      <w:pStyle w:val="af6"/>
    </w:pPr>
    <w:r w:rsidRPr="003D68EF">
      <w:rPr>
        <w:rFonts w:hint="eastAsia"/>
      </w:rPr>
      <w:t>第</w:t>
    </w:r>
    <w:r>
      <w:t>1</w:t>
    </w:r>
    <w:r w:rsidRPr="003D68EF">
      <w:rPr>
        <w:rFonts w:hint="eastAsia"/>
      </w:rPr>
      <w:t>章</w:t>
    </w:r>
    <w:r w:rsidRPr="003D68EF">
      <w:t xml:space="preserve"> </w:t>
    </w:r>
    <w:proofErr w:type="gramStart"/>
    <w:r w:rsidRPr="003D68EF">
      <w:rPr>
        <w:rFonts w:hint="eastAsia"/>
      </w:rPr>
      <w:t>绪</w:t>
    </w:r>
    <w:proofErr w:type="gramEnd"/>
    <w:r w:rsidRPr="003D68EF">
      <w:t xml:space="preserve">  </w:t>
    </w:r>
    <w:r w:rsidRPr="003D68EF">
      <w:rPr>
        <w:rFonts w:hint="eastAsia"/>
      </w:rPr>
      <w:t>论</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1152" w:rsidRPr="0047309A" w:rsidRDefault="00221152" w:rsidP="00713E32">
    <w:pPr>
      <w:pStyle w:val="af6"/>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1152" w:rsidRPr="00D2269D" w:rsidRDefault="00221152" w:rsidP="00713E32">
    <w:pPr>
      <w:pStyle w:val="af6"/>
    </w:pPr>
    <w:r>
      <w:rPr>
        <w:rFonts w:hint="eastAsia"/>
      </w:rPr>
      <w:t>第</w:t>
    </w:r>
    <w:r>
      <w:t>2</w:t>
    </w:r>
    <w:r>
      <w:rPr>
        <w:rFonts w:hint="eastAsia"/>
      </w:rPr>
      <w:t>章</w:t>
    </w:r>
    <w:r>
      <w:t xml:space="preserve"> </w:t>
    </w:r>
    <w:r>
      <w:rPr>
        <w:rFonts w:hint="eastAsia"/>
      </w:rPr>
      <w:t>卷积矩阵分解相关理论研究</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1152" w:rsidRPr="00D2269D" w:rsidRDefault="00221152" w:rsidP="00713E32">
    <w:pPr>
      <w:pStyle w:val="af6"/>
    </w:pPr>
    <w:r>
      <w:rPr>
        <w:rFonts w:hint="eastAsia"/>
      </w:rPr>
      <w:t>第</w:t>
    </w:r>
    <w:r>
      <w:t>3</w:t>
    </w:r>
    <w:r>
      <w:rPr>
        <w:rFonts w:hint="eastAsia"/>
      </w:rPr>
      <w:t>章卷积分解的模型改进</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27373"/>
    <w:multiLevelType w:val="multilevel"/>
    <w:tmpl w:val="FFFFFFF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05C02B8"/>
    <w:multiLevelType w:val="hybridMultilevel"/>
    <w:tmpl w:val="DD7A2EC2"/>
    <w:lvl w:ilvl="0" w:tplc="5276D824">
      <w:start w:val="1"/>
      <w:numFmt w:val="decimal"/>
      <w:suff w:val="space"/>
      <w:lvlText w:val="图3-%1"/>
      <w:lvlJc w:val="left"/>
      <w:rPr>
        <w:rFonts w:cs="Times New Roman" w:hint="eastAsia"/>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
    <w:nsid w:val="00833F20"/>
    <w:multiLevelType w:val="hybridMultilevel"/>
    <w:tmpl w:val="A90499AA"/>
    <w:lvl w:ilvl="0" w:tplc="2F949228">
      <w:start w:val="1"/>
      <w:numFmt w:val="decimal"/>
      <w:pStyle w:val="a"/>
      <w:suff w:val="nothing"/>
      <w:lvlText w:val="(4-%1)"/>
      <w:lvlJc w:val="left"/>
      <w:pPr>
        <w:ind w:left="420" w:hanging="420"/>
      </w:pPr>
      <w:rPr>
        <w:rFonts w:cs="Times New Roman" w:hint="eastAsia"/>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
    <w:nsid w:val="01A846D1"/>
    <w:multiLevelType w:val="multilevel"/>
    <w:tmpl w:val="A01E2676"/>
    <w:lvl w:ilvl="0">
      <w:start w:val="1"/>
      <w:numFmt w:val="decimal"/>
      <w:lvlText w:val="%1"/>
      <w:lvlJc w:val="left"/>
      <w:pPr>
        <w:ind w:left="425" w:hanging="425"/>
      </w:pPr>
      <w:rPr>
        <w:rFonts w:cs="Times New Roman" w:hint="eastAsia"/>
      </w:rPr>
    </w:lvl>
    <w:lvl w:ilvl="1">
      <w:start w:val="1"/>
      <w:numFmt w:val="decimal"/>
      <w:pStyle w:val="2"/>
      <w:suff w:val="space"/>
      <w:lvlText w:val="%1.%2"/>
      <w:lvlJc w:val="left"/>
      <w:pPr>
        <w:ind w:left="992" w:hanging="567"/>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30"/>
        <w:szCs w:val="30"/>
        <w:u w:val="none"/>
        <w:vertAlign w:val="baseline"/>
      </w:rPr>
    </w:lvl>
    <w:lvl w:ilvl="2">
      <w:start w:val="1"/>
      <w:numFmt w:val="decimal"/>
      <w:pStyle w:val="3"/>
      <w:suff w:val="space"/>
      <w:lvlText w:val="%1.%2.%3"/>
      <w:lvlJc w:val="left"/>
      <w:pPr>
        <w:ind w:left="567" w:hanging="567"/>
      </w:pPr>
      <w:rPr>
        <w:rFonts w:cs="Times New Roman" w:hint="eastAsia"/>
      </w:rPr>
    </w:lvl>
    <w:lvl w:ilvl="3">
      <w:start w:val="1"/>
      <w:numFmt w:val="decimal"/>
      <w:lvlText w:val="%1.%2.%3.%4"/>
      <w:lvlJc w:val="left"/>
      <w:pPr>
        <w:ind w:left="1984" w:hanging="708"/>
      </w:pPr>
      <w:rPr>
        <w:rFonts w:cs="Times New Roman" w:hint="eastAsia"/>
      </w:rPr>
    </w:lvl>
    <w:lvl w:ilvl="4">
      <w:start w:val="1"/>
      <w:numFmt w:val="decimal"/>
      <w:lvlText w:val="%1.%2.%3.%4.%5"/>
      <w:lvlJc w:val="left"/>
      <w:pPr>
        <w:ind w:left="2551" w:hanging="850"/>
      </w:pPr>
      <w:rPr>
        <w:rFonts w:cs="Times New Roman" w:hint="eastAsia"/>
      </w:rPr>
    </w:lvl>
    <w:lvl w:ilvl="5">
      <w:start w:val="1"/>
      <w:numFmt w:val="decimal"/>
      <w:lvlText w:val="%1.%2.%3.%4.%5.%6"/>
      <w:lvlJc w:val="left"/>
      <w:pPr>
        <w:ind w:left="3260" w:hanging="1134"/>
      </w:pPr>
      <w:rPr>
        <w:rFonts w:cs="Times New Roman" w:hint="eastAsia"/>
      </w:rPr>
    </w:lvl>
    <w:lvl w:ilvl="6">
      <w:start w:val="1"/>
      <w:numFmt w:val="decimal"/>
      <w:lvlText w:val="%1.%2.%3.%4.%5.%6.%7"/>
      <w:lvlJc w:val="left"/>
      <w:pPr>
        <w:ind w:left="3827" w:hanging="1276"/>
      </w:pPr>
      <w:rPr>
        <w:rFonts w:cs="Times New Roman" w:hint="eastAsia"/>
      </w:rPr>
    </w:lvl>
    <w:lvl w:ilvl="7">
      <w:start w:val="1"/>
      <w:numFmt w:val="decimal"/>
      <w:lvlText w:val="%1.%2.%3.%4.%5.%6.%7.%8"/>
      <w:lvlJc w:val="left"/>
      <w:pPr>
        <w:ind w:left="4394" w:hanging="1418"/>
      </w:pPr>
      <w:rPr>
        <w:rFonts w:cs="Times New Roman" w:hint="eastAsia"/>
      </w:rPr>
    </w:lvl>
    <w:lvl w:ilvl="8">
      <w:start w:val="1"/>
      <w:numFmt w:val="decimal"/>
      <w:lvlText w:val="%1.%2.%3.%4.%5.%6.%7.%8.%9"/>
      <w:lvlJc w:val="left"/>
      <w:pPr>
        <w:ind w:left="5102" w:hanging="1700"/>
      </w:pPr>
      <w:rPr>
        <w:rFonts w:cs="Times New Roman" w:hint="eastAsia"/>
      </w:rPr>
    </w:lvl>
  </w:abstractNum>
  <w:abstractNum w:abstractNumId="4">
    <w:nsid w:val="03550D1F"/>
    <w:multiLevelType w:val="hybridMultilevel"/>
    <w:tmpl w:val="202CC408"/>
    <w:lvl w:ilvl="0" w:tplc="1D382E52">
      <w:start w:val="1"/>
      <w:numFmt w:val="decimal"/>
      <w:lvlText w:val="(%1)"/>
      <w:lvlJc w:val="left"/>
      <w:pPr>
        <w:ind w:left="420" w:hanging="420"/>
      </w:pPr>
      <w:rPr>
        <w:rFonts w:cs="Times New Roman" w:hint="eastAsia"/>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5">
    <w:nsid w:val="08A7113A"/>
    <w:multiLevelType w:val="hybridMultilevel"/>
    <w:tmpl w:val="46B61E26"/>
    <w:lvl w:ilvl="0" w:tplc="07E67666">
      <w:start w:val="1"/>
      <w:numFmt w:val="decimal"/>
      <w:lvlText w:val="(%1)"/>
      <w:lvlJc w:val="left"/>
      <w:pPr>
        <w:ind w:left="905" w:hanging="420"/>
      </w:pPr>
      <w:rPr>
        <w:rFonts w:ascii="Times New Roman" w:hAnsi="Times New Roman" w:cs="Times New Roman" w:hint="default"/>
      </w:rPr>
    </w:lvl>
    <w:lvl w:ilvl="1" w:tplc="04090019" w:tentative="1">
      <w:start w:val="1"/>
      <w:numFmt w:val="lowerLetter"/>
      <w:lvlText w:val="%2)"/>
      <w:lvlJc w:val="left"/>
      <w:pPr>
        <w:ind w:left="1325" w:hanging="420"/>
      </w:pPr>
      <w:rPr>
        <w:rFonts w:cs="Times New Roman"/>
      </w:rPr>
    </w:lvl>
    <w:lvl w:ilvl="2" w:tplc="0409001B" w:tentative="1">
      <w:start w:val="1"/>
      <w:numFmt w:val="lowerRoman"/>
      <w:lvlText w:val="%3."/>
      <w:lvlJc w:val="right"/>
      <w:pPr>
        <w:ind w:left="1745" w:hanging="420"/>
      </w:pPr>
      <w:rPr>
        <w:rFonts w:cs="Times New Roman"/>
      </w:rPr>
    </w:lvl>
    <w:lvl w:ilvl="3" w:tplc="0409000F" w:tentative="1">
      <w:start w:val="1"/>
      <w:numFmt w:val="decimal"/>
      <w:lvlText w:val="%4."/>
      <w:lvlJc w:val="left"/>
      <w:pPr>
        <w:ind w:left="2165" w:hanging="420"/>
      </w:pPr>
      <w:rPr>
        <w:rFonts w:cs="Times New Roman"/>
      </w:rPr>
    </w:lvl>
    <w:lvl w:ilvl="4" w:tplc="04090019" w:tentative="1">
      <w:start w:val="1"/>
      <w:numFmt w:val="lowerLetter"/>
      <w:lvlText w:val="%5)"/>
      <w:lvlJc w:val="left"/>
      <w:pPr>
        <w:ind w:left="2585" w:hanging="420"/>
      </w:pPr>
      <w:rPr>
        <w:rFonts w:cs="Times New Roman"/>
      </w:rPr>
    </w:lvl>
    <w:lvl w:ilvl="5" w:tplc="0409001B" w:tentative="1">
      <w:start w:val="1"/>
      <w:numFmt w:val="lowerRoman"/>
      <w:lvlText w:val="%6."/>
      <w:lvlJc w:val="right"/>
      <w:pPr>
        <w:ind w:left="3005" w:hanging="420"/>
      </w:pPr>
      <w:rPr>
        <w:rFonts w:cs="Times New Roman"/>
      </w:rPr>
    </w:lvl>
    <w:lvl w:ilvl="6" w:tplc="0409000F" w:tentative="1">
      <w:start w:val="1"/>
      <w:numFmt w:val="decimal"/>
      <w:lvlText w:val="%7."/>
      <w:lvlJc w:val="left"/>
      <w:pPr>
        <w:ind w:left="3425" w:hanging="420"/>
      </w:pPr>
      <w:rPr>
        <w:rFonts w:cs="Times New Roman"/>
      </w:rPr>
    </w:lvl>
    <w:lvl w:ilvl="7" w:tplc="04090019" w:tentative="1">
      <w:start w:val="1"/>
      <w:numFmt w:val="lowerLetter"/>
      <w:lvlText w:val="%8)"/>
      <w:lvlJc w:val="left"/>
      <w:pPr>
        <w:ind w:left="3845" w:hanging="420"/>
      </w:pPr>
      <w:rPr>
        <w:rFonts w:cs="Times New Roman"/>
      </w:rPr>
    </w:lvl>
    <w:lvl w:ilvl="8" w:tplc="0409001B" w:tentative="1">
      <w:start w:val="1"/>
      <w:numFmt w:val="lowerRoman"/>
      <w:lvlText w:val="%9."/>
      <w:lvlJc w:val="right"/>
      <w:pPr>
        <w:ind w:left="4265" w:hanging="420"/>
      </w:pPr>
      <w:rPr>
        <w:rFonts w:cs="Times New Roman"/>
      </w:rPr>
    </w:lvl>
  </w:abstractNum>
  <w:abstractNum w:abstractNumId="6">
    <w:nsid w:val="09A7735E"/>
    <w:multiLevelType w:val="hybridMultilevel"/>
    <w:tmpl w:val="45704C52"/>
    <w:lvl w:ilvl="0" w:tplc="EFC27EFE">
      <w:start w:val="1"/>
      <w:numFmt w:val="decimal"/>
      <w:lvlText w:val="%1."/>
      <w:lvlJc w:val="left"/>
      <w:pPr>
        <w:ind w:left="780"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7">
    <w:nsid w:val="0A1A2D6D"/>
    <w:multiLevelType w:val="hybridMultilevel"/>
    <w:tmpl w:val="BC84A814"/>
    <w:lvl w:ilvl="0" w:tplc="1D382E52">
      <w:start w:val="1"/>
      <w:numFmt w:val="decimal"/>
      <w:lvlText w:val="(%1)"/>
      <w:lvlJc w:val="left"/>
      <w:pPr>
        <w:ind w:left="905" w:hanging="420"/>
      </w:pPr>
      <w:rPr>
        <w:rFonts w:cs="Times New Roman" w:hint="eastAsia"/>
      </w:rPr>
    </w:lvl>
    <w:lvl w:ilvl="1" w:tplc="04090019" w:tentative="1">
      <w:start w:val="1"/>
      <w:numFmt w:val="lowerLetter"/>
      <w:lvlText w:val="%2)"/>
      <w:lvlJc w:val="left"/>
      <w:pPr>
        <w:ind w:left="1325" w:hanging="420"/>
      </w:pPr>
      <w:rPr>
        <w:rFonts w:cs="Times New Roman"/>
      </w:rPr>
    </w:lvl>
    <w:lvl w:ilvl="2" w:tplc="0409001B" w:tentative="1">
      <w:start w:val="1"/>
      <w:numFmt w:val="lowerRoman"/>
      <w:lvlText w:val="%3."/>
      <w:lvlJc w:val="right"/>
      <w:pPr>
        <w:ind w:left="1745" w:hanging="420"/>
      </w:pPr>
      <w:rPr>
        <w:rFonts w:cs="Times New Roman"/>
      </w:rPr>
    </w:lvl>
    <w:lvl w:ilvl="3" w:tplc="0409000F" w:tentative="1">
      <w:start w:val="1"/>
      <w:numFmt w:val="decimal"/>
      <w:lvlText w:val="%4."/>
      <w:lvlJc w:val="left"/>
      <w:pPr>
        <w:ind w:left="2165" w:hanging="420"/>
      </w:pPr>
      <w:rPr>
        <w:rFonts w:cs="Times New Roman"/>
      </w:rPr>
    </w:lvl>
    <w:lvl w:ilvl="4" w:tplc="04090019" w:tentative="1">
      <w:start w:val="1"/>
      <w:numFmt w:val="lowerLetter"/>
      <w:lvlText w:val="%5)"/>
      <w:lvlJc w:val="left"/>
      <w:pPr>
        <w:ind w:left="2585" w:hanging="420"/>
      </w:pPr>
      <w:rPr>
        <w:rFonts w:cs="Times New Roman"/>
      </w:rPr>
    </w:lvl>
    <w:lvl w:ilvl="5" w:tplc="0409001B" w:tentative="1">
      <w:start w:val="1"/>
      <w:numFmt w:val="lowerRoman"/>
      <w:lvlText w:val="%6."/>
      <w:lvlJc w:val="right"/>
      <w:pPr>
        <w:ind w:left="3005" w:hanging="420"/>
      </w:pPr>
      <w:rPr>
        <w:rFonts w:cs="Times New Roman"/>
      </w:rPr>
    </w:lvl>
    <w:lvl w:ilvl="6" w:tplc="0409000F" w:tentative="1">
      <w:start w:val="1"/>
      <w:numFmt w:val="decimal"/>
      <w:lvlText w:val="%7."/>
      <w:lvlJc w:val="left"/>
      <w:pPr>
        <w:ind w:left="3425" w:hanging="420"/>
      </w:pPr>
      <w:rPr>
        <w:rFonts w:cs="Times New Roman"/>
      </w:rPr>
    </w:lvl>
    <w:lvl w:ilvl="7" w:tplc="04090019" w:tentative="1">
      <w:start w:val="1"/>
      <w:numFmt w:val="lowerLetter"/>
      <w:lvlText w:val="%8)"/>
      <w:lvlJc w:val="left"/>
      <w:pPr>
        <w:ind w:left="3845" w:hanging="420"/>
      </w:pPr>
      <w:rPr>
        <w:rFonts w:cs="Times New Roman"/>
      </w:rPr>
    </w:lvl>
    <w:lvl w:ilvl="8" w:tplc="0409001B" w:tentative="1">
      <w:start w:val="1"/>
      <w:numFmt w:val="lowerRoman"/>
      <w:lvlText w:val="%9."/>
      <w:lvlJc w:val="right"/>
      <w:pPr>
        <w:ind w:left="4265" w:hanging="420"/>
      </w:pPr>
      <w:rPr>
        <w:rFonts w:cs="Times New Roman"/>
      </w:rPr>
    </w:lvl>
  </w:abstractNum>
  <w:abstractNum w:abstractNumId="8">
    <w:nsid w:val="0D13488D"/>
    <w:multiLevelType w:val="hybridMultilevel"/>
    <w:tmpl w:val="8BB05C50"/>
    <w:lvl w:ilvl="0" w:tplc="05ACDB20">
      <w:start w:val="1"/>
      <w:numFmt w:val="decimal"/>
      <w:pStyle w:val="a0"/>
      <w:lvlText w:val="(%1)"/>
      <w:lvlJc w:val="left"/>
      <w:pPr>
        <w:ind w:left="905" w:hanging="420"/>
      </w:pPr>
      <w:rPr>
        <w:rFonts w:cs="Times New Roman" w:hint="eastAsia"/>
      </w:rPr>
    </w:lvl>
    <w:lvl w:ilvl="1" w:tplc="04090019" w:tentative="1">
      <w:start w:val="1"/>
      <w:numFmt w:val="lowerLetter"/>
      <w:lvlText w:val="%2)"/>
      <w:lvlJc w:val="left"/>
      <w:pPr>
        <w:ind w:left="1325" w:hanging="420"/>
      </w:pPr>
      <w:rPr>
        <w:rFonts w:cs="Times New Roman"/>
      </w:rPr>
    </w:lvl>
    <w:lvl w:ilvl="2" w:tplc="0409001B" w:tentative="1">
      <w:start w:val="1"/>
      <w:numFmt w:val="lowerRoman"/>
      <w:lvlText w:val="%3."/>
      <w:lvlJc w:val="right"/>
      <w:pPr>
        <w:ind w:left="1745" w:hanging="420"/>
      </w:pPr>
      <w:rPr>
        <w:rFonts w:cs="Times New Roman"/>
      </w:rPr>
    </w:lvl>
    <w:lvl w:ilvl="3" w:tplc="0409000F" w:tentative="1">
      <w:start w:val="1"/>
      <w:numFmt w:val="decimal"/>
      <w:lvlText w:val="%4."/>
      <w:lvlJc w:val="left"/>
      <w:pPr>
        <w:ind w:left="2165" w:hanging="420"/>
      </w:pPr>
      <w:rPr>
        <w:rFonts w:cs="Times New Roman"/>
      </w:rPr>
    </w:lvl>
    <w:lvl w:ilvl="4" w:tplc="04090019" w:tentative="1">
      <w:start w:val="1"/>
      <w:numFmt w:val="lowerLetter"/>
      <w:lvlText w:val="%5)"/>
      <w:lvlJc w:val="left"/>
      <w:pPr>
        <w:ind w:left="2585" w:hanging="420"/>
      </w:pPr>
      <w:rPr>
        <w:rFonts w:cs="Times New Roman"/>
      </w:rPr>
    </w:lvl>
    <w:lvl w:ilvl="5" w:tplc="0409001B" w:tentative="1">
      <w:start w:val="1"/>
      <w:numFmt w:val="lowerRoman"/>
      <w:lvlText w:val="%6."/>
      <w:lvlJc w:val="right"/>
      <w:pPr>
        <w:ind w:left="3005" w:hanging="420"/>
      </w:pPr>
      <w:rPr>
        <w:rFonts w:cs="Times New Roman"/>
      </w:rPr>
    </w:lvl>
    <w:lvl w:ilvl="6" w:tplc="0409000F" w:tentative="1">
      <w:start w:val="1"/>
      <w:numFmt w:val="decimal"/>
      <w:lvlText w:val="%7."/>
      <w:lvlJc w:val="left"/>
      <w:pPr>
        <w:ind w:left="3425" w:hanging="420"/>
      </w:pPr>
      <w:rPr>
        <w:rFonts w:cs="Times New Roman"/>
      </w:rPr>
    </w:lvl>
    <w:lvl w:ilvl="7" w:tplc="04090019" w:tentative="1">
      <w:start w:val="1"/>
      <w:numFmt w:val="lowerLetter"/>
      <w:lvlText w:val="%8)"/>
      <w:lvlJc w:val="left"/>
      <w:pPr>
        <w:ind w:left="3845" w:hanging="420"/>
      </w:pPr>
      <w:rPr>
        <w:rFonts w:cs="Times New Roman"/>
      </w:rPr>
    </w:lvl>
    <w:lvl w:ilvl="8" w:tplc="0409001B" w:tentative="1">
      <w:start w:val="1"/>
      <w:numFmt w:val="lowerRoman"/>
      <w:lvlText w:val="%9."/>
      <w:lvlJc w:val="right"/>
      <w:pPr>
        <w:ind w:left="4265" w:hanging="420"/>
      </w:pPr>
      <w:rPr>
        <w:rFonts w:cs="Times New Roman"/>
      </w:rPr>
    </w:lvl>
  </w:abstractNum>
  <w:abstractNum w:abstractNumId="9">
    <w:nsid w:val="13170199"/>
    <w:multiLevelType w:val="hybridMultilevel"/>
    <w:tmpl w:val="0B749F80"/>
    <w:lvl w:ilvl="0" w:tplc="56EBF226">
      <w:start w:val="1"/>
      <w:numFmt w:val="decimal"/>
      <w:lvlText w:val="%1）"/>
      <w:lvlJc w:val="left"/>
      <w:pPr>
        <w:ind w:left="1325" w:hanging="420"/>
      </w:pPr>
      <w:rPr>
        <w:rFonts w:cs="Times New Roman"/>
      </w:rPr>
    </w:lvl>
    <w:lvl w:ilvl="1" w:tplc="04090019" w:tentative="1">
      <w:start w:val="1"/>
      <w:numFmt w:val="lowerLetter"/>
      <w:lvlText w:val="%2)"/>
      <w:lvlJc w:val="left"/>
      <w:pPr>
        <w:ind w:left="1745" w:hanging="420"/>
      </w:pPr>
      <w:rPr>
        <w:rFonts w:cs="Times New Roman"/>
      </w:rPr>
    </w:lvl>
    <w:lvl w:ilvl="2" w:tplc="0409001B" w:tentative="1">
      <w:start w:val="1"/>
      <w:numFmt w:val="lowerRoman"/>
      <w:lvlText w:val="%3."/>
      <w:lvlJc w:val="right"/>
      <w:pPr>
        <w:ind w:left="2165" w:hanging="420"/>
      </w:pPr>
      <w:rPr>
        <w:rFonts w:cs="Times New Roman"/>
      </w:rPr>
    </w:lvl>
    <w:lvl w:ilvl="3" w:tplc="0409000F" w:tentative="1">
      <w:start w:val="1"/>
      <w:numFmt w:val="decimal"/>
      <w:lvlText w:val="%4."/>
      <w:lvlJc w:val="left"/>
      <w:pPr>
        <w:ind w:left="2585" w:hanging="420"/>
      </w:pPr>
      <w:rPr>
        <w:rFonts w:cs="Times New Roman"/>
      </w:rPr>
    </w:lvl>
    <w:lvl w:ilvl="4" w:tplc="04090019" w:tentative="1">
      <w:start w:val="1"/>
      <w:numFmt w:val="lowerLetter"/>
      <w:lvlText w:val="%5)"/>
      <w:lvlJc w:val="left"/>
      <w:pPr>
        <w:ind w:left="3005" w:hanging="420"/>
      </w:pPr>
      <w:rPr>
        <w:rFonts w:cs="Times New Roman"/>
      </w:rPr>
    </w:lvl>
    <w:lvl w:ilvl="5" w:tplc="0409001B" w:tentative="1">
      <w:start w:val="1"/>
      <w:numFmt w:val="lowerRoman"/>
      <w:lvlText w:val="%6."/>
      <w:lvlJc w:val="right"/>
      <w:pPr>
        <w:ind w:left="3425" w:hanging="420"/>
      </w:pPr>
      <w:rPr>
        <w:rFonts w:cs="Times New Roman"/>
      </w:rPr>
    </w:lvl>
    <w:lvl w:ilvl="6" w:tplc="0409000F" w:tentative="1">
      <w:start w:val="1"/>
      <w:numFmt w:val="decimal"/>
      <w:lvlText w:val="%7."/>
      <w:lvlJc w:val="left"/>
      <w:pPr>
        <w:ind w:left="3845" w:hanging="420"/>
      </w:pPr>
      <w:rPr>
        <w:rFonts w:cs="Times New Roman"/>
      </w:rPr>
    </w:lvl>
    <w:lvl w:ilvl="7" w:tplc="04090019" w:tentative="1">
      <w:start w:val="1"/>
      <w:numFmt w:val="lowerLetter"/>
      <w:lvlText w:val="%8)"/>
      <w:lvlJc w:val="left"/>
      <w:pPr>
        <w:ind w:left="4265" w:hanging="420"/>
      </w:pPr>
      <w:rPr>
        <w:rFonts w:cs="Times New Roman"/>
      </w:rPr>
    </w:lvl>
    <w:lvl w:ilvl="8" w:tplc="0409001B" w:tentative="1">
      <w:start w:val="1"/>
      <w:numFmt w:val="lowerRoman"/>
      <w:lvlText w:val="%9."/>
      <w:lvlJc w:val="right"/>
      <w:pPr>
        <w:ind w:left="4685" w:hanging="420"/>
      </w:pPr>
      <w:rPr>
        <w:rFonts w:cs="Times New Roman"/>
      </w:rPr>
    </w:lvl>
  </w:abstractNum>
  <w:abstractNum w:abstractNumId="10">
    <w:nsid w:val="18D5591A"/>
    <w:multiLevelType w:val="multilevel"/>
    <w:tmpl w:val="65E20794"/>
    <w:lvl w:ilvl="0">
      <w:start w:val="1"/>
      <w:numFmt w:val="decimal"/>
      <w:pStyle w:val="a1"/>
      <w:lvlText w:val="%1"/>
      <w:lvlJc w:val="left"/>
      <w:pPr>
        <w:tabs>
          <w:tab w:val="num" w:pos="425"/>
        </w:tabs>
        <w:ind w:left="425" w:hanging="425"/>
      </w:pPr>
      <w:rPr>
        <w:rFonts w:cs="Times New Roman"/>
        <w:color w:val="auto"/>
      </w:rPr>
    </w:lvl>
    <w:lvl w:ilvl="1">
      <w:start w:val="1"/>
      <w:numFmt w:val="decimal"/>
      <w:lvlText w:val="%1.%2"/>
      <w:lvlJc w:val="left"/>
      <w:pPr>
        <w:tabs>
          <w:tab w:val="num" w:pos="1145"/>
        </w:tabs>
        <w:ind w:left="992" w:hanging="567"/>
      </w:pPr>
      <w:rPr>
        <w:rFonts w:cs="Times New Roman"/>
      </w:rPr>
    </w:lvl>
    <w:lvl w:ilvl="2">
      <w:start w:val="1"/>
      <w:numFmt w:val="decimal"/>
      <w:lvlText w:val="%1.%2.%3"/>
      <w:lvlJc w:val="left"/>
      <w:pPr>
        <w:tabs>
          <w:tab w:val="num" w:pos="1931"/>
        </w:tabs>
        <w:ind w:left="1418" w:hanging="567"/>
      </w:pPr>
      <w:rPr>
        <w:rFonts w:cs="Times New Roman"/>
      </w:rPr>
    </w:lvl>
    <w:lvl w:ilvl="3">
      <w:start w:val="1"/>
      <w:numFmt w:val="decimal"/>
      <w:lvlText w:val="%1.%2.%3.%4"/>
      <w:lvlJc w:val="left"/>
      <w:pPr>
        <w:tabs>
          <w:tab w:val="num" w:pos="2716"/>
        </w:tabs>
        <w:ind w:left="1984" w:hanging="708"/>
      </w:pPr>
      <w:rPr>
        <w:rFonts w:cs="Times New Roman"/>
      </w:rPr>
    </w:lvl>
    <w:lvl w:ilvl="4">
      <w:start w:val="1"/>
      <w:numFmt w:val="decimal"/>
      <w:lvlText w:val="%1.%2.%3.%4.%5"/>
      <w:lvlJc w:val="left"/>
      <w:pPr>
        <w:tabs>
          <w:tab w:val="num" w:pos="3501"/>
        </w:tabs>
        <w:ind w:left="2551" w:hanging="850"/>
      </w:pPr>
      <w:rPr>
        <w:rFonts w:cs="Times New Roman"/>
      </w:rPr>
    </w:lvl>
    <w:lvl w:ilvl="5">
      <w:start w:val="1"/>
      <w:numFmt w:val="decimal"/>
      <w:lvlText w:val="%1.%2.%3.%4.%5.%6"/>
      <w:lvlJc w:val="left"/>
      <w:pPr>
        <w:tabs>
          <w:tab w:val="num" w:pos="4286"/>
        </w:tabs>
        <w:ind w:left="3260" w:hanging="1134"/>
      </w:pPr>
      <w:rPr>
        <w:rFonts w:cs="Times New Roman"/>
      </w:rPr>
    </w:lvl>
    <w:lvl w:ilvl="6">
      <w:start w:val="1"/>
      <w:numFmt w:val="decimal"/>
      <w:lvlText w:val="%1.%2.%3.%4.%5.%6.%7"/>
      <w:lvlJc w:val="left"/>
      <w:pPr>
        <w:tabs>
          <w:tab w:val="num" w:pos="5071"/>
        </w:tabs>
        <w:ind w:left="3827" w:hanging="1276"/>
      </w:pPr>
      <w:rPr>
        <w:rFonts w:cs="Times New Roman"/>
      </w:rPr>
    </w:lvl>
    <w:lvl w:ilvl="7">
      <w:start w:val="1"/>
      <w:numFmt w:val="decimal"/>
      <w:lvlText w:val="%1.%2.%3.%4.%5.%6.%7.%8"/>
      <w:lvlJc w:val="left"/>
      <w:pPr>
        <w:tabs>
          <w:tab w:val="num" w:pos="5856"/>
        </w:tabs>
        <w:ind w:left="4394" w:hanging="1418"/>
      </w:pPr>
      <w:rPr>
        <w:rFonts w:cs="Times New Roman"/>
      </w:rPr>
    </w:lvl>
    <w:lvl w:ilvl="8">
      <w:start w:val="1"/>
      <w:numFmt w:val="decimal"/>
      <w:lvlText w:val="%1.%2.%3.%4.%5.%6.%7.%8.%9"/>
      <w:lvlJc w:val="left"/>
      <w:pPr>
        <w:tabs>
          <w:tab w:val="num" w:pos="6642"/>
        </w:tabs>
        <w:ind w:left="5102" w:hanging="1700"/>
      </w:pPr>
      <w:rPr>
        <w:rFonts w:cs="Times New Roman"/>
      </w:rPr>
    </w:lvl>
  </w:abstractNum>
  <w:abstractNum w:abstractNumId="11">
    <w:nsid w:val="1D544D76"/>
    <w:multiLevelType w:val="hybridMultilevel"/>
    <w:tmpl w:val="FC20E8D2"/>
    <w:lvl w:ilvl="0" w:tplc="04090011">
      <w:start w:val="1"/>
      <w:numFmt w:val="decimal"/>
      <w:lvlText w:val="%1)"/>
      <w:lvlJc w:val="left"/>
      <w:pPr>
        <w:ind w:left="840" w:hanging="420"/>
      </w:pPr>
      <w:rPr>
        <w:rFonts w:cs="Times New Roman"/>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2">
    <w:nsid w:val="215B4A94"/>
    <w:multiLevelType w:val="hybridMultilevel"/>
    <w:tmpl w:val="F36C376E"/>
    <w:lvl w:ilvl="0" w:tplc="D27A510E">
      <w:start w:val="1"/>
      <w:numFmt w:val="decimal"/>
      <w:pStyle w:val="29"/>
      <w:lvlText w:val="(2-%1)"/>
      <w:lvlJc w:val="left"/>
      <w:pPr>
        <w:ind w:left="420" w:hanging="420"/>
      </w:pPr>
      <w:rPr>
        <w:rFonts w:ascii="Times New Roman" w:hAnsi="Times New Roman" w:cs="Times New Roman" w:hint="eastAsia"/>
        <w:b w:val="0"/>
        <w:bCs w:val="0"/>
        <w:i w:val="0"/>
        <w:iCs w:val="0"/>
        <w:caps w:val="0"/>
        <w:smallCaps w:val="0"/>
        <w:strike w:val="0"/>
        <w:dstrike w:val="0"/>
        <w:vanish w:val="0"/>
        <w:color w:val="000000"/>
        <w:spacing w:val="0"/>
        <w:position w:val="0"/>
        <w:u w:val="none"/>
        <w:vertAlign w:val="baseline"/>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3">
    <w:nsid w:val="22B10AEE"/>
    <w:multiLevelType w:val="multilevel"/>
    <w:tmpl w:val="0409001F"/>
    <w:styleLink w:val="111111"/>
    <w:lvl w:ilvl="0">
      <w:start w:val="1"/>
      <w:numFmt w:val="decimal"/>
      <w:lvlText w:val="%1."/>
      <w:lvlJc w:val="left"/>
      <w:pPr>
        <w:tabs>
          <w:tab w:val="num" w:pos="425"/>
        </w:tabs>
        <w:ind w:left="425" w:hanging="425"/>
      </w:pPr>
      <w:rPr>
        <w:rFonts w:cs="Times New Roman"/>
      </w:rPr>
    </w:lvl>
    <w:lvl w:ilvl="1">
      <w:start w:val="1"/>
      <w:numFmt w:val="decimal"/>
      <w:lvlText w:val="%1.%2."/>
      <w:lvlJc w:val="left"/>
      <w:pPr>
        <w:tabs>
          <w:tab w:val="num" w:pos="567"/>
        </w:tabs>
        <w:ind w:left="567" w:hanging="567"/>
      </w:pPr>
      <w:rPr>
        <w:rFonts w:cs="Times New Roman"/>
      </w:rPr>
    </w:lvl>
    <w:lvl w:ilvl="2">
      <w:start w:val="1"/>
      <w:numFmt w:val="decimal"/>
      <w:lvlText w:val="%1.%2.%3."/>
      <w:lvlJc w:val="left"/>
      <w:pPr>
        <w:tabs>
          <w:tab w:val="num" w:pos="709"/>
        </w:tabs>
        <w:ind w:left="709" w:hanging="709"/>
      </w:pPr>
      <w:rPr>
        <w:rFonts w:cs="Times New Roman"/>
      </w:rPr>
    </w:lvl>
    <w:lvl w:ilvl="3">
      <w:start w:val="1"/>
      <w:numFmt w:val="decimal"/>
      <w:lvlText w:val="%1.%2.%3.%4."/>
      <w:lvlJc w:val="left"/>
      <w:pPr>
        <w:tabs>
          <w:tab w:val="num" w:pos="851"/>
        </w:tabs>
        <w:ind w:left="851" w:hanging="851"/>
      </w:pPr>
      <w:rPr>
        <w:rFonts w:cs="Times New Roman"/>
      </w:rPr>
    </w:lvl>
    <w:lvl w:ilvl="4">
      <w:start w:val="1"/>
      <w:numFmt w:val="decimal"/>
      <w:lvlText w:val="%1.%2.%3.%4.%5."/>
      <w:lvlJc w:val="left"/>
      <w:pPr>
        <w:tabs>
          <w:tab w:val="num" w:pos="992"/>
        </w:tabs>
        <w:ind w:left="992" w:hanging="992"/>
      </w:pPr>
      <w:rPr>
        <w:rFonts w:cs="Times New Roman"/>
      </w:rPr>
    </w:lvl>
    <w:lvl w:ilvl="5">
      <w:start w:val="1"/>
      <w:numFmt w:val="decimal"/>
      <w:lvlText w:val="%1.%2.%3.%4.%5.%6."/>
      <w:lvlJc w:val="left"/>
      <w:pPr>
        <w:tabs>
          <w:tab w:val="num" w:pos="1134"/>
        </w:tabs>
        <w:ind w:left="1134" w:hanging="1134"/>
      </w:pPr>
      <w:rPr>
        <w:rFonts w:cs="Times New Roman"/>
      </w:rPr>
    </w:lvl>
    <w:lvl w:ilvl="6">
      <w:start w:val="1"/>
      <w:numFmt w:val="decimal"/>
      <w:lvlText w:val="%1.%2.%3.%4.%5.%6.%7."/>
      <w:lvlJc w:val="left"/>
      <w:pPr>
        <w:tabs>
          <w:tab w:val="num" w:pos="1276"/>
        </w:tabs>
        <w:ind w:left="1276" w:hanging="1276"/>
      </w:pPr>
      <w:rPr>
        <w:rFonts w:cs="Times New Roman"/>
      </w:rPr>
    </w:lvl>
    <w:lvl w:ilvl="7">
      <w:start w:val="1"/>
      <w:numFmt w:val="decimal"/>
      <w:lvlText w:val="%1.%2.%3.%4.%5.%6.%7.%8."/>
      <w:lvlJc w:val="left"/>
      <w:pPr>
        <w:tabs>
          <w:tab w:val="num" w:pos="1418"/>
        </w:tabs>
        <w:ind w:left="1418" w:hanging="1418"/>
      </w:pPr>
      <w:rPr>
        <w:rFonts w:cs="Times New Roman"/>
      </w:rPr>
    </w:lvl>
    <w:lvl w:ilvl="8">
      <w:start w:val="1"/>
      <w:numFmt w:val="decimal"/>
      <w:lvlText w:val="%1.%2.%3.%4.%5.%6.%7.%8.%9."/>
      <w:lvlJc w:val="left"/>
      <w:pPr>
        <w:tabs>
          <w:tab w:val="num" w:pos="1559"/>
        </w:tabs>
        <w:ind w:left="1559" w:hanging="1559"/>
      </w:pPr>
      <w:rPr>
        <w:rFonts w:cs="Times New Roman"/>
      </w:rPr>
    </w:lvl>
  </w:abstractNum>
  <w:abstractNum w:abstractNumId="14">
    <w:nsid w:val="23564AE6"/>
    <w:multiLevelType w:val="hybridMultilevel"/>
    <w:tmpl w:val="4CACB8C0"/>
    <w:lvl w:ilvl="0" w:tplc="BC409B32">
      <w:start w:val="1"/>
      <w:numFmt w:val="decimal"/>
      <w:pStyle w:val="4"/>
      <w:suff w:val="space"/>
      <w:lvlText w:val="图4-%1"/>
      <w:lvlJc w:val="left"/>
      <w:pPr>
        <w:ind w:left="420" w:hanging="420"/>
      </w:pPr>
      <w:rPr>
        <w:rFonts w:cs="Times New Roman" w:hint="eastAsia"/>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5">
    <w:nsid w:val="25585C34"/>
    <w:multiLevelType w:val="hybridMultilevel"/>
    <w:tmpl w:val="2594EF52"/>
    <w:lvl w:ilvl="0" w:tplc="A702A45C">
      <w:start w:val="1"/>
      <w:numFmt w:val="decimal"/>
      <w:lvlText w:val="(%1)"/>
      <w:lvlJc w:val="left"/>
      <w:pPr>
        <w:ind w:left="905" w:hanging="420"/>
      </w:pPr>
      <w:rPr>
        <w:rFonts w:cs="Times New Roman" w:hint="eastAsia"/>
      </w:rPr>
    </w:lvl>
    <w:lvl w:ilvl="1" w:tplc="04090019" w:tentative="1">
      <w:start w:val="1"/>
      <w:numFmt w:val="lowerLetter"/>
      <w:lvlText w:val="%2)"/>
      <w:lvlJc w:val="left"/>
      <w:pPr>
        <w:ind w:left="1325" w:hanging="420"/>
      </w:pPr>
      <w:rPr>
        <w:rFonts w:cs="Times New Roman"/>
      </w:rPr>
    </w:lvl>
    <w:lvl w:ilvl="2" w:tplc="0409001B" w:tentative="1">
      <w:start w:val="1"/>
      <w:numFmt w:val="lowerRoman"/>
      <w:lvlText w:val="%3."/>
      <w:lvlJc w:val="right"/>
      <w:pPr>
        <w:ind w:left="1745" w:hanging="420"/>
      </w:pPr>
      <w:rPr>
        <w:rFonts w:cs="Times New Roman"/>
      </w:rPr>
    </w:lvl>
    <w:lvl w:ilvl="3" w:tplc="0409000F" w:tentative="1">
      <w:start w:val="1"/>
      <w:numFmt w:val="decimal"/>
      <w:lvlText w:val="%4."/>
      <w:lvlJc w:val="left"/>
      <w:pPr>
        <w:ind w:left="2165" w:hanging="420"/>
      </w:pPr>
      <w:rPr>
        <w:rFonts w:cs="Times New Roman"/>
      </w:rPr>
    </w:lvl>
    <w:lvl w:ilvl="4" w:tplc="04090019" w:tentative="1">
      <w:start w:val="1"/>
      <w:numFmt w:val="lowerLetter"/>
      <w:lvlText w:val="%5)"/>
      <w:lvlJc w:val="left"/>
      <w:pPr>
        <w:ind w:left="2585" w:hanging="420"/>
      </w:pPr>
      <w:rPr>
        <w:rFonts w:cs="Times New Roman"/>
      </w:rPr>
    </w:lvl>
    <w:lvl w:ilvl="5" w:tplc="0409001B" w:tentative="1">
      <w:start w:val="1"/>
      <w:numFmt w:val="lowerRoman"/>
      <w:lvlText w:val="%6."/>
      <w:lvlJc w:val="right"/>
      <w:pPr>
        <w:ind w:left="3005" w:hanging="420"/>
      </w:pPr>
      <w:rPr>
        <w:rFonts w:cs="Times New Roman"/>
      </w:rPr>
    </w:lvl>
    <w:lvl w:ilvl="6" w:tplc="0409000F" w:tentative="1">
      <w:start w:val="1"/>
      <w:numFmt w:val="decimal"/>
      <w:lvlText w:val="%7."/>
      <w:lvlJc w:val="left"/>
      <w:pPr>
        <w:ind w:left="3425" w:hanging="420"/>
      </w:pPr>
      <w:rPr>
        <w:rFonts w:cs="Times New Roman"/>
      </w:rPr>
    </w:lvl>
    <w:lvl w:ilvl="7" w:tplc="04090019" w:tentative="1">
      <w:start w:val="1"/>
      <w:numFmt w:val="lowerLetter"/>
      <w:lvlText w:val="%8)"/>
      <w:lvlJc w:val="left"/>
      <w:pPr>
        <w:ind w:left="3845" w:hanging="420"/>
      </w:pPr>
      <w:rPr>
        <w:rFonts w:cs="Times New Roman"/>
      </w:rPr>
    </w:lvl>
    <w:lvl w:ilvl="8" w:tplc="0409001B" w:tentative="1">
      <w:start w:val="1"/>
      <w:numFmt w:val="lowerRoman"/>
      <w:lvlText w:val="%9."/>
      <w:lvlJc w:val="right"/>
      <w:pPr>
        <w:ind w:left="4265" w:hanging="420"/>
      </w:pPr>
      <w:rPr>
        <w:rFonts w:cs="Times New Roman"/>
      </w:rPr>
    </w:lvl>
  </w:abstractNum>
  <w:abstractNum w:abstractNumId="16">
    <w:nsid w:val="25834A5A"/>
    <w:multiLevelType w:val="hybridMultilevel"/>
    <w:tmpl w:val="6A28F880"/>
    <w:lvl w:ilvl="0" w:tplc="722A3B76">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7">
    <w:nsid w:val="28853D9A"/>
    <w:multiLevelType w:val="hybridMultilevel"/>
    <w:tmpl w:val="7F74E6AA"/>
    <w:lvl w:ilvl="0" w:tplc="A372CEE4">
      <w:start w:val="1"/>
      <w:numFmt w:val="decimal"/>
      <w:pStyle w:val="40"/>
      <w:suff w:val="space"/>
      <w:lvlText w:val="Fig.4-%1 "/>
      <w:lvlJc w:val="left"/>
      <w:pPr>
        <w:ind w:left="420" w:hanging="420"/>
      </w:pPr>
      <w:rPr>
        <w:rFonts w:cs="Times New Roman" w:hint="eastAsia"/>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8">
    <w:nsid w:val="2B1F0792"/>
    <w:multiLevelType w:val="hybridMultilevel"/>
    <w:tmpl w:val="4DDA063C"/>
    <w:lvl w:ilvl="0" w:tplc="1D382E52">
      <w:start w:val="1"/>
      <w:numFmt w:val="decimal"/>
      <w:lvlText w:val="(%1)"/>
      <w:lvlJc w:val="left"/>
      <w:pPr>
        <w:ind w:left="905" w:hanging="420"/>
      </w:pPr>
      <w:rPr>
        <w:rFonts w:cs="Times New Roman" w:hint="eastAsia"/>
      </w:rPr>
    </w:lvl>
    <w:lvl w:ilvl="1" w:tplc="04090019">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9">
    <w:nsid w:val="2BD7049E"/>
    <w:multiLevelType w:val="hybridMultilevel"/>
    <w:tmpl w:val="8B4695A6"/>
    <w:lvl w:ilvl="0" w:tplc="67CEA536">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0">
    <w:nsid w:val="337B3B5F"/>
    <w:multiLevelType w:val="hybridMultilevel"/>
    <w:tmpl w:val="110A06B8"/>
    <w:lvl w:ilvl="0" w:tplc="0FAEC5AA">
      <w:start w:val="1"/>
      <w:numFmt w:val="decimal"/>
      <w:pStyle w:val="20"/>
      <w:suff w:val="space"/>
      <w:lvlText w:val="图2-%1"/>
      <w:lvlJc w:val="left"/>
      <w:rPr>
        <w:rFonts w:cs="Times New Roman" w:hint="eastAsia"/>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1">
    <w:nsid w:val="35BB0C1D"/>
    <w:multiLevelType w:val="hybridMultilevel"/>
    <w:tmpl w:val="FFB6A990"/>
    <w:lvl w:ilvl="0" w:tplc="7402E1EA">
      <w:start w:val="1"/>
      <w:numFmt w:val="decimal"/>
      <w:pStyle w:val="a2"/>
      <w:suff w:val="nothing"/>
      <w:lvlText w:val="(3-%1)"/>
      <w:lvlJc w:val="right"/>
      <w:pPr>
        <w:ind w:left="420" w:hanging="420"/>
      </w:pPr>
      <w:rPr>
        <w:rFonts w:ascii="Times New Roman" w:hAnsi="Times New Roman" w:cs="Times New Roman"/>
        <w:b w:val="0"/>
        <w:bCs w:val="0"/>
        <w:i w:val="0"/>
        <w:iCs w:val="0"/>
        <w:caps w:val="0"/>
        <w:smallCaps w:val="0"/>
        <w:strike w:val="0"/>
        <w:dstrike w:val="0"/>
        <w:vanish w:val="0"/>
        <w:color w:val="000000"/>
        <w:spacing w:val="0"/>
        <w:position w:val="0"/>
        <w:u w:val="none"/>
        <w:vertAlign w:val="baseline"/>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2">
    <w:nsid w:val="39275C8A"/>
    <w:multiLevelType w:val="hybridMultilevel"/>
    <w:tmpl w:val="BFBAFBF4"/>
    <w:lvl w:ilvl="0" w:tplc="3628297A">
      <w:start w:val="1"/>
      <w:numFmt w:val="decimal"/>
      <w:lvlText w:val="(%1)"/>
      <w:lvlJc w:val="left"/>
      <w:pPr>
        <w:ind w:left="1390" w:hanging="420"/>
      </w:pPr>
      <w:rPr>
        <w:rFonts w:cs="Times New Roman" w:hint="eastAsia"/>
      </w:rPr>
    </w:lvl>
    <w:lvl w:ilvl="1" w:tplc="04090019">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3">
    <w:nsid w:val="3BCE1506"/>
    <w:multiLevelType w:val="singleLevel"/>
    <w:tmpl w:val="42AACBC2"/>
    <w:lvl w:ilvl="0">
      <w:start w:val="1"/>
      <w:numFmt w:val="decimal"/>
      <w:pStyle w:val="a3"/>
      <w:lvlText w:val="[%1]"/>
      <w:lvlJc w:val="right"/>
      <w:pPr>
        <w:tabs>
          <w:tab w:val="num" w:pos="397"/>
        </w:tabs>
        <w:ind w:left="397" w:hanging="113"/>
      </w:pPr>
      <w:rPr>
        <w:rFonts w:cs="Times New Roman" w:hint="eastAsia"/>
      </w:rPr>
    </w:lvl>
  </w:abstractNum>
  <w:abstractNum w:abstractNumId="24">
    <w:nsid w:val="3E452676"/>
    <w:multiLevelType w:val="hybridMultilevel"/>
    <w:tmpl w:val="61988F36"/>
    <w:lvl w:ilvl="0" w:tplc="769EF734">
      <w:start w:val="1"/>
      <w:numFmt w:val="decimal"/>
      <w:lvlText w:val="%1)"/>
      <w:lvlJc w:val="left"/>
      <w:pPr>
        <w:ind w:left="905" w:hanging="420"/>
      </w:pPr>
      <w:rPr>
        <w:rFonts w:ascii="Times New Roman" w:hAnsi="Times New Roman" w:cs="Times New Roman" w:hint="default"/>
      </w:rPr>
    </w:lvl>
    <w:lvl w:ilvl="1" w:tplc="04090019" w:tentative="1">
      <w:start w:val="1"/>
      <w:numFmt w:val="lowerLetter"/>
      <w:lvlText w:val="%2)"/>
      <w:lvlJc w:val="left"/>
      <w:pPr>
        <w:ind w:left="1325" w:hanging="420"/>
      </w:pPr>
      <w:rPr>
        <w:rFonts w:cs="Times New Roman"/>
      </w:rPr>
    </w:lvl>
    <w:lvl w:ilvl="2" w:tplc="0409001B" w:tentative="1">
      <w:start w:val="1"/>
      <w:numFmt w:val="lowerRoman"/>
      <w:lvlText w:val="%3."/>
      <w:lvlJc w:val="right"/>
      <w:pPr>
        <w:ind w:left="1745" w:hanging="420"/>
      </w:pPr>
      <w:rPr>
        <w:rFonts w:cs="Times New Roman"/>
      </w:rPr>
    </w:lvl>
    <w:lvl w:ilvl="3" w:tplc="0409000F" w:tentative="1">
      <w:start w:val="1"/>
      <w:numFmt w:val="decimal"/>
      <w:lvlText w:val="%4."/>
      <w:lvlJc w:val="left"/>
      <w:pPr>
        <w:ind w:left="2165" w:hanging="420"/>
      </w:pPr>
      <w:rPr>
        <w:rFonts w:cs="Times New Roman"/>
      </w:rPr>
    </w:lvl>
    <w:lvl w:ilvl="4" w:tplc="04090019" w:tentative="1">
      <w:start w:val="1"/>
      <w:numFmt w:val="lowerLetter"/>
      <w:lvlText w:val="%5)"/>
      <w:lvlJc w:val="left"/>
      <w:pPr>
        <w:ind w:left="2585" w:hanging="420"/>
      </w:pPr>
      <w:rPr>
        <w:rFonts w:cs="Times New Roman"/>
      </w:rPr>
    </w:lvl>
    <w:lvl w:ilvl="5" w:tplc="0409001B" w:tentative="1">
      <w:start w:val="1"/>
      <w:numFmt w:val="lowerRoman"/>
      <w:lvlText w:val="%6."/>
      <w:lvlJc w:val="right"/>
      <w:pPr>
        <w:ind w:left="3005" w:hanging="420"/>
      </w:pPr>
      <w:rPr>
        <w:rFonts w:cs="Times New Roman"/>
      </w:rPr>
    </w:lvl>
    <w:lvl w:ilvl="6" w:tplc="0409000F" w:tentative="1">
      <w:start w:val="1"/>
      <w:numFmt w:val="decimal"/>
      <w:lvlText w:val="%7."/>
      <w:lvlJc w:val="left"/>
      <w:pPr>
        <w:ind w:left="3425" w:hanging="420"/>
      </w:pPr>
      <w:rPr>
        <w:rFonts w:cs="Times New Roman"/>
      </w:rPr>
    </w:lvl>
    <w:lvl w:ilvl="7" w:tplc="04090019" w:tentative="1">
      <w:start w:val="1"/>
      <w:numFmt w:val="lowerLetter"/>
      <w:lvlText w:val="%8)"/>
      <w:lvlJc w:val="left"/>
      <w:pPr>
        <w:ind w:left="3845" w:hanging="420"/>
      </w:pPr>
      <w:rPr>
        <w:rFonts w:cs="Times New Roman"/>
      </w:rPr>
    </w:lvl>
    <w:lvl w:ilvl="8" w:tplc="0409001B" w:tentative="1">
      <w:start w:val="1"/>
      <w:numFmt w:val="lowerRoman"/>
      <w:lvlText w:val="%9."/>
      <w:lvlJc w:val="right"/>
      <w:pPr>
        <w:ind w:left="4265" w:hanging="420"/>
      </w:pPr>
      <w:rPr>
        <w:rFonts w:cs="Times New Roman"/>
      </w:rPr>
    </w:lvl>
  </w:abstractNum>
  <w:abstractNum w:abstractNumId="25">
    <w:nsid w:val="42353BC8"/>
    <w:multiLevelType w:val="multilevel"/>
    <w:tmpl w:val="5FEE8AA2"/>
    <w:lvl w:ilvl="0">
      <w:start w:val="1"/>
      <w:numFmt w:val="decimal"/>
      <w:pStyle w:val="1"/>
      <w:suff w:val="space"/>
      <w:lvlText w:val="第 %1 章"/>
      <w:lvlJc w:val="left"/>
      <w:pPr>
        <w:ind w:left="425" w:hanging="425"/>
      </w:pPr>
      <w:rPr>
        <w:rFonts w:ascii="Times New Roman" w:hAnsi="Times New Roman" w:cs="Times New Roman" w:hint="eastAsia"/>
        <w:b w:val="0"/>
        <w:bCs w:val="0"/>
        <w:i w:val="0"/>
        <w:iCs w:val="0"/>
        <w:caps w:val="0"/>
        <w:smallCaps w:val="0"/>
        <w:strike w:val="0"/>
        <w:dstrike w:val="0"/>
        <w:vanish w:val="0"/>
        <w:color w:val="000000"/>
        <w:spacing w:val="0"/>
        <w:position w:val="0"/>
        <w:u w:val="none"/>
        <w:vertAlign w:val="baseline"/>
      </w:rPr>
    </w:lvl>
    <w:lvl w:ilvl="1">
      <w:start w:val="1"/>
      <w:numFmt w:val="decimal"/>
      <w:suff w:val="space"/>
      <w:lvlText w:val="%1.%2"/>
      <w:lvlJc w:val="left"/>
      <w:pPr>
        <w:ind w:left="992" w:hanging="567"/>
      </w:pPr>
      <w:rPr>
        <w:rFonts w:cs="Times New Roman" w:hint="eastAsia"/>
      </w:rPr>
    </w:lvl>
    <w:lvl w:ilvl="2">
      <w:start w:val="1"/>
      <w:numFmt w:val="decimal"/>
      <w:lvlText w:val="%1.%2.%3"/>
      <w:lvlJc w:val="left"/>
      <w:pPr>
        <w:ind w:left="1418" w:hanging="567"/>
      </w:pPr>
      <w:rPr>
        <w:rFonts w:cs="Times New Roman" w:hint="eastAsia"/>
      </w:rPr>
    </w:lvl>
    <w:lvl w:ilvl="3">
      <w:start w:val="1"/>
      <w:numFmt w:val="decimal"/>
      <w:lvlText w:val="%1.%2.%3.%4"/>
      <w:lvlJc w:val="left"/>
      <w:pPr>
        <w:ind w:left="1984" w:hanging="708"/>
      </w:pPr>
      <w:rPr>
        <w:rFonts w:cs="Times New Roman" w:hint="eastAsia"/>
      </w:rPr>
    </w:lvl>
    <w:lvl w:ilvl="4">
      <w:start w:val="1"/>
      <w:numFmt w:val="decimal"/>
      <w:lvlText w:val="%1.%2.%3.%4.%5"/>
      <w:lvlJc w:val="left"/>
      <w:pPr>
        <w:ind w:left="2551" w:hanging="850"/>
      </w:pPr>
      <w:rPr>
        <w:rFonts w:cs="Times New Roman" w:hint="eastAsia"/>
      </w:rPr>
    </w:lvl>
    <w:lvl w:ilvl="5">
      <w:start w:val="1"/>
      <w:numFmt w:val="decimal"/>
      <w:lvlText w:val="%1.%2.%3.%4.%5.%6"/>
      <w:lvlJc w:val="left"/>
      <w:pPr>
        <w:ind w:left="3260" w:hanging="1134"/>
      </w:pPr>
      <w:rPr>
        <w:rFonts w:cs="Times New Roman" w:hint="eastAsia"/>
      </w:rPr>
    </w:lvl>
    <w:lvl w:ilvl="6">
      <w:start w:val="1"/>
      <w:numFmt w:val="decimal"/>
      <w:lvlText w:val="%1.%2.%3.%4.%5.%6.%7"/>
      <w:lvlJc w:val="left"/>
      <w:pPr>
        <w:ind w:left="3827" w:hanging="1276"/>
      </w:pPr>
      <w:rPr>
        <w:rFonts w:cs="Times New Roman" w:hint="eastAsia"/>
      </w:rPr>
    </w:lvl>
    <w:lvl w:ilvl="7">
      <w:start w:val="1"/>
      <w:numFmt w:val="decimal"/>
      <w:lvlText w:val="%1.%2.%3.%4.%5.%6.%7.%8"/>
      <w:lvlJc w:val="left"/>
      <w:pPr>
        <w:ind w:left="4394" w:hanging="1418"/>
      </w:pPr>
      <w:rPr>
        <w:rFonts w:cs="Times New Roman" w:hint="eastAsia"/>
      </w:rPr>
    </w:lvl>
    <w:lvl w:ilvl="8">
      <w:start w:val="1"/>
      <w:numFmt w:val="decimal"/>
      <w:lvlText w:val="%1.%2.%3.%4.%5.%6.%7.%8.%9"/>
      <w:lvlJc w:val="left"/>
      <w:pPr>
        <w:ind w:left="5102" w:hanging="1700"/>
      </w:pPr>
      <w:rPr>
        <w:rFonts w:cs="Times New Roman" w:hint="eastAsia"/>
      </w:rPr>
    </w:lvl>
  </w:abstractNum>
  <w:abstractNum w:abstractNumId="26">
    <w:nsid w:val="4CCD0AE1"/>
    <w:multiLevelType w:val="hybridMultilevel"/>
    <w:tmpl w:val="F702973C"/>
    <w:lvl w:ilvl="0" w:tplc="0409000F">
      <w:start w:val="1"/>
      <w:numFmt w:val="decimal"/>
      <w:lvlText w:val="%1."/>
      <w:lvlJc w:val="left"/>
      <w:pPr>
        <w:ind w:left="905" w:hanging="420"/>
      </w:pPr>
      <w:rPr>
        <w:rFonts w:cs="Times New Roman"/>
      </w:rPr>
    </w:lvl>
    <w:lvl w:ilvl="1" w:tplc="04090019" w:tentative="1">
      <w:start w:val="1"/>
      <w:numFmt w:val="lowerLetter"/>
      <w:lvlText w:val="%2)"/>
      <w:lvlJc w:val="left"/>
      <w:pPr>
        <w:ind w:left="1325" w:hanging="420"/>
      </w:pPr>
      <w:rPr>
        <w:rFonts w:cs="Times New Roman"/>
      </w:rPr>
    </w:lvl>
    <w:lvl w:ilvl="2" w:tplc="0409001B" w:tentative="1">
      <w:start w:val="1"/>
      <w:numFmt w:val="lowerRoman"/>
      <w:lvlText w:val="%3."/>
      <w:lvlJc w:val="right"/>
      <w:pPr>
        <w:ind w:left="1745" w:hanging="420"/>
      </w:pPr>
      <w:rPr>
        <w:rFonts w:cs="Times New Roman"/>
      </w:rPr>
    </w:lvl>
    <w:lvl w:ilvl="3" w:tplc="0409000F" w:tentative="1">
      <w:start w:val="1"/>
      <w:numFmt w:val="decimal"/>
      <w:lvlText w:val="%4."/>
      <w:lvlJc w:val="left"/>
      <w:pPr>
        <w:ind w:left="2165" w:hanging="420"/>
      </w:pPr>
      <w:rPr>
        <w:rFonts w:cs="Times New Roman"/>
      </w:rPr>
    </w:lvl>
    <w:lvl w:ilvl="4" w:tplc="04090019" w:tentative="1">
      <w:start w:val="1"/>
      <w:numFmt w:val="lowerLetter"/>
      <w:lvlText w:val="%5)"/>
      <w:lvlJc w:val="left"/>
      <w:pPr>
        <w:ind w:left="2585" w:hanging="420"/>
      </w:pPr>
      <w:rPr>
        <w:rFonts w:cs="Times New Roman"/>
      </w:rPr>
    </w:lvl>
    <w:lvl w:ilvl="5" w:tplc="0409001B" w:tentative="1">
      <w:start w:val="1"/>
      <w:numFmt w:val="lowerRoman"/>
      <w:lvlText w:val="%6."/>
      <w:lvlJc w:val="right"/>
      <w:pPr>
        <w:ind w:left="3005" w:hanging="420"/>
      </w:pPr>
      <w:rPr>
        <w:rFonts w:cs="Times New Roman"/>
      </w:rPr>
    </w:lvl>
    <w:lvl w:ilvl="6" w:tplc="0409000F" w:tentative="1">
      <w:start w:val="1"/>
      <w:numFmt w:val="decimal"/>
      <w:lvlText w:val="%7."/>
      <w:lvlJc w:val="left"/>
      <w:pPr>
        <w:ind w:left="3425" w:hanging="420"/>
      </w:pPr>
      <w:rPr>
        <w:rFonts w:cs="Times New Roman"/>
      </w:rPr>
    </w:lvl>
    <w:lvl w:ilvl="7" w:tplc="04090019" w:tentative="1">
      <w:start w:val="1"/>
      <w:numFmt w:val="lowerLetter"/>
      <w:lvlText w:val="%8)"/>
      <w:lvlJc w:val="left"/>
      <w:pPr>
        <w:ind w:left="3845" w:hanging="420"/>
      </w:pPr>
      <w:rPr>
        <w:rFonts w:cs="Times New Roman"/>
      </w:rPr>
    </w:lvl>
    <w:lvl w:ilvl="8" w:tplc="0409001B" w:tentative="1">
      <w:start w:val="1"/>
      <w:numFmt w:val="lowerRoman"/>
      <w:lvlText w:val="%9."/>
      <w:lvlJc w:val="right"/>
      <w:pPr>
        <w:ind w:left="4265" w:hanging="420"/>
      </w:pPr>
      <w:rPr>
        <w:rFonts w:cs="Times New Roman"/>
      </w:rPr>
    </w:lvl>
  </w:abstractNum>
  <w:abstractNum w:abstractNumId="27">
    <w:nsid w:val="4E7D4496"/>
    <w:multiLevelType w:val="hybridMultilevel"/>
    <w:tmpl w:val="DE90D5D0"/>
    <w:lvl w:ilvl="0" w:tplc="A702A45C">
      <w:start w:val="1"/>
      <w:numFmt w:val="decimal"/>
      <w:lvlText w:val="(%1)"/>
      <w:lvlJc w:val="left"/>
      <w:pPr>
        <w:ind w:left="905" w:hanging="420"/>
      </w:pPr>
      <w:rPr>
        <w:rFonts w:cs="Times New Roman" w:hint="eastAsia"/>
      </w:rPr>
    </w:lvl>
    <w:lvl w:ilvl="1" w:tplc="04090019" w:tentative="1">
      <w:start w:val="1"/>
      <w:numFmt w:val="lowerLetter"/>
      <w:lvlText w:val="%2)"/>
      <w:lvlJc w:val="left"/>
      <w:pPr>
        <w:ind w:left="1325" w:hanging="420"/>
      </w:pPr>
      <w:rPr>
        <w:rFonts w:cs="Times New Roman"/>
      </w:rPr>
    </w:lvl>
    <w:lvl w:ilvl="2" w:tplc="0409001B" w:tentative="1">
      <w:start w:val="1"/>
      <w:numFmt w:val="lowerRoman"/>
      <w:lvlText w:val="%3."/>
      <w:lvlJc w:val="right"/>
      <w:pPr>
        <w:ind w:left="1745" w:hanging="420"/>
      </w:pPr>
      <w:rPr>
        <w:rFonts w:cs="Times New Roman"/>
      </w:rPr>
    </w:lvl>
    <w:lvl w:ilvl="3" w:tplc="0409000F" w:tentative="1">
      <w:start w:val="1"/>
      <w:numFmt w:val="decimal"/>
      <w:lvlText w:val="%4."/>
      <w:lvlJc w:val="left"/>
      <w:pPr>
        <w:ind w:left="2165" w:hanging="420"/>
      </w:pPr>
      <w:rPr>
        <w:rFonts w:cs="Times New Roman"/>
      </w:rPr>
    </w:lvl>
    <w:lvl w:ilvl="4" w:tplc="04090019" w:tentative="1">
      <w:start w:val="1"/>
      <w:numFmt w:val="lowerLetter"/>
      <w:lvlText w:val="%5)"/>
      <w:lvlJc w:val="left"/>
      <w:pPr>
        <w:ind w:left="2585" w:hanging="420"/>
      </w:pPr>
      <w:rPr>
        <w:rFonts w:cs="Times New Roman"/>
      </w:rPr>
    </w:lvl>
    <w:lvl w:ilvl="5" w:tplc="0409001B" w:tentative="1">
      <w:start w:val="1"/>
      <w:numFmt w:val="lowerRoman"/>
      <w:lvlText w:val="%6."/>
      <w:lvlJc w:val="right"/>
      <w:pPr>
        <w:ind w:left="3005" w:hanging="420"/>
      </w:pPr>
      <w:rPr>
        <w:rFonts w:cs="Times New Roman"/>
      </w:rPr>
    </w:lvl>
    <w:lvl w:ilvl="6" w:tplc="0409000F" w:tentative="1">
      <w:start w:val="1"/>
      <w:numFmt w:val="decimal"/>
      <w:lvlText w:val="%7."/>
      <w:lvlJc w:val="left"/>
      <w:pPr>
        <w:ind w:left="3425" w:hanging="420"/>
      </w:pPr>
      <w:rPr>
        <w:rFonts w:cs="Times New Roman"/>
      </w:rPr>
    </w:lvl>
    <w:lvl w:ilvl="7" w:tplc="04090019" w:tentative="1">
      <w:start w:val="1"/>
      <w:numFmt w:val="lowerLetter"/>
      <w:lvlText w:val="%8)"/>
      <w:lvlJc w:val="left"/>
      <w:pPr>
        <w:ind w:left="3845" w:hanging="420"/>
      </w:pPr>
      <w:rPr>
        <w:rFonts w:cs="Times New Roman"/>
      </w:rPr>
    </w:lvl>
    <w:lvl w:ilvl="8" w:tplc="0409001B" w:tentative="1">
      <w:start w:val="1"/>
      <w:numFmt w:val="lowerRoman"/>
      <w:lvlText w:val="%9."/>
      <w:lvlJc w:val="right"/>
      <w:pPr>
        <w:ind w:left="4265" w:hanging="420"/>
      </w:pPr>
      <w:rPr>
        <w:rFonts w:cs="Times New Roman"/>
      </w:rPr>
    </w:lvl>
  </w:abstractNum>
  <w:abstractNum w:abstractNumId="28">
    <w:nsid w:val="52E97249"/>
    <w:multiLevelType w:val="hybridMultilevel"/>
    <w:tmpl w:val="BBC4D486"/>
    <w:lvl w:ilvl="0" w:tplc="D5E68F68">
      <w:start w:val="1"/>
      <w:numFmt w:val="decimal"/>
      <w:pStyle w:val="a4"/>
      <w:suff w:val="space"/>
      <w:lvlText w:val="图5-%1"/>
      <w:lvlJc w:val="left"/>
      <w:rPr>
        <w:rFonts w:cs="Times New Roman" w:hint="eastAsia"/>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9">
    <w:nsid w:val="54CB449C"/>
    <w:multiLevelType w:val="hybridMultilevel"/>
    <w:tmpl w:val="B00641A6"/>
    <w:lvl w:ilvl="0" w:tplc="A702A45C">
      <w:start w:val="1"/>
      <w:numFmt w:val="decimal"/>
      <w:lvlText w:val="(%1)"/>
      <w:lvlJc w:val="left"/>
      <w:pPr>
        <w:ind w:left="420" w:hanging="420"/>
      </w:pPr>
      <w:rPr>
        <w:rFonts w:cs="Times New Roman"/>
      </w:rPr>
    </w:lvl>
    <w:lvl w:ilvl="1" w:tplc="04090019">
      <w:start w:val="1"/>
      <w:numFmt w:val="lowerLetter"/>
      <w:lvlText w:val="%2)"/>
      <w:lvlJc w:val="left"/>
      <w:pPr>
        <w:ind w:left="840" w:hanging="420"/>
      </w:pPr>
      <w:rPr>
        <w:rFonts w:cs="Times New Roman"/>
      </w:rPr>
    </w:lvl>
    <w:lvl w:ilvl="2" w:tplc="0409001B">
      <w:start w:val="1"/>
      <w:numFmt w:val="lowerRoman"/>
      <w:lvlText w:val="%3."/>
      <w:lvlJc w:val="right"/>
      <w:pPr>
        <w:ind w:left="1260" w:hanging="420"/>
      </w:pPr>
      <w:rPr>
        <w:rFonts w:cs="Times New Roman"/>
      </w:rPr>
    </w:lvl>
    <w:lvl w:ilvl="3" w:tplc="0409000F">
      <w:start w:val="1"/>
      <w:numFmt w:val="decimal"/>
      <w:lvlText w:val="%4."/>
      <w:lvlJc w:val="left"/>
      <w:pPr>
        <w:ind w:left="1680" w:hanging="420"/>
      </w:pPr>
      <w:rPr>
        <w:rFonts w:cs="Times New Roman"/>
      </w:rPr>
    </w:lvl>
    <w:lvl w:ilvl="4" w:tplc="04090019">
      <w:start w:val="1"/>
      <w:numFmt w:val="lowerLetter"/>
      <w:lvlText w:val="%5)"/>
      <w:lvlJc w:val="left"/>
      <w:pPr>
        <w:ind w:left="2100" w:hanging="420"/>
      </w:pPr>
      <w:rPr>
        <w:rFonts w:cs="Times New Roman"/>
      </w:rPr>
    </w:lvl>
    <w:lvl w:ilvl="5" w:tplc="0409001B">
      <w:start w:val="1"/>
      <w:numFmt w:val="lowerRoman"/>
      <w:lvlText w:val="%6."/>
      <w:lvlJc w:val="right"/>
      <w:pPr>
        <w:ind w:left="2520" w:hanging="420"/>
      </w:pPr>
      <w:rPr>
        <w:rFonts w:cs="Times New Roman"/>
      </w:rPr>
    </w:lvl>
    <w:lvl w:ilvl="6" w:tplc="0409000F">
      <w:start w:val="1"/>
      <w:numFmt w:val="decimal"/>
      <w:lvlText w:val="%7."/>
      <w:lvlJc w:val="left"/>
      <w:pPr>
        <w:ind w:left="2940" w:hanging="420"/>
      </w:pPr>
      <w:rPr>
        <w:rFonts w:cs="Times New Roman"/>
      </w:rPr>
    </w:lvl>
    <w:lvl w:ilvl="7" w:tplc="04090019">
      <w:start w:val="1"/>
      <w:numFmt w:val="lowerLetter"/>
      <w:lvlText w:val="%8)"/>
      <w:lvlJc w:val="left"/>
      <w:pPr>
        <w:ind w:left="3360" w:hanging="420"/>
      </w:pPr>
      <w:rPr>
        <w:rFonts w:cs="Times New Roman"/>
      </w:rPr>
    </w:lvl>
    <w:lvl w:ilvl="8" w:tplc="0409001B">
      <w:start w:val="1"/>
      <w:numFmt w:val="lowerRoman"/>
      <w:lvlText w:val="%9."/>
      <w:lvlJc w:val="right"/>
      <w:pPr>
        <w:ind w:left="3780" w:hanging="420"/>
      </w:pPr>
      <w:rPr>
        <w:rFonts w:cs="Times New Roman"/>
      </w:rPr>
    </w:lvl>
  </w:abstractNum>
  <w:abstractNum w:abstractNumId="30">
    <w:nsid w:val="54DF44DE"/>
    <w:multiLevelType w:val="hybridMultilevel"/>
    <w:tmpl w:val="E1C26762"/>
    <w:lvl w:ilvl="0" w:tplc="3DD80046">
      <w:start w:val="1"/>
      <w:numFmt w:val="decimal"/>
      <w:pStyle w:val="30"/>
      <w:suff w:val="space"/>
      <w:lvlText w:val="表3-%1"/>
      <w:lvlJc w:val="left"/>
      <w:rPr>
        <w:rFonts w:cs="Times New Roman" w:hint="eastAsia"/>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1">
    <w:nsid w:val="575E78A8"/>
    <w:multiLevelType w:val="hybridMultilevel"/>
    <w:tmpl w:val="71AA0880"/>
    <w:lvl w:ilvl="0" w:tplc="9904BF3E">
      <w:start w:val="1"/>
      <w:numFmt w:val="decimal"/>
      <w:pStyle w:val="a5"/>
      <w:lvlText w:val="表4-%1"/>
      <w:lvlJc w:val="left"/>
      <w:pPr>
        <w:ind w:left="420" w:hanging="420"/>
      </w:pPr>
      <w:rPr>
        <w:rFonts w:ascii="Times New Roman" w:hAnsi="Times New Roman" w:cs="Times New Roman" w:hint="eastAsia"/>
        <w:b w:val="0"/>
        <w:bCs w:val="0"/>
        <w:i w:val="0"/>
        <w:iCs w:val="0"/>
        <w:caps w:val="0"/>
        <w:smallCaps w:val="0"/>
        <w:strike w:val="0"/>
        <w:dstrike w:val="0"/>
        <w:vanish w:val="0"/>
        <w:color w:val="000000"/>
        <w:spacing w:val="0"/>
        <w:position w:val="0"/>
        <w:u w:val="none"/>
        <w:vertAlign w:val="baseline"/>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2">
    <w:nsid w:val="57DB45D7"/>
    <w:multiLevelType w:val="hybridMultilevel"/>
    <w:tmpl w:val="3ACC369C"/>
    <w:lvl w:ilvl="0" w:tplc="88E07C22">
      <w:start w:val="1"/>
      <w:numFmt w:val="decimal"/>
      <w:pStyle w:val="21"/>
      <w:suff w:val="space"/>
      <w:lvlText w:val="Fig. 2-%1 "/>
      <w:lvlJc w:val="left"/>
      <w:rPr>
        <w:rFonts w:cs="Times New Roman" w:hint="eastAsia"/>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3">
    <w:nsid w:val="5FCF5EF6"/>
    <w:multiLevelType w:val="multilevel"/>
    <w:tmpl w:val="0409001F"/>
    <w:lvl w:ilvl="0">
      <w:start w:val="1"/>
      <w:numFmt w:val="decimal"/>
      <w:lvlText w:val="%1."/>
      <w:lvlJc w:val="left"/>
      <w:pPr>
        <w:tabs>
          <w:tab w:val="num" w:pos="425"/>
        </w:tabs>
        <w:ind w:left="425" w:hanging="425"/>
      </w:pPr>
      <w:rPr>
        <w:rFonts w:cs="Times New Roman"/>
      </w:rPr>
    </w:lvl>
    <w:lvl w:ilvl="1">
      <w:start w:val="1"/>
      <w:numFmt w:val="decimal"/>
      <w:lvlText w:val="%1.%2."/>
      <w:lvlJc w:val="left"/>
      <w:pPr>
        <w:tabs>
          <w:tab w:val="num" w:pos="567"/>
        </w:tabs>
        <w:ind w:left="567" w:hanging="567"/>
      </w:pPr>
      <w:rPr>
        <w:rFonts w:cs="Times New Roman"/>
      </w:rPr>
    </w:lvl>
    <w:lvl w:ilvl="2">
      <w:start w:val="1"/>
      <w:numFmt w:val="decimal"/>
      <w:lvlText w:val="%1.%2.%3."/>
      <w:lvlJc w:val="left"/>
      <w:pPr>
        <w:tabs>
          <w:tab w:val="num" w:pos="709"/>
        </w:tabs>
        <w:ind w:left="709" w:hanging="709"/>
      </w:pPr>
      <w:rPr>
        <w:rFonts w:cs="Times New Roman"/>
      </w:rPr>
    </w:lvl>
    <w:lvl w:ilvl="3">
      <w:start w:val="1"/>
      <w:numFmt w:val="decimal"/>
      <w:lvlText w:val="%1.%2.%3.%4."/>
      <w:lvlJc w:val="left"/>
      <w:pPr>
        <w:tabs>
          <w:tab w:val="num" w:pos="851"/>
        </w:tabs>
        <w:ind w:left="851" w:hanging="851"/>
      </w:pPr>
      <w:rPr>
        <w:rFonts w:cs="Times New Roman"/>
      </w:rPr>
    </w:lvl>
    <w:lvl w:ilvl="4">
      <w:start w:val="1"/>
      <w:numFmt w:val="decimal"/>
      <w:lvlText w:val="%1.%2.%3.%4.%5."/>
      <w:lvlJc w:val="left"/>
      <w:pPr>
        <w:tabs>
          <w:tab w:val="num" w:pos="992"/>
        </w:tabs>
        <w:ind w:left="992" w:hanging="992"/>
      </w:pPr>
      <w:rPr>
        <w:rFonts w:cs="Times New Roman"/>
      </w:rPr>
    </w:lvl>
    <w:lvl w:ilvl="5">
      <w:start w:val="1"/>
      <w:numFmt w:val="decimal"/>
      <w:lvlText w:val="%1.%2.%3.%4.%5.%6."/>
      <w:lvlJc w:val="left"/>
      <w:pPr>
        <w:tabs>
          <w:tab w:val="num" w:pos="1134"/>
        </w:tabs>
        <w:ind w:left="1134" w:hanging="1134"/>
      </w:pPr>
      <w:rPr>
        <w:rFonts w:cs="Times New Roman"/>
      </w:rPr>
    </w:lvl>
    <w:lvl w:ilvl="6">
      <w:start w:val="1"/>
      <w:numFmt w:val="decimal"/>
      <w:lvlText w:val="%1.%2.%3.%4.%5.%6.%7."/>
      <w:lvlJc w:val="left"/>
      <w:pPr>
        <w:tabs>
          <w:tab w:val="num" w:pos="1276"/>
        </w:tabs>
        <w:ind w:left="1276" w:hanging="1276"/>
      </w:pPr>
      <w:rPr>
        <w:rFonts w:cs="Times New Roman"/>
      </w:rPr>
    </w:lvl>
    <w:lvl w:ilvl="7">
      <w:start w:val="1"/>
      <w:numFmt w:val="decimal"/>
      <w:lvlText w:val="%1.%2.%3.%4.%5.%6.%7.%8."/>
      <w:lvlJc w:val="left"/>
      <w:pPr>
        <w:tabs>
          <w:tab w:val="num" w:pos="1418"/>
        </w:tabs>
        <w:ind w:left="1418" w:hanging="1418"/>
      </w:pPr>
      <w:rPr>
        <w:rFonts w:cs="Times New Roman"/>
      </w:rPr>
    </w:lvl>
    <w:lvl w:ilvl="8">
      <w:start w:val="1"/>
      <w:numFmt w:val="decimal"/>
      <w:lvlText w:val="%1.%2.%3.%4.%5.%6.%7.%8.%9."/>
      <w:lvlJc w:val="left"/>
      <w:pPr>
        <w:tabs>
          <w:tab w:val="num" w:pos="1559"/>
        </w:tabs>
        <w:ind w:left="1559" w:hanging="1559"/>
      </w:pPr>
      <w:rPr>
        <w:rFonts w:cs="Times New Roman"/>
      </w:rPr>
    </w:lvl>
  </w:abstractNum>
  <w:abstractNum w:abstractNumId="34">
    <w:nsid w:val="607F383E"/>
    <w:multiLevelType w:val="hybridMultilevel"/>
    <w:tmpl w:val="00FC277C"/>
    <w:lvl w:ilvl="0" w:tplc="C9F44BC4">
      <w:start w:val="1"/>
      <w:numFmt w:val="decimal"/>
      <w:pStyle w:val="31"/>
      <w:lvlText w:val="图3-%1"/>
      <w:lvlJc w:val="left"/>
      <w:pPr>
        <w:ind w:left="420" w:hanging="420"/>
      </w:pPr>
      <w:rPr>
        <w:rFonts w:cs="Times New Roman" w:hint="eastAsia"/>
        <w:sz w:val="21"/>
      </w:rPr>
    </w:lvl>
    <w:lvl w:ilvl="1" w:tplc="04090019">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5">
    <w:nsid w:val="60D629DF"/>
    <w:multiLevelType w:val="hybridMultilevel"/>
    <w:tmpl w:val="AE8CBE4E"/>
    <w:lvl w:ilvl="0" w:tplc="3BCA2D38">
      <w:start w:val="1"/>
      <w:numFmt w:val="decimal"/>
      <w:lvlText w:val="%1)"/>
      <w:lvlJc w:val="left"/>
      <w:pPr>
        <w:ind w:left="905" w:hanging="420"/>
      </w:pPr>
      <w:rPr>
        <w:rFonts w:ascii="Times New Roman" w:hAnsi="Times New Roman" w:cs="Times New Roman" w:hint="default"/>
      </w:rPr>
    </w:lvl>
    <w:lvl w:ilvl="1" w:tplc="04090019" w:tentative="1">
      <w:start w:val="1"/>
      <w:numFmt w:val="lowerLetter"/>
      <w:lvlText w:val="%2)"/>
      <w:lvlJc w:val="left"/>
      <w:pPr>
        <w:ind w:left="1325" w:hanging="420"/>
      </w:pPr>
      <w:rPr>
        <w:rFonts w:cs="Times New Roman"/>
      </w:rPr>
    </w:lvl>
    <w:lvl w:ilvl="2" w:tplc="0409001B" w:tentative="1">
      <w:start w:val="1"/>
      <w:numFmt w:val="lowerRoman"/>
      <w:lvlText w:val="%3."/>
      <w:lvlJc w:val="right"/>
      <w:pPr>
        <w:ind w:left="1745" w:hanging="420"/>
      </w:pPr>
      <w:rPr>
        <w:rFonts w:cs="Times New Roman"/>
      </w:rPr>
    </w:lvl>
    <w:lvl w:ilvl="3" w:tplc="0409000F" w:tentative="1">
      <w:start w:val="1"/>
      <w:numFmt w:val="decimal"/>
      <w:lvlText w:val="%4."/>
      <w:lvlJc w:val="left"/>
      <w:pPr>
        <w:ind w:left="2165" w:hanging="420"/>
      </w:pPr>
      <w:rPr>
        <w:rFonts w:cs="Times New Roman"/>
      </w:rPr>
    </w:lvl>
    <w:lvl w:ilvl="4" w:tplc="04090019" w:tentative="1">
      <w:start w:val="1"/>
      <w:numFmt w:val="lowerLetter"/>
      <w:lvlText w:val="%5)"/>
      <w:lvlJc w:val="left"/>
      <w:pPr>
        <w:ind w:left="2585" w:hanging="420"/>
      </w:pPr>
      <w:rPr>
        <w:rFonts w:cs="Times New Roman"/>
      </w:rPr>
    </w:lvl>
    <w:lvl w:ilvl="5" w:tplc="0409001B" w:tentative="1">
      <w:start w:val="1"/>
      <w:numFmt w:val="lowerRoman"/>
      <w:lvlText w:val="%6."/>
      <w:lvlJc w:val="right"/>
      <w:pPr>
        <w:ind w:left="3005" w:hanging="420"/>
      </w:pPr>
      <w:rPr>
        <w:rFonts w:cs="Times New Roman"/>
      </w:rPr>
    </w:lvl>
    <w:lvl w:ilvl="6" w:tplc="0409000F" w:tentative="1">
      <w:start w:val="1"/>
      <w:numFmt w:val="decimal"/>
      <w:lvlText w:val="%7."/>
      <w:lvlJc w:val="left"/>
      <w:pPr>
        <w:ind w:left="3425" w:hanging="420"/>
      </w:pPr>
      <w:rPr>
        <w:rFonts w:cs="Times New Roman"/>
      </w:rPr>
    </w:lvl>
    <w:lvl w:ilvl="7" w:tplc="04090019" w:tentative="1">
      <w:start w:val="1"/>
      <w:numFmt w:val="lowerLetter"/>
      <w:lvlText w:val="%8)"/>
      <w:lvlJc w:val="left"/>
      <w:pPr>
        <w:ind w:left="3845" w:hanging="420"/>
      </w:pPr>
      <w:rPr>
        <w:rFonts w:cs="Times New Roman"/>
      </w:rPr>
    </w:lvl>
    <w:lvl w:ilvl="8" w:tplc="0409001B" w:tentative="1">
      <w:start w:val="1"/>
      <w:numFmt w:val="lowerRoman"/>
      <w:lvlText w:val="%9."/>
      <w:lvlJc w:val="right"/>
      <w:pPr>
        <w:ind w:left="4265" w:hanging="420"/>
      </w:pPr>
      <w:rPr>
        <w:rFonts w:cs="Times New Roman"/>
      </w:rPr>
    </w:lvl>
  </w:abstractNum>
  <w:abstractNum w:abstractNumId="36">
    <w:nsid w:val="612D59DB"/>
    <w:multiLevelType w:val="multilevel"/>
    <w:tmpl w:val="C09A493A"/>
    <w:lvl w:ilvl="0">
      <w:start w:val="1"/>
      <w:numFmt w:val="decimal"/>
      <w:lvlText w:val="%1"/>
      <w:lvlJc w:val="left"/>
      <w:pPr>
        <w:ind w:left="425" w:hanging="425"/>
      </w:pPr>
      <w:rPr>
        <w:rFonts w:cs="Times New Roman" w:hint="eastAsia"/>
      </w:rPr>
    </w:lvl>
    <w:lvl w:ilvl="1">
      <w:start w:val="1"/>
      <w:numFmt w:val="decimal"/>
      <w:suff w:val="space"/>
      <w:lvlText w:val="%1.%2"/>
      <w:lvlJc w:val="left"/>
      <w:pPr>
        <w:ind w:left="992" w:hanging="567"/>
      </w:pPr>
      <w:rPr>
        <w:rFonts w:cs="Times New Roman" w:hint="eastAsia"/>
      </w:rPr>
    </w:lvl>
    <w:lvl w:ilvl="2">
      <w:start w:val="1"/>
      <w:numFmt w:val="decimal"/>
      <w:suff w:val="space"/>
      <w:lvlText w:val="%1.%2.%3"/>
      <w:lvlJc w:val="left"/>
      <w:pPr>
        <w:ind w:left="1418" w:hanging="567"/>
      </w:pPr>
      <w:rPr>
        <w:rFonts w:cs="Times New Roman" w:hint="eastAsia"/>
      </w:rPr>
    </w:lvl>
    <w:lvl w:ilvl="3">
      <w:start w:val="1"/>
      <w:numFmt w:val="decimal"/>
      <w:pStyle w:val="8"/>
      <w:suff w:val="space"/>
      <w:lvlText w:val="%1.%2.%3.%4"/>
      <w:lvlJc w:val="left"/>
      <w:pPr>
        <w:ind w:left="1984" w:hanging="708"/>
      </w:pPr>
      <w:rPr>
        <w:rFonts w:ascii="Times New Roman" w:hAnsi="Times New Roman" w:cs="Times New Roman" w:hint="eastAsia"/>
        <w:b w:val="0"/>
        <w:bCs w:val="0"/>
        <w:i w:val="0"/>
        <w:iCs w:val="0"/>
        <w:caps w:val="0"/>
        <w:smallCaps w:val="0"/>
        <w:strike w:val="0"/>
        <w:dstrike w:val="0"/>
        <w:snapToGrid w:val="0"/>
        <w:vanish w:val="0"/>
        <w:color w:val="000000"/>
        <w:spacing w:val="0"/>
        <w:w w:val="0"/>
        <w:kern w:val="0"/>
        <w:position w:val="0"/>
        <w:sz w:val="24"/>
        <w:szCs w:val="24"/>
        <w:u w:val="none"/>
        <w:vertAlign w:val="baseline"/>
      </w:rPr>
    </w:lvl>
    <w:lvl w:ilvl="4">
      <w:start w:val="1"/>
      <w:numFmt w:val="decimal"/>
      <w:lvlText w:val="%1.%2.%3.%4.%5"/>
      <w:lvlJc w:val="left"/>
      <w:pPr>
        <w:ind w:left="2551" w:hanging="850"/>
      </w:pPr>
      <w:rPr>
        <w:rFonts w:cs="Times New Roman" w:hint="eastAsia"/>
      </w:rPr>
    </w:lvl>
    <w:lvl w:ilvl="5">
      <w:start w:val="1"/>
      <w:numFmt w:val="decimal"/>
      <w:lvlText w:val="%1.%2.%3.%4.%5.%6"/>
      <w:lvlJc w:val="left"/>
      <w:pPr>
        <w:ind w:left="3260" w:hanging="1134"/>
      </w:pPr>
      <w:rPr>
        <w:rFonts w:cs="Times New Roman" w:hint="eastAsia"/>
      </w:rPr>
    </w:lvl>
    <w:lvl w:ilvl="6">
      <w:start w:val="1"/>
      <w:numFmt w:val="decimal"/>
      <w:lvlText w:val="%1.%2.%3.%4.%5.%6.%7"/>
      <w:lvlJc w:val="left"/>
      <w:pPr>
        <w:ind w:left="3827" w:hanging="1276"/>
      </w:pPr>
      <w:rPr>
        <w:rFonts w:cs="Times New Roman" w:hint="eastAsia"/>
      </w:rPr>
    </w:lvl>
    <w:lvl w:ilvl="7">
      <w:start w:val="1"/>
      <w:numFmt w:val="decimal"/>
      <w:lvlText w:val="%1.%2.%3.%4.%5.%6.%7.%8"/>
      <w:lvlJc w:val="left"/>
      <w:pPr>
        <w:ind w:left="4394" w:hanging="1418"/>
      </w:pPr>
      <w:rPr>
        <w:rFonts w:cs="Times New Roman" w:hint="eastAsia"/>
      </w:rPr>
    </w:lvl>
    <w:lvl w:ilvl="8">
      <w:start w:val="1"/>
      <w:numFmt w:val="decimal"/>
      <w:lvlText w:val="%1.%2.%3.%4.%5.%6.%7.%8.%9"/>
      <w:lvlJc w:val="left"/>
      <w:pPr>
        <w:ind w:left="5102" w:hanging="1700"/>
      </w:pPr>
      <w:rPr>
        <w:rFonts w:cs="Times New Roman" w:hint="eastAsia"/>
      </w:rPr>
    </w:lvl>
  </w:abstractNum>
  <w:abstractNum w:abstractNumId="37">
    <w:nsid w:val="67417C35"/>
    <w:multiLevelType w:val="hybridMultilevel"/>
    <w:tmpl w:val="3A16B34E"/>
    <w:lvl w:ilvl="0" w:tplc="3D7ACAC8">
      <w:start w:val="1"/>
      <w:numFmt w:val="decimal"/>
      <w:pStyle w:val="a6"/>
      <w:suff w:val="nothing"/>
      <w:lvlText w:val="(5-%1)"/>
      <w:lvlJc w:val="left"/>
      <w:pPr>
        <w:ind w:left="420" w:hanging="420"/>
      </w:pPr>
      <w:rPr>
        <w:rFonts w:cs="Times New Roman" w:hint="eastAsia"/>
        <w:sz w:val="24"/>
        <w:szCs w:val="24"/>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8">
    <w:nsid w:val="704A266C"/>
    <w:multiLevelType w:val="hybridMultilevel"/>
    <w:tmpl w:val="61569112"/>
    <w:lvl w:ilvl="0" w:tplc="F0989350">
      <w:start w:val="1"/>
      <w:numFmt w:val="decimal"/>
      <w:pStyle w:val="a7"/>
      <w:suff w:val="space"/>
      <w:lvlText w:val="图3-%1 "/>
      <w:lvlJc w:val="left"/>
      <w:rPr>
        <w:rFonts w:cs="Times New Roman" w:hint="eastAsia"/>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9">
    <w:nsid w:val="72C01049"/>
    <w:multiLevelType w:val="hybridMultilevel"/>
    <w:tmpl w:val="B52C10F4"/>
    <w:lvl w:ilvl="0" w:tplc="B9CA1860">
      <w:start w:val="1"/>
      <w:numFmt w:val="decimal"/>
      <w:pStyle w:val="32"/>
      <w:suff w:val="space"/>
      <w:lvlText w:val="Table 3-%1."/>
      <w:lvlJc w:val="left"/>
      <w:rPr>
        <w:rFonts w:cs="Times New Roman" w:hint="eastAsia"/>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0">
    <w:nsid w:val="73542509"/>
    <w:multiLevelType w:val="hybridMultilevel"/>
    <w:tmpl w:val="CBA04FB8"/>
    <w:lvl w:ilvl="0" w:tplc="90B88B7E">
      <w:start w:val="1"/>
      <w:numFmt w:val="decimal"/>
      <w:lvlText w:val="%1."/>
      <w:lvlJc w:val="left"/>
      <w:pPr>
        <w:ind w:left="593" w:hanging="168"/>
      </w:pPr>
      <w:rPr>
        <w:rFonts w:cs="Times New Roman" w:hint="default"/>
      </w:rPr>
    </w:lvl>
    <w:lvl w:ilvl="1" w:tplc="04090019" w:tentative="1">
      <w:start w:val="1"/>
      <w:numFmt w:val="lowerLetter"/>
      <w:lvlText w:val="%2)"/>
      <w:lvlJc w:val="left"/>
      <w:pPr>
        <w:ind w:left="1265" w:hanging="420"/>
      </w:pPr>
      <w:rPr>
        <w:rFonts w:cs="Times New Roman"/>
      </w:rPr>
    </w:lvl>
    <w:lvl w:ilvl="2" w:tplc="0409001B" w:tentative="1">
      <w:start w:val="1"/>
      <w:numFmt w:val="lowerRoman"/>
      <w:lvlText w:val="%3."/>
      <w:lvlJc w:val="right"/>
      <w:pPr>
        <w:ind w:left="1685" w:hanging="420"/>
      </w:pPr>
      <w:rPr>
        <w:rFonts w:cs="Times New Roman"/>
      </w:rPr>
    </w:lvl>
    <w:lvl w:ilvl="3" w:tplc="0409000F" w:tentative="1">
      <w:start w:val="1"/>
      <w:numFmt w:val="decimal"/>
      <w:lvlText w:val="%4."/>
      <w:lvlJc w:val="left"/>
      <w:pPr>
        <w:ind w:left="2105" w:hanging="420"/>
      </w:pPr>
      <w:rPr>
        <w:rFonts w:cs="Times New Roman"/>
      </w:rPr>
    </w:lvl>
    <w:lvl w:ilvl="4" w:tplc="04090019" w:tentative="1">
      <w:start w:val="1"/>
      <w:numFmt w:val="lowerLetter"/>
      <w:lvlText w:val="%5)"/>
      <w:lvlJc w:val="left"/>
      <w:pPr>
        <w:ind w:left="2525" w:hanging="420"/>
      </w:pPr>
      <w:rPr>
        <w:rFonts w:cs="Times New Roman"/>
      </w:rPr>
    </w:lvl>
    <w:lvl w:ilvl="5" w:tplc="0409001B" w:tentative="1">
      <w:start w:val="1"/>
      <w:numFmt w:val="lowerRoman"/>
      <w:lvlText w:val="%6."/>
      <w:lvlJc w:val="right"/>
      <w:pPr>
        <w:ind w:left="2945" w:hanging="420"/>
      </w:pPr>
      <w:rPr>
        <w:rFonts w:cs="Times New Roman"/>
      </w:rPr>
    </w:lvl>
    <w:lvl w:ilvl="6" w:tplc="0409000F" w:tentative="1">
      <w:start w:val="1"/>
      <w:numFmt w:val="decimal"/>
      <w:lvlText w:val="%7."/>
      <w:lvlJc w:val="left"/>
      <w:pPr>
        <w:ind w:left="3365" w:hanging="420"/>
      </w:pPr>
      <w:rPr>
        <w:rFonts w:cs="Times New Roman"/>
      </w:rPr>
    </w:lvl>
    <w:lvl w:ilvl="7" w:tplc="04090019" w:tentative="1">
      <w:start w:val="1"/>
      <w:numFmt w:val="lowerLetter"/>
      <w:lvlText w:val="%8)"/>
      <w:lvlJc w:val="left"/>
      <w:pPr>
        <w:ind w:left="3785" w:hanging="420"/>
      </w:pPr>
      <w:rPr>
        <w:rFonts w:cs="Times New Roman"/>
      </w:rPr>
    </w:lvl>
    <w:lvl w:ilvl="8" w:tplc="0409001B" w:tentative="1">
      <w:start w:val="1"/>
      <w:numFmt w:val="lowerRoman"/>
      <w:lvlText w:val="%9."/>
      <w:lvlJc w:val="right"/>
      <w:pPr>
        <w:ind w:left="4205" w:hanging="420"/>
      </w:pPr>
      <w:rPr>
        <w:rFonts w:cs="Times New Roman"/>
      </w:rPr>
    </w:lvl>
  </w:abstractNum>
  <w:abstractNum w:abstractNumId="41">
    <w:nsid w:val="77D158FF"/>
    <w:multiLevelType w:val="hybridMultilevel"/>
    <w:tmpl w:val="0740681E"/>
    <w:lvl w:ilvl="0" w:tplc="7BA0130C">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2">
    <w:nsid w:val="78F05A26"/>
    <w:multiLevelType w:val="hybridMultilevel"/>
    <w:tmpl w:val="C3B47B00"/>
    <w:lvl w:ilvl="0" w:tplc="2EE8DB4A">
      <w:start w:val="1"/>
      <w:numFmt w:val="decimal"/>
      <w:pStyle w:val="33"/>
      <w:suff w:val="space"/>
      <w:lvlText w:val="Fig.3-%1 "/>
      <w:lvlJc w:val="left"/>
      <w:rPr>
        <w:rFonts w:cs="Times New Roman" w:hint="eastAsia"/>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10"/>
  </w:num>
  <w:num w:numId="2">
    <w:abstractNumId w:val="13"/>
  </w:num>
  <w:num w:numId="3">
    <w:abstractNumId w:val="23"/>
  </w:num>
  <w:num w:numId="4">
    <w:abstractNumId w:val="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6"/>
  </w:num>
  <w:num w:numId="7">
    <w:abstractNumId w:val="20"/>
  </w:num>
  <w:num w:numId="8">
    <w:abstractNumId w:val="32"/>
  </w:num>
  <w:num w:numId="9">
    <w:abstractNumId w:val="38"/>
  </w:num>
  <w:num w:numId="10">
    <w:abstractNumId w:val="1"/>
  </w:num>
  <w:num w:numId="11">
    <w:abstractNumId w:val="42"/>
  </w:num>
  <w:num w:numId="12">
    <w:abstractNumId w:val="30"/>
  </w:num>
  <w:num w:numId="13">
    <w:abstractNumId w:val="39"/>
  </w:num>
  <w:num w:numId="14">
    <w:abstractNumId w:val="17"/>
  </w:num>
  <w:num w:numId="15">
    <w:abstractNumId w:val="14"/>
  </w:num>
  <w:num w:numId="16">
    <w:abstractNumId w:val="25"/>
  </w:num>
  <w:num w:numId="17">
    <w:abstractNumId w:val="21"/>
  </w:num>
  <w:num w:numId="18">
    <w:abstractNumId w:val="12"/>
  </w:num>
  <w:num w:numId="19">
    <w:abstractNumId w:val="2"/>
  </w:num>
  <w:num w:numId="20">
    <w:abstractNumId w:val="37"/>
  </w:num>
  <w:num w:numId="21">
    <w:abstractNumId w:val="31"/>
  </w:num>
  <w:num w:numId="22">
    <w:abstractNumId w:val="28"/>
  </w:num>
  <w:num w:numId="23">
    <w:abstractNumId w:val="27"/>
  </w:num>
  <w:num w:numId="24">
    <w:abstractNumId w:val="6"/>
  </w:num>
  <w:num w:numId="25">
    <w:abstractNumId w:val="40"/>
  </w:num>
  <w:num w:numId="26">
    <w:abstractNumId w:val="41"/>
  </w:num>
  <w:num w:numId="27">
    <w:abstractNumId w:val="5"/>
  </w:num>
  <w:num w:numId="28">
    <w:abstractNumId w:val="9"/>
  </w:num>
  <w:num w:numId="29">
    <w:abstractNumId w:val="11"/>
  </w:num>
  <w:num w:numId="30">
    <w:abstractNumId w:val="35"/>
  </w:num>
  <w:num w:numId="31">
    <w:abstractNumId w:val="24"/>
  </w:num>
  <w:num w:numId="32">
    <w:abstractNumId w:val="15"/>
  </w:num>
  <w:num w:numId="3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
    <w:lvlOverride w:ilvl="0">
      <w:startOverride w:val="1"/>
    </w:lvlOverride>
  </w:num>
  <w:num w:numId="36">
    <w:abstractNumId w:val="34"/>
  </w:num>
  <w:num w:numId="37">
    <w:abstractNumId w:val="34"/>
  </w:num>
  <w:num w:numId="38">
    <w:abstractNumId w:val="34"/>
    <w:lvlOverride w:ilvl="0">
      <w:startOverride w:val="1"/>
    </w:lvlOverride>
  </w:num>
  <w:num w:numId="39">
    <w:abstractNumId w:val="18"/>
  </w:num>
  <w:num w:numId="40">
    <w:abstractNumId w:val="22"/>
  </w:num>
  <w:num w:numId="41">
    <w:abstractNumId w:val="7"/>
  </w:num>
  <w:num w:numId="42">
    <w:abstractNumId w:val="26"/>
  </w:num>
  <w:num w:numId="43">
    <w:abstractNumId w:val="4"/>
  </w:num>
  <w:num w:numId="44">
    <w:abstractNumId w:val="8"/>
  </w:num>
  <w:num w:numId="45">
    <w:abstractNumId w:val="19"/>
  </w:num>
  <w:num w:numId="46">
    <w:abstractNumId w:val="16"/>
  </w:num>
  <w:num w:numId="47">
    <w:abstractNumId w:val="33"/>
  </w:num>
  <w:num w:numId="48">
    <w:abstractNumId w:val="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oNotTrackMoves/>
  <w:doNotTrackFormatting/>
  <w:defaultTabStop w:val="420"/>
  <w:evenAndOddHeaders/>
  <w:drawingGridHorizontalSpacing w:val="213"/>
  <w:drawingGridVerticalSpacing w:val="447"/>
  <w:displayHorizontalDrawingGridEvery w:val="0"/>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Chinese Std GBT7714 (numeric) Self&lt;/Style&gt;&lt;LeftDelim&gt;{&lt;/LeftDelim&gt;&lt;RightDelim&gt;}&lt;/RightDelim&gt;&lt;FontName&gt;Times New Roman&lt;/FontName&gt;&lt;FontSize&gt;18&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d5vv5r20sas0rbed551pe9xszp5xpp0e5ptz&quot;&gt;References&lt;record-ids&gt;&lt;item&gt;1&lt;/item&gt;&lt;item&gt;2&lt;/item&gt;&lt;item&gt;3&lt;/item&gt;&lt;item&gt;5&lt;/item&gt;&lt;item&gt;6&lt;/item&gt;&lt;item&gt;7&lt;/item&gt;&lt;item&gt;8&lt;/item&gt;&lt;item&gt;9&lt;/item&gt;&lt;item&gt;10&lt;/item&gt;&lt;item&gt;11&lt;/item&gt;&lt;item&gt;12&lt;/item&gt;&lt;item&gt;13&lt;/item&gt;&lt;item&gt;14&lt;/item&gt;&lt;item&gt;15&lt;/item&gt;&lt;item&gt;17&lt;/item&gt;&lt;item&gt;18&lt;/item&gt;&lt;item&gt;20&lt;/item&gt;&lt;item&gt;21&lt;/item&gt;&lt;item&gt;22&lt;/item&gt;&lt;item&gt;24&lt;/item&gt;&lt;item&gt;26&lt;/item&gt;&lt;item&gt;28&lt;/item&gt;&lt;item&gt;29&lt;/item&gt;&lt;item&gt;30&lt;/item&gt;&lt;item&gt;31&lt;/item&gt;&lt;item&gt;32&lt;/item&gt;&lt;item&gt;34&lt;/item&gt;&lt;item&gt;35&lt;/item&gt;&lt;item&gt;37&lt;/item&gt;&lt;item&gt;38&lt;/item&gt;&lt;item&gt;39&lt;/item&gt;&lt;item&gt;41&lt;/item&gt;&lt;item&gt;42&lt;/item&gt;&lt;item&gt;43&lt;/item&gt;&lt;item&gt;44&lt;/item&gt;&lt;item&gt;45&lt;/item&gt;&lt;item&gt;46&lt;/item&gt;&lt;item&gt;48&lt;/item&gt;&lt;item&gt;49&lt;/item&gt;&lt;item&gt;50&lt;/item&gt;&lt;item&gt;51&lt;/item&gt;&lt;item&gt;53&lt;/item&gt;&lt;item&gt;54&lt;/item&gt;&lt;/record-ids&gt;&lt;/item&gt;&lt;/Libraries&gt;"/>
  </w:docVars>
  <w:rsids>
    <w:rsidRoot w:val="00622FBC"/>
    <w:rsid w:val="00001194"/>
    <w:rsid w:val="00002697"/>
    <w:rsid w:val="0000655D"/>
    <w:rsid w:val="000077D0"/>
    <w:rsid w:val="00010A90"/>
    <w:rsid w:val="000120A0"/>
    <w:rsid w:val="000133C7"/>
    <w:rsid w:val="00013C62"/>
    <w:rsid w:val="00013CF2"/>
    <w:rsid w:val="00014078"/>
    <w:rsid w:val="0001575C"/>
    <w:rsid w:val="000165F4"/>
    <w:rsid w:val="00016C49"/>
    <w:rsid w:val="00021875"/>
    <w:rsid w:val="00022B30"/>
    <w:rsid w:val="000233DA"/>
    <w:rsid w:val="00025806"/>
    <w:rsid w:val="00025F0C"/>
    <w:rsid w:val="000304AB"/>
    <w:rsid w:val="00030E41"/>
    <w:rsid w:val="00031507"/>
    <w:rsid w:val="00031AA0"/>
    <w:rsid w:val="00033034"/>
    <w:rsid w:val="000338B3"/>
    <w:rsid w:val="00034052"/>
    <w:rsid w:val="00034459"/>
    <w:rsid w:val="000344EA"/>
    <w:rsid w:val="00036CA5"/>
    <w:rsid w:val="00036F1E"/>
    <w:rsid w:val="00037A8F"/>
    <w:rsid w:val="000404FC"/>
    <w:rsid w:val="00041CAB"/>
    <w:rsid w:val="00042C7A"/>
    <w:rsid w:val="0004610D"/>
    <w:rsid w:val="0004670F"/>
    <w:rsid w:val="00046F87"/>
    <w:rsid w:val="0005180C"/>
    <w:rsid w:val="00054D0B"/>
    <w:rsid w:val="00055AF4"/>
    <w:rsid w:val="00056621"/>
    <w:rsid w:val="0006085D"/>
    <w:rsid w:val="000609F4"/>
    <w:rsid w:val="00061A67"/>
    <w:rsid w:val="0006284E"/>
    <w:rsid w:val="00064373"/>
    <w:rsid w:val="0006608F"/>
    <w:rsid w:val="000668A0"/>
    <w:rsid w:val="0006733A"/>
    <w:rsid w:val="0007020F"/>
    <w:rsid w:val="00071133"/>
    <w:rsid w:val="00073432"/>
    <w:rsid w:val="000743C4"/>
    <w:rsid w:val="0007527D"/>
    <w:rsid w:val="00077C3E"/>
    <w:rsid w:val="00077D6E"/>
    <w:rsid w:val="00080205"/>
    <w:rsid w:val="00080EBC"/>
    <w:rsid w:val="000818D1"/>
    <w:rsid w:val="00081946"/>
    <w:rsid w:val="000831BD"/>
    <w:rsid w:val="00083E21"/>
    <w:rsid w:val="000842FE"/>
    <w:rsid w:val="00084DC6"/>
    <w:rsid w:val="00084E22"/>
    <w:rsid w:val="0008520B"/>
    <w:rsid w:val="000857D3"/>
    <w:rsid w:val="00087C6C"/>
    <w:rsid w:val="000905FB"/>
    <w:rsid w:val="00090879"/>
    <w:rsid w:val="00091CA5"/>
    <w:rsid w:val="000948D5"/>
    <w:rsid w:val="0009687A"/>
    <w:rsid w:val="00097241"/>
    <w:rsid w:val="000A09EB"/>
    <w:rsid w:val="000A15BB"/>
    <w:rsid w:val="000A1E37"/>
    <w:rsid w:val="000A3A4A"/>
    <w:rsid w:val="000A3FEF"/>
    <w:rsid w:val="000A50BB"/>
    <w:rsid w:val="000A5962"/>
    <w:rsid w:val="000A6E61"/>
    <w:rsid w:val="000A79DF"/>
    <w:rsid w:val="000B038A"/>
    <w:rsid w:val="000B0CCC"/>
    <w:rsid w:val="000B0EDC"/>
    <w:rsid w:val="000B4293"/>
    <w:rsid w:val="000B5B2C"/>
    <w:rsid w:val="000B6030"/>
    <w:rsid w:val="000B62A5"/>
    <w:rsid w:val="000B6577"/>
    <w:rsid w:val="000B6683"/>
    <w:rsid w:val="000B7E1C"/>
    <w:rsid w:val="000C0461"/>
    <w:rsid w:val="000C423D"/>
    <w:rsid w:val="000C7151"/>
    <w:rsid w:val="000C79BC"/>
    <w:rsid w:val="000D15F2"/>
    <w:rsid w:val="000D1A45"/>
    <w:rsid w:val="000D1CA7"/>
    <w:rsid w:val="000D30E3"/>
    <w:rsid w:val="000D3261"/>
    <w:rsid w:val="000D59B9"/>
    <w:rsid w:val="000D5DEC"/>
    <w:rsid w:val="000D6B57"/>
    <w:rsid w:val="000D703B"/>
    <w:rsid w:val="000D7351"/>
    <w:rsid w:val="000D7756"/>
    <w:rsid w:val="000E0E36"/>
    <w:rsid w:val="000E1384"/>
    <w:rsid w:val="000E140F"/>
    <w:rsid w:val="000E1B5B"/>
    <w:rsid w:val="000E3CD5"/>
    <w:rsid w:val="000E4EA7"/>
    <w:rsid w:val="000E6182"/>
    <w:rsid w:val="000E653D"/>
    <w:rsid w:val="000F080C"/>
    <w:rsid w:val="000F1EFB"/>
    <w:rsid w:val="000F219F"/>
    <w:rsid w:val="000F240C"/>
    <w:rsid w:val="000F27D6"/>
    <w:rsid w:val="000F294D"/>
    <w:rsid w:val="000F4710"/>
    <w:rsid w:val="000F51AD"/>
    <w:rsid w:val="000F5DA8"/>
    <w:rsid w:val="000F6E9A"/>
    <w:rsid w:val="000F70A0"/>
    <w:rsid w:val="000F7F18"/>
    <w:rsid w:val="00100B27"/>
    <w:rsid w:val="00101FCA"/>
    <w:rsid w:val="00102D4A"/>
    <w:rsid w:val="00104217"/>
    <w:rsid w:val="00104FEF"/>
    <w:rsid w:val="001055F5"/>
    <w:rsid w:val="0010616B"/>
    <w:rsid w:val="001075B2"/>
    <w:rsid w:val="0010792F"/>
    <w:rsid w:val="00110C52"/>
    <w:rsid w:val="00112F14"/>
    <w:rsid w:val="00113B2F"/>
    <w:rsid w:val="00115A1F"/>
    <w:rsid w:val="001161E3"/>
    <w:rsid w:val="001202FF"/>
    <w:rsid w:val="001212D8"/>
    <w:rsid w:val="001228FD"/>
    <w:rsid w:val="00123F4D"/>
    <w:rsid w:val="00124781"/>
    <w:rsid w:val="001252C5"/>
    <w:rsid w:val="0013364C"/>
    <w:rsid w:val="001337E4"/>
    <w:rsid w:val="0013492E"/>
    <w:rsid w:val="001350CC"/>
    <w:rsid w:val="00141E20"/>
    <w:rsid w:val="00143E72"/>
    <w:rsid w:val="00144DCA"/>
    <w:rsid w:val="001501DA"/>
    <w:rsid w:val="0015020E"/>
    <w:rsid w:val="00150651"/>
    <w:rsid w:val="001515E9"/>
    <w:rsid w:val="00152366"/>
    <w:rsid w:val="0015354A"/>
    <w:rsid w:val="001543CB"/>
    <w:rsid w:val="00154F04"/>
    <w:rsid w:val="00157F87"/>
    <w:rsid w:val="00160F97"/>
    <w:rsid w:val="001628C0"/>
    <w:rsid w:val="00162F16"/>
    <w:rsid w:val="00163DCA"/>
    <w:rsid w:val="001647F1"/>
    <w:rsid w:val="00165DE9"/>
    <w:rsid w:val="00166BDA"/>
    <w:rsid w:val="00167E75"/>
    <w:rsid w:val="00170377"/>
    <w:rsid w:val="0017060B"/>
    <w:rsid w:val="00172095"/>
    <w:rsid w:val="001724E9"/>
    <w:rsid w:val="00172F01"/>
    <w:rsid w:val="00173844"/>
    <w:rsid w:val="00173A23"/>
    <w:rsid w:val="0017407A"/>
    <w:rsid w:val="0017498B"/>
    <w:rsid w:val="00176B4E"/>
    <w:rsid w:val="001807BD"/>
    <w:rsid w:val="00181715"/>
    <w:rsid w:val="00182A28"/>
    <w:rsid w:val="00182C40"/>
    <w:rsid w:val="001830A6"/>
    <w:rsid w:val="0018377D"/>
    <w:rsid w:val="001846DA"/>
    <w:rsid w:val="001855D1"/>
    <w:rsid w:val="00185F8C"/>
    <w:rsid w:val="00187061"/>
    <w:rsid w:val="00187A06"/>
    <w:rsid w:val="00190ED3"/>
    <w:rsid w:val="00192938"/>
    <w:rsid w:val="001948EC"/>
    <w:rsid w:val="00195134"/>
    <w:rsid w:val="001A00F4"/>
    <w:rsid w:val="001A037B"/>
    <w:rsid w:val="001A04CC"/>
    <w:rsid w:val="001A052D"/>
    <w:rsid w:val="001A078A"/>
    <w:rsid w:val="001A0AC7"/>
    <w:rsid w:val="001A0DFD"/>
    <w:rsid w:val="001A0EDF"/>
    <w:rsid w:val="001A16E9"/>
    <w:rsid w:val="001A1D1D"/>
    <w:rsid w:val="001A344F"/>
    <w:rsid w:val="001A3E44"/>
    <w:rsid w:val="001A4300"/>
    <w:rsid w:val="001A6958"/>
    <w:rsid w:val="001B1A2C"/>
    <w:rsid w:val="001B1BF0"/>
    <w:rsid w:val="001B249D"/>
    <w:rsid w:val="001B2A64"/>
    <w:rsid w:val="001B4674"/>
    <w:rsid w:val="001B6086"/>
    <w:rsid w:val="001B744C"/>
    <w:rsid w:val="001C06DF"/>
    <w:rsid w:val="001C0E2D"/>
    <w:rsid w:val="001C2CF8"/>
    <w:rsid w:val="001C3DFE"/>
    <w:rsid w:val="001C4437"/>
    <w:rsid w:val="001C4E89"/>
    <w:rsid w:val="001C62A6"/>
    <w:rsid w:val="001C65C4"/>
    <w:rsid w:val="001C6B9E"/>
    <w:rsid w:val="001C6C3B"/>
    <w:rsid w:val="001C6E67"/>
    <w:rsid w:val="001C7069"/>
    <w:rsid w:val="001C7418"/>
    <w:rsid w:val="001D07AD"/>
    <w:rsid w:val="001D3BAC"/>
    <w:rsid w:val="001D507F"/>
    <w:rsid w:val="001D53BB"/>
    <w:rsid w:val="001D5B06"/>
    <w:rsid w:val="001D7469"/>
    <w:rsid w:val="001E1663"/>
    <w:rsid w:val="001E24A4"/>
    <w:rsid w:val="001E36CC"/>
    <w:rsid w:val="001E486B"/>
    <w:rsid w:val="001E7617"/>
    <w:rsid w:val="001E7970"/>
    <w:rsid w:val="001E7A89"/>
    <w:rsid w:val="001F01FB"/>
    <w:rsid w:val="001F3629"/>
    <w:rsid w:val="001F3744"/>
    <w:rsid w:val="001F378E"/>
    <w:rsid w:val="001F5C12"/>
    <w:rsid w:val="001F6F36"/>
    <w:rsid w:val="0020149F"/>
    <w:rsid w:val="00202002"/>
    <w:rsid w:val="0020468D"/>
    <w:rsid w:val="00204725"/>
    <w:rsid w:val="00204F52"/>
    <w:rsid w:val="00205A9C"/>
    <w:rsid w:val="00205C3E"/>
    <w:rsid w:val="00206A63"/>
    <w:rsid w:val="002073CB"/>
    <w:rsid w:val="00207621"/>
    <w:rsid w:val="00207A73"/>
    <w:rsid w:val="00211DE6"/>
    <w:rsid w:val="0021378D"/>
    <w:rsid w:val="00213C7D"/>
    <w:rsid w:val="00214621"/>
    <w:rsid w:val="00217313"/>
    <w:rsid w:val="002203C0"/>
    <w:rsid w:val="00220D30"/>
    <w:rsid w:val="00221152"/>
    <w:rsid w:val="002255EE"/>
    <w:rsid w:val="00227732"/>
    <w:rsid w:val="00230314"/>
    <w:rsid w:val="00230E8B"/>
    <w:rsid w:val="00231991"/>
    <w:rsid w:val="0023205B"/>
    <w:rsid w:val="00232956"/>
    <w:rsid w:val="00235375"/>
    <w:rsid w:val="0024118C"/>
    <w:rsid w:val="00242009"/>
    <w:rsid w:val="002443E9"/>
    <w:rsid w:val="00245459"/>
    <w:rsid w:val="00246EC2"/>
    <w:rsid w:val="00247378"/>
    <w:rsid w:val="00247F1D"/>
    <w:rsid w:val="002504BA"/>
    <w:rsid w:val="0025151E"/>
    <w:rsid w:val="00251A2D"/>
    <w:rsid w:val="002527AE"/>
    <w:rsid w:val="00252FE6"/>
    <w:rsid w:val="00253286"/>
    <w:rsid w:val="0025401C"/>
    <w:rsid w:val="0025470E"/>
    <w:rsid w:val="002551CF"/>
    <w:rsid w:val="00257DE6"/>
    <w:rsid w:val="00260671"/>
    <w:rsid w:val="002606E7"/>
    <w:rsid w:val="002618FF"/>
    <w:rsid w:val="002622F3"/>
    <w:rsid w:val="00263467"/>
    <w:rsid w:val="00264B51"/>
    <w:rsid w:val="00264F5C"/>
    <w:rsid w:val="00265069"/>
    <w:rsid w:val="00266A28"/>
    <w:rsid w:val="0027035B"/>
    <w:rsid w:val="002709FE"/>
    <w:rsid w:val="0027115E"/>
    <w:rsid w:val="002728F9"/>
    <w:rsid w:val="00274844"/>
    <w:rsid w:val="00274E10"/>
    <w:rsid w:val="00275B95"/>
    <w:rsid w:val="002764DF"/>
    <w:rsid w:val="00277D8E"/>
    <w:rsid w:val="0028119C"/>
    <w:rsid w:val="00281B93"/>
    <w:rsid w:val="00284028"/>
    <w:rsid w:val="00284239"/>
    <w:rsid w:val="00284915"/>
    <w:rsid w:val="0028586B"/>
    <w:rsid w:val="00285979"/>
    <w:rsid w:val="00285D27"/>
    <w:rsid w:val="002865AC"/>
    <w:rsid w:val="00286CAA"/>
    <w:rsid w:val="00287285"/>
    <w:rsid w:val="0029082A"/>
    <w:rsid w:val="0029379B"/>
    <w:rsid w:val="00293C52"/>
    <w:rsid w:val="00294B48"/>
    <w:rsid w:val="002968EA"/>
    <w:rsid w:val="002A4E5F"/>
    <w:rsid w:val="002A6348"/>
    <w:rsid w:val="002A7291"/>
    <w:rsid w:val="002B048D"/>
    <w:rsid w:val="002B06D2"/>
    <w:rsid w:val="002B202B"/>
    <w:rsid w:val="002B2846"/>
    <w:rsid w:val="002B3C32"/>
    <w:rsid w:val="002B540A"/>
    <w:rsid w:val="002B5770"/>
    <w:rsid w:val="002B672B"/>
    <w:rsid w:val="002B6841"/>
    <w:rsid w:val="002C065B"/>
    <w:rsid w:val="002C07BC"/>
    <w:rsid w:val="002C0FC8"/>
    <w:rsid w:val="002C1767"/>
    <w:rsid w:val="002C2340"/>
    <w:rsid w:val="002C2552"/>
    <w:rsid w:val="002C2D47"/>
    <w:rsid w:val="002C2EC5"/>
    <w:rsid w:val="002C5122"/>
    <w:rsid w:val="002C610C"/>
    <w:rsid w:val="002C6EC6"/>
    <w:rsid w:val="002C77DF"/>
    <w:rsid w:val="002D0B34"/>
    <w:rsid w:val="002D1705"/>
    <w:rsid w:val="002D290D"/>
    <w:rsid w:val="002D3AC1"/>
    <w:rsid w:val="002D46D7"/>
    <w:rsid w:val="002D6556"/>
    <w:rsid w:val="002D681C"/>
    <w:rsid w:val="002E1CFD"/>
    <w:rsid w:val="002E2BAC"/>
    <w:rsid w:val="002E35F9"/>
    <w:rsid w:val="002E36AB"/>
    <w:rsid w:val="002E6DC7"/>
    <w:rsid w:val="002E7007"/>
    <w:rsid w:val="002F0BD3"/>
    <w:rsid w:val="002F0F52"/>
    <w:rsid w:val="002F1027"/>
    <w:rsid w:val="002F10E8"/>
    <w:rsid w:val="002F191A"/>
    <w:rsid w:val="002F2008"/>
    <w:rsid w:val="002F22C1"/>
    <w:rsid w:val="002F2B9D"/>
    <w:rsid w:val="002F2CF8"/>
    <w:rsid w:val="002F3357"/>
    <w:rsid w:val="002F3A6F"/>
    <w:rsid w:val="002F66B5"/>
    <w:rsid w:val="0030034A"/>
    <w:rsid w:val="00300BA1"/>
    <w:rsid w:val="003017B2"/>
    <w:rsid w:val="0030239E"/>
    <w:rsid w:val="0030259C"/>
    <w:rsid w:val="00303BEF"/>
    <w:rsid w:val="00305018"/>
    <w:rsid w:val="003054A5"/>
    <w:rsid w:val="00307502"/>
    <w:rsid w:val="0031095D"/>
    <w:rsid w:val="00310FCB"/>
    <w:rsid w:val="00311C36"/>
    <w:rsid w:val="0031238A"/>
    <w:rsid w:val="003151F5"/>
    <w:rsid w:val="0031583F"/>
    <w:rsid w:val="00315A4C"/>
    <w:rsid w:val="00316403"/>
    <w:rsid w:val="003167AA"/>
    <w:rsid w:val="00317184"/>
    <w:rsid w:val="00317F11"/>
    <w:rsid w:val="003208E5"/>
    <w:rsid w:val="00320B88"/>
    <w:rsid w:val="003217C6"/>
    <w:rsid w:val="0032238E"/>
    <w:rsid w:val="00323C72"/>
    <w:rsid w:val="00324DA5"/>
    <w:rsid w:val="00327443"/>
    <w:rsid w:val="00327712"/>
    <w:rsid w:val="00327B7B"/>
    <w:rsid w:val="00330273"/>
    <w:rsid w:val="003319E6"/>
    <w:rsid w:val="0033207A"/>
    <w:rsid w:val="00332A14"/>
    <w:rsid w:val="00333470"/>
    <w:rsid w:val="00335170"/>
    <w:rsid w:val="00335575"/>
    <w:rsid w:val="00335876"/>
    <w:rsid w:val="00335AE5"/>
    <w:rsid w:val="00335CC6"/>
    <w:rsid w:val="00336107"/>
    <w:rsid w:val="003361BC"/>
    <w:rsid w:val="0033692D"/>
    <w:rsid w:val="00336E6C"/>
    <w:rsid w:val="0033791A"/>
    <w:rsid w:val="00337F1C"/>
    <w:rsid w:val="003435A5"/>
    <w:rsid w:val="003439AD"/>
    <w:rsid w:val="003466B2"/>
    <w:rsid w:val="003475C9"/>
    <w:rsid w:val="00347989"/>
    <w:rsid w:val="00350264"/>
    <w:rsid w:val="0035643A"/>
    <w:rsid w:val="003576FA"/>
    <w:rsid w:val="00361BAC"/>
    <w:rsid w:val="00361D4F"/>
    <w:rsid w:val="00361E20"/>
    <w:rsid w:val="003626A8"/>
    <w:rsid w:val="003629A1"/>
    <w:rsid w:val="00363BC0"/>
    <w:rsid w:val="00364013"/>
    <w:rsid w:val="00364302"/>
    <w:rsid w:val="003646AB"/>
    <w:rsid w:val="0036513D"/>
    <w:rsid w:val="00365E4E"/>
    <w:rsid w:val="0036600A"/>
    <w:rsid w:val="00366265"/>
    <w:rsid w:val="0036629A"/>
    <w:rsid w:val="00366D89"/>
    <w:rsid w:val="0037397B"/>
    <w:rsid w:val="003746A8"/>
    <w:rsid w:val="003757BC"/>
    <w:rsid w:val="00376D07"/>
    <w:rsid w:val="0037702C"/>
    <w:rsid w:val="00377110"/>
    <w:rsid w:val="003775DF"/>
    <w:rsid w:val="00380B4D"/>
    <w:rsid w:val="003824BD"/>
    <w:rsid w:val="00383304"/>
    <w:rsid w:val="003834CB"/>
    <w:rsid w:val="003834DD"/>
    <w:rsid w:val="00385A99"/>
    <w:rsid w:val="00385EED"/>
    <w:rsid w:val="003863C4"/>
    <w:rsid w:val="00386DEB"/>
    <w:rsid w:val="00386E92"/>
    <w:rsid w:val="00386FBC"/>
    <w:rsid w:val="0038727C"/>
    <w:rsid w:val="003902E5"/>
    <w:rsid w:val="0039142F"/>
    <w:rsid w:val="003914B0"/>
    <w:rsid w:val="00393999"/>
    <w:rsid w:val="00393AC9"/>
    <w:rsid w:val="00393CF4"/>
    <w:rsid w:val="00394161"/>
    <w:rsid w:val="003954A2"/>
    <w:rsid w:val="003957D4"/>
    <w:rsid w:val="00395969"/>
    <w:rsid w:val="003966E2"/>
    <w:rsid w:val="00397052"/>
    <w:rsid w:val="0039790F"/>
    <w:rsid w:val="003A0DB3"/>
    <w:rsid w:val="003A102C"/>
    <w:rsid w:val="003A10BD"/>
    <w:rsid w:val="003A1874"/>
    <w:rsid w:val="003A2917"/>
    <w:rsid w:val="003A2F41"/>
    <w:rsid w:val="003A38D4"/>
    <w:rsid w:val="003A3A5E"/>
    <w:rsid w:val="003A5B4F"/>
    <w:rsid w:val="003A5EDB"/>
    <w:rsid w:val="003A6522"/>
    <w:rsid w:val="003A6678"/>
    <w:rsid w:val="003A7727"/>
    <w:rsid w:val="003A7DF0"/>
    <w:rsid w:val="003B077E"/>
    <w:rsid w:val="003B09CE"/>
    <w:rsid w:val="003B0AA0"/>
    <w:rsid w:val="003B2481"/>
    <w:rsid w:val="003B3A82"/>
    <w:rsid w:val="003B3BE4"/>
    <w:rsid w:val="003B439A"/>
    <w:rsid w:val="003B49E2"/>
    <w:rsid w:val="003B75A3"/>
    <w:rsid w:val="003C2413"/>
    <w:rsid w:val="003C43A5"/>
    <w:rsid w:val="003C4713"/>
    <w:rsid w:val="003C5388"/>
    <w:rsid w:val="003C6FEA"/>
    <w:rsid w:val="003C7956"/>
    <w:rsid w:val="003C7FA5"/>
    <w:rsid w:val="003C7FB4"/>
    <w:rsid w:val="003D146B"/>
    <w:rsid w:val="003D1895"/>
    <w:rsid w:val="003D2958"/>
    <w:rsid w:val="003D32FF"/>
    <w:rsid w:val="003D336B"/>
    <w:rsid w:val="003D4C06"/>
    <w:rsid w:val="003D68EF"/>
    <w:rsid w:val="003E30A8"/>
    <w:rsid w:val="003E32C5"/>
    <w:rsid w:val="003E338F"/>
    <w:rsid w:val="003E422B"/>
    <w:rsid w:val="003E6687"/>
    <w:rsid w:val="003E6ADA"/>
    <w:rsid w:val="003E7DED"/>
    <w:rsid w:val="003F0BE6"/>
    <w:rsid w:val="003F13F5"/>
    <w:rsid w:val="003F1855"/>
    <w:rsid w:val="003F22FD"/>
    <w:rsid w:val="003F2ECC"/>
    <w:rsid w:val="003F33CF"/>
    <w:rsid w:val="003F38C9"/>
    <w:rsid w:val="003F3E9D"/>
    <w:rsid w:val="003F60AD"/>
    <w:rsid w:val="003F6491"/>
    <w:rsid w:val="003F7D25"/>
    <w:rsid w:val="00400492"/>
    <w:rsid w:val="00400640"/>
    <w:rsid w:val="004020B9"/>
    <w:rsid w:val="004043EE"/>
    <w:rsid w:val="0040680D"/>
    <w:rsid w:val="00406878"/>
    <w:rsid w:val="004101A6"/>
    <w:rsid w:val="00410751"/>
    <w:rsid w:val="00411A32"/>
    <w:rsid w:val="00411EE7"/>
    <w:rsid w:val="004123FE"/>
    <w:rsid w:val="00412F83"/>
    <w:rsid w:val="00413CC0"/>
    <w:rsid w:val="00415526"/>
    <w:rsid w:val="00415EAA"/>
    <w:rsid w:val="00417C60"/>
    <w:rsid w:val="00421833"/>
    <w:rsid w:val="00421DCA"/>
    <w:rsid w:val="00422B7E"/>
    <w:rsid w:val="00422D64"/>
    <w:rsid w:val="00423CEC"/>
    <w:rsid w:val="00424CDF"/>
    <w:rsid w:val="0042576C"/>
    <w:rsid w:val="0042667A"/>
    <w:rsid w:val="00426D30"/>
    <w:rsid w:val="0043050F"/>
    <w:rsid w:val="00430BB2"/>
    <w:rsid w:val="00430DC3"/>
    <w:rsid w:val="004328E4"/>
    <w:rsid w:val="004339B3"/>
    <w:rsid w:val="004344D8"/>
    <w:rsid w:val="00434E24"/>
    <w:rsid w:val="00434FF4"/>
    <w:rsid w:val="00435533"/>
    <w:rsid w:val="00435553"/>
    <w:rsid w:val="00435F6C"/>
    <w:rsid w:val="004361D6"/>
    <w:rsid w:val="004365D9"/>
    <w:rsid w:val="004371F8"/>
    <w:rsid w:val="00441716"/>
    <w:rsid w:val="00443DA6"/>
    <w:rsid w:val="00445205"/>
    <w:rsid w:val="00445973"/>
    <w:rsid w:val="00445E65"/>
    <w:rsid w:val="00446004"/>
    <w:rsid w:val="00446FDC"/>
    <w:rsid w:val="00447688"/>
    <w:rsid w:val="00447C37"/>
    <w:rsid w:val="00450047"/>
    <w:rsid w:val="00451145"/>
    <w:rsid w:val="0045146F"/>
    <w:rsid w:val="004522EF"/>
    <w:rsid w:val="00453FF6"/>
    <w:rsid w:val="00454ADA"/>
    <w:rsid w:val="004552C3"/>
    <w:rsid w:val="00456754"/>
    <w:rsid w:val="00456A0B"/>
    <w:rsid w:val="00456C1A"/>
    <w:rsid w:val="00456CEC"/>
    <w:rsid w:val="00457310"/>
    <w:rsid w:val="004575A9"/>
    <w:rsid w:val="00457F8A"/>
    <w:rsid w:val="00457FB2"/>
    <w:rsid w:val="004600E7"/>
    <w:rsid w:val="0046113D"/>
    <w:rsid w:val="00461A5B"/>
    <w:rsid w:val="0046255D"/>
    <w:rsid w:val="00462EC1"/>
    <w:rsid w:val="004636AE"/>
    <w:rsid w:val="00463DA1"/>
    <w:rsid w:val="004647BB"/>
    <w:rsid w:val="00467FFD"/>
    <w:rsid w:val="00470293"/>
    <w:rsid w:val="00472314"/>
    <w:rsid w:val="0047241C"/>
    <w:rsid w:val="0047309A"/>
    <w:rsid w:val="00476995"/>
    <w:rsid w:val="00485C9D"/>
    <w:rsid w:val="0048679B"/>
    <w:rsid w:val="00486F34"/>
    <w:rsid w:val="00487124"/>
    <w:rsid w:val="004873A7"/>
    <w:rsid w:val="00491627"/>
    <w:rsid w:val="00491BBA"/>
    <w:rsid w:val="0049305C"/>
    <w:rsid w:val="00494847"/>
    <w:rsid w:val="00495A9D"/>
    <w:rsid w:val="0049642D"/>
    <w:rsid w:val="004A0C5D"/>
    <w:rsid w:val="004A1CA3"/>
    <w:rsid w:val="004A309B"/>
    <w:rsid w:val="004A5276"/>
    <w:rsid w:val="004A70DC"/>
    <w:rsid w:val="004A75E9"/>
    <w:rsid w:val="004A7BE0"/>
    <w:rsid w:val="004B0577"/>
    <w:rsid w:val="004B3FBE"/>
    <w:rsid w:val="004B42B4"/>
    <w:rsid w:val="004B44A0"/>
    <w:rsid w:val="004B4EEB"/>
    <w:rsid w:val="004B73CD"/>
    <w:rsid w:val="004C0134"/>
    <w:rsid w:val="004C02C4"/>
    <w:rsid w:val="004C3EFD"/>
    <w:rsid w:val="004C3F05"/>
    <w:rsid w:val="004C447E"/>
    <w:rsid w:val="004C4AF6"/>
    <w:rsid w:val="004C71F5"/>
    <w:rsid w:val="004D03AB"/>
    <w:rsid w:val="004D0EB6"/>
    <w:rsid w:val="004D281C"/>
    <w:rsid w:val="004D3761"/>
    <w:rsid w:val="004D3EE9"/>
    <w:rsid w:val="004D4348"/>
    <w:rsid w:val="004D45C0"/>
    <w:rsid w:val="004D4A20"/>
    <w:rsid w:val="004E0808"/>
    <w:rsid w:val="004E1831"/>
    <w:rsid w:val="004E1EB0"/>
    <w:rsid w:val="004E2A5B"/>
    <w:rsid w:val="004E3E3A"/>
    <w:rsid w:val="004E4A6A"/>
    <w:rsid w:val="004E5CAF"/>
    <w:rsid w:val="004F0618"/>
    <w:rsid w:val="004F1AE6"/>
    <w:rsid w:val="004F2680"/>
    <w:rsid w:val="004F2A76"/>
    <w:rsid w:val="004F33C0"/>
    <w:rsid w:val="004F658B"/>
    <w:rsid w:val="004F66EC"/>
    <w:rsid w:val="004F73EB"/>
    <w:rsid w:val="004F7BF6"/>
    <w:rsid w:val="004F7C80"/>
    <w:rsid w:val="00500057"/>
    <w:rsid w:val="00500AE2"/>
    <w:rsid w:val="005028A3"/>
    <w:rsid w:val="0050317E"/>
    <w:rsid w:val="00503C14"/>
    <w:rsid w:val="00504970"/>
    <w:rsid w:val="0050594F"/>
    <w:rsid w:val="00506934"/>
    <w:rsid w:val="00507AD3"/>
    <w:rsid w:val="00514FD9"/>
    <w:rsid w:val="00517B67"/>
    <w:rsid w:val="00520A9B"/>
    <w:rsid w:val="00520DC0"/>
    <w:rsid w:val="005213AF"/>
    <w:rsid w:val="005223B4"/>
    <w:rsid w:val="00522F13"/>
    <w:rsid w:val="00523A62"/>
    <w:rsid w:val="00524274"/>
    <w:rsid w:val="00525105"/>
    <w:rsid w:val="00525F7D"/>
    <w:rsid w:val="00530D2A"/>
    <w:rsid w:val="00530EFD"/>
    <w:rsid w:val="005319D2"/>
    <w:rsid w:val="00531A99"/>
    <w:rsid w:val="005322BF"/>
    <w:rsid w:val="00534D47"/>
    <w:rsid w:val="00540578"/>
    <w:rsid w:val="00541250"/>
    <w:rsid w:val="00543803"/>
    <w:rsid w:val="005447FE"/>
    <w:rsid w:val="005473B6"/>
    <w:rsid w:val="00547F39"/>
    <w:rsid w:val="00550A82"/>
    <w:rsid w:val="0055232F"/>
    <w:rsid w:val="00552651"/>
    <w:rsid w:val="00552D97"/>
    <w:rsid w:val="00553C7C"/>
    <w:rsid w:val="0055413A"/>
    <w:rsid w:val="0055463F"/>
    <w:rsid w:val="00554896"/>
    <w:rsid w:val="00554EEF"/>
    <w:rsid w:val="005555F8"/>
    <w:rsid w:val="00556EC4"/>
    <w:rsid w:val="0056204C"/>
    <w:rsid w:val="00563A25"/>
    <w:rsid w:val="00563DDC"/>
    <w:rsid w:val="00564307"/>
    <w:rsid w:val="005656ED"/>
    <w:rsid w:val="0056592A"/>
    <w:rsid w:val="00565DE8"/>
    <w:rsid w:val="0056608B"/>
    <w:rsid w:val="00567290"/>
    <w:rsid w:val="00567891"/>
    <w:rsid w:val="0057000C"/>
    <w:rsid w:val="0057019E"/>
    <w:rsid w:val="005713F4"/>
    <w:rsid w:val="0057176E"/>
    <w:rsid w:val="00572EC1"/>
    <w:rsid w:val="00573A4F"/>
    <w:rsid w:val="00574889"/>
    <w:rsid w:val="00575251"/>
    <w:rsid w:val="005752CC"/>
    <w:rsid w:val="00575A63"/>
    <w:rsid w:val="00575CB9"/>
    <w:rsid w:val="00575FFC"/>
    <w:rsid w:val="00576BBA"/>
    <w:rsid w:val="005815BA"/>
    <w:rsid w:val="00582F85"/>
    <w:rsid w:val="005836F8"/>
    <w:rsid w:val="00583832"/>
    <w:rsid w:val="00583C19"/>
    <w:rsid w:val="00591AAB"/>
    <w:rsid w:val="00594759"/>
    <w:rsid w:val="00594DB5"/>
    <w:rsid w:val="0059725A"/>
    <w:rsid w:val="005A03A4"/>
    <w:rsid w:val="005A0D42"/>
    <w:rsid w:val="005A3133"/>
    <w:rsid w:val="005A4C99"/>
    <w:rsid w:val="005A549C"/>
    <w:rsid w:val="005A6418"/>
    <w:rsid w:val="005A7380"/>
    <w:rsid w:val="005A7549"/>
    <w:rsid w:val="005B1BD2"/>
    <w:rsid w:val="005B246F"/>
    <w:rsid w:val="005B2EF0"/>
    <w:rsid w:val="005B4D7A"/>
    <w:rsid w:val="005B51D8"/>
    <w:rsid w:val="005B5AE7"/>
    <w:rsid w:val="005B5BC5"/>
    <w:rsid w:val="005B7B2A"/>
    <w:rsid w:val="005C27ED"/>
    <w:rsid w:val="005C2EB5"/>
    <w:rsid w:val="005C30E4"/>
    <w:rsid w:val="005C32CE"/>
    <w:rsid w:val="005C5AE7"/>
    <w:rsid w:val="005C60EB"/>
    <w:rsid w:val="005C62D5"/>
    <w:rsid w:val="005C7078"/>
    <w:rsid w:val="005C7103"/>
    <w:rsid w:val="005C7492"/>
    <w:rsid w:val="005C775E"/>
    <w:rsid w:val="005C78DD"/>
    <w:rsid w:val="005C7BAE"/>
    <w:rsid w:val="005D115E"/>
    <w:rsid w:val="005D117D"/>
    <w:rsid w:val="005D3EBB"/>
    <w:rsid w:val="005D523A"/>
    <w:rsid w:val="005D6900"/>
    <w:rsid w:val="005D7627"/>
    <w:rsid w:val="005D79F5"/>
    <w:rsid w:val="005E10BB"/>
    <w:rsid w:val="005E1557"/>
    <w:rsid w:val="005E1DC0"/>
    <w:rsid w:val="005E2038"/>
    <w:rsid w:val="005E2194"/>
    <w:rsid w:val="005E388A"/>
    <w:rsid w:val="005E38EA"/>
    <w:rsid w:val="005E3B13"/>
    <w:rsid w:val="005E424C"/>
    <w:rsid w:val="005E4937"/>
    <w:rsid w:val="005E4F0C"/>
    <w:rsid w:val="005E7B4E"/>
    <w:rsid w:val="005F0800"/>
    <w:rsid w:val="005F3B9E"/>
    <w:rsid w:val="005F4319"/>
    <w:rsid w:val="005F46F5"/>
    <w:rsid w:val="005F54CD"/>
    <w:rsid w:val="0060058B"/>
    <w:rsid w:val="00600B79"/>
    <w:rsid w:val="00601A95"/>
    <w:rsid w:val="00601BDD"/>
    <w:rsid w:val="00602904"/>
    <w:rsid w:val="0060305B"/>
    <w:rsid w:val="00606E42"/>
    <w:rsid w:val="00607E1C"/>
    <w:rsid w:val="006100A9"/>
    <w:rsid w:val="00611288"/>
    <w:rsid w:val="006134C4"/>
    <w:rsid w:val="00613FB6"/>
    <w:rsid w:val="00615A18"/>
    <w:rsid w:val="00615CE8"/>
    <w:rsid w:val="00620992"/>
    <w:rsid w:val="00622113"/>
    <w:rsid w:val="00622FBC"/>
    <w:rsid w:val="0062527D"/>
    <w:rsid w:val="00626213"/>
    <w:rsid w:val="00630BF1"/>
    <w:rsid w:val="00630ECB"/>
    <w:rsid w:val="00631EC6"/>
    <w:rsid w:val="00632B2E"/>
    <w:rsid w:val="00634360"/>
    <w:rsid w:val="00634FF8"/>
    <w:rsid w:val="00635E36"/>
    <w:rsid w:val="006367D4"/>
    <w:rsid w:val="00636DE3"/>
    <w:rsid w:val="00637570"/>
    <w:rsid w:val="00637E6B"/>
    <w:rsid w:val="00640107"/>
    <w:rsid w:val="00641BA1"/>
    <w:rsid w:val="00641D06"/>
    <w:rsid w:val="006423BD"/>
    <w:rsid w:val="006438D7"/>
    <w:rsid w:val="0064407F"/>
    <w:rsid w:val="0064631D"/>
    <w:rsid w:val="00650144"/>
    <w:rsid w:val="0065059B"/>
    <w:rsid w:val="0065121F"/>
    <w:rsid w:val="006520CF"/>
    <w:rsid w:val="00652AEB"/>
    <w:rsid w:val="006549A6"/>
    <w:rsid w:val="006570FD"/>
    <w:rsid w:val="00660C09"/>
    <w:rsid w:val="00661BD5"/>
    <w:rsid w:val="00662484"/>
    <w:rsid w:val="00662DD3"/>
    <w:rsid w:val="006630AD"/>
    <w:rsid w:val="0066472F"/>
    <w:rsid w:val="0067077E"/>
    <w:rsid w:val="0067081B"/>
    <w:rsid w:val="006711DA"/>
    <w:rsid w:val="00672753"/>
    <w:rsid w:val="00675BB5"/>
    <w:rsid w:val="00676371"/>
    <w:rsid w:val="006764D5"/>
    <w:rsid w:val="006765B3"/>
    <w:rsid w:val="006809BF"/>
    <w:rsid w:val="006813D0"/>
    <w:rsid w:val="006819A5"/>
    <w:rsid w:val="00681D6D"/>
    <w:rsid w:val="0068264F"/>
    <w:rsid w:val="006827C7"/>
    <w:rsid w:val="006829DB"/>
    <w:rsid w:val="006829E1"/>
    <w:rsid w:val="00682DB1"/>
    <w:rsid w:val="006846C5"/>
    <w:rsid w:val="00684BE3"/>
    <w:rsid w:val="00684D0A"/>
    <w:rsid w:val="0068536D"/>
    <w:rsid w:val="00685E02"/>
    <w:rsid w:val="00686FC6"/>
    <w:rsid w:val="00687973"/>
    <w:rsid w:val="00690C4A"/>
    <w:rsid w:val="0069121A"/>
    <w:rsid w:val="006923B2"/>
    <w:rsid w:val="00693278"/>
    <w:rsid w:val="00697030"/>
    <w:rsid w:val="006A0804"/>
    <w:rsid w:val="006A0ACD"/>
    <w:rsid w:val="006A0BF9"/>
    <w:rsid w:val="006A18F8"/>
    <w:rsid w:val="006A222E"/>
    <w:rsid w:val="006A3770"/>
    <w:rsid w:val="006A39F0"/>
    <w:rsid w:val="006A4095"/>
    <w:rsid w:val="006A4811"/>
    <w:rsid w:val="006A53ED"/>
    <w:rsid w:val="006A71F2"/>
    <w:rsid w:val="006B19E0"/>
    <w:rsid w:val="006B280E"/>
    <w:rsid w:val="006B2DCB"/>
    <w:rsid w:val="006B3B77"/>
    <w:rsid w:val="006B4118"/>
    <w:rsid w:val="006B4D2B"/>
    <w:rsid w:val="006B4D7A"/>
    <w:rsid w:val="006B4D9E"/>
    <w:rsid w:val="006B4F2C"/>
    <w:rsid w:val="006B4F9D"/>
    <w:rsid w:val="006B60C7"/>
    <w:rsid w:val="006B637C"/>
    <w:rsid w:val="006C08DB"/>
    <w:rsid w:val="006C0FE3"/>
    <w:rsid w:val="006C3D30"/>
    <w:rsid w:val="006C4013"/>
    <w:rsid w:val="006C5648"/>
    <w:rsid w:val="006C6232"/>
    <w:rsid w:val="006C6616"/>
    <w:rsid w:val="006C6960"/>
    <w:rsid w:val="006C774D"/>
    <w:rsid w:val="006D0298"/>
    <w:rsid w:val="006D0545"/>
    <w:rsid w:val="006D16C4"/>
    <w:rsid w:val="006D2937"/>
    <w:rsid w:val="006D3D8D"/>
    <w:rsid w:val="006D3DD1"/>
    <w:rsid w:val="006D5EE6"/>
    <w:rsid w:val="006D6B58"/>
    <w:rsid w:val="006E0810"/>
    <w:rsid w:val="006E1133"/>
    <w:rsid w:val="006E2142"/>
    <w:rsid w:val="006E25F3"/>
    <w:rsid w:val="006E3A24"/>
    <w:rsid w:val="006E6834"/>
    <w:rsid w:val="006E6F9A"/>
    <w:rsid w:val="006E78A7"/>
    <w:rsid w:val="006E7A17"/>
    <w:rsid w:val="006E7BE2"/>
    <w:rsid w:val="006F1261"/>
    <w:rsid w:val="006F1AA7"/>
    <w:rsid w:val="006F1B44"/>
    <w:rsid w:val="006F205F"/>
    <w:rsid w:val="006F26E6"/>
    <w:rsid w:val="006F3527"/>
    <w:rsid w:val="006F35F1"/>
    <w:rsid w:val="006F3BD4"/>
    <w:rsid w:val="006F4858"/>
    <w:rsid w:val="006F497F"/>
    <w:rsid w:val="006F7C12"/>
    <w:rsid w:val="0070223C"/>
    <w:rsid w:val="0070508C"/>
    <w:rsid w:val="00706BBB"/>
    <w:rsid w:val="00706E8F"/>
    <w:rsid w:val="0070718A"/>
    <w:rsid w:val="007073E7"/>
    <w:rsid w:val="00710D5A"/>
    <w:rsid w:val="0071163A"/>
    <w:rsid w:val="00711E18"/>
    <w:rsid w:val="00713E32"/>
    <w:rsid w:val="00714983"/>
    <w:rsid w:val="00716B8D"/>
    <w:rsid w:val="00720229"/>
    <w:rsid w:val="007205BA"/>
    <w:rsid w:val="00724704"/>
    <w:rsid w:val="00725D79"/>
    <w:rsid w:val="007260B5"/>
    <w:rsid w:val="007268C8"/>
    <w:rsid w:val="00726AE4"/>
    <w:rsid w:val="0072707F"/>
    <w:rsid w:val="0072794F"/>
    <w:rsid w:val="00731510"/>
    <w:rsid w:val="007316F5"/>
    <w:rsid w:val="007323FE"/>
    <w:rsid w:val="007331BE"/>
    <w:rsid w:val="007356FD"/>
    <w:rsid w:val="0073583C"/>
    <w:rsid w:val="00736182"/>
    <w:rsid w:val="0074041B"/>
    <w:rsid w:val="00740CB0"/>
    <w:rsid w:val="00742FC2"/>
    <w:rsid w:val="007443C1"/>
    <w:rsid w:val="007453B4"/>
    <w:rsid w:val="007455B3"/>
    <w:rsid w:val="00745F0B"/>
    <w:rsid w:val="00750908"/>
    <w:rsid w:val="00750A68"/>
    <w:rsid w:val="007526ED"/>
    <w:rsid w:val="00753390"/>
    <w:rsid w:val="00755893"/>
    <w:rsid w:val="00761078"/>
    <w:rsid w:val="00761249"/>
    <w:rsid w:val="00761A95"/>
    <w:rsid w:val="00764029"/>
    <w:rsid w:val="00764168"/>
    <w:rsid w:val="0076624E"/>
    <w:rsid w:val="00766EF7"/>
    <w:rsid w:val="007672EC"/>
    <w:rsid w:val="00767845"/>
    <w:rsid w:val="00770AE5"/>
    <w:rsid w:val="0077275F"/>
    <w:rsid w:val="00773854"/>
    <w:rsid w:val="00774F49"/>
    <w:rsid w:val="0077566B"/>
    <w:rsid w:val="00777045"/>
    <w:rsid w:val="007778E9"/>
    <w:rsid w:val="00777D0F"/>
    <w:rsid w:val="00777F38"/>
    <w:rsid w:val="00780AC1"/>
    <w:rsid w:val="00780AF1"/>
    <w:rsid w:val="00781A38"/>
    <w:rsid w:val="0078482F"/>
    <w:rsid w:val="00784D23"/>
    <w:rsid w:val="00784FF5"/>
    <w:rsid w:val="007855CA"/>
    <w:rsid w:val="00786A7F"/>
    <w:rsid w:val="00786C12"/>
    <w:rsid w:val="00790899"/>
    <w:rsid w:val="007909BF"/>
    <w:rsid w:val="00793ED5"/>
    <w:rsid w:val="0079422A"/>
    <w:rsid w:val="0079523A"/>
    <w:rsid w:val="00795B88"/>
    <w:rsid w:val="00797D35"/>
    <w:rsid w:val="007A167E"/>
    <w:rsid w:val="007A2BEC"/>
    <w:rsid w:val="007A398A"/>
    <w:rsid w:val="007A4B65"/>
    <w:rsid w:val="007A5CC7"/>
    <w:rsid w:val="007B0CC0"/>
    <w:rsid w:val="007B0E15"/>
    <w:rsid w:val="007B12D5"/>
    <w:rsid w:val="007B193B"/>
    <w:rsid w:val="007B1FF0"/>
    <w:rsid w:val="007B20B2"/>
    <w:rsid w:val="007B2CA0"/>
    <w:rsid w:val="007B37B5"/>
    <w:rsid w:val="007B425C"/>
    <w:rsid w:val="007B44D7"/>
    <w:rsid w:val="007B498F"/>
    <w:rsid w:val="007B58EE"/>
    <w:rsid w:val="007B602E"/>
    <w:rsid w:val="007B6435"/>
    <w:rsid w:val="007C1F2A"/>
    <w:rsid w:val="007C21C4"/>
    <w:rsid w:val="007C45EA"/>
    <w:rsid w:val="007C4A63"/>
    <w:rsid w:val="007C4C58"/>
    <w:rsid w:val="007C7F3C"/>
    <w:rsid w:val="007D190F"/>
    <w:rsid w:val="007D23C2"/>
    <w:rsid w:val="007D2B05"/>
    <w:rsid w:val="007D3668"/>
    <w:rsid w:val="007D5DB1"/>
    <w:rsid w:val="007D6F54"/>
    <w:rsid w:val="007D719A"/>
    <w:rsid w:val="007D743B"/>
    <w:rsid w:val="007D76AD"/>
    <w:rsid w:val="007D7C51"/>
    <w:rsid w:val="007E0043"/>
    <w:rsid w:val="007E065F"/>
    <w:rsid w:val="007E1850"/>
    <w:rsid w:val="007E3384"/>
    <w:rsid w:val="007E4E9E"/>
    <w:rsid w:val="007F0068"/>
    <w:rsid w:val="007F0517"/>
    <w:rsid w:val="007F0DDD"/>
    <w:rsid w:val="007F19DF"/>
    <w:rsid w:val="007F2044"/>
    <w:rsid w:val="007F3999"/>
    <w:rsid w:val="007F3FF9"/>
    <w:rsid w:val="007F5F61"/>
    <w:rsid w:val="007F7472"/>
    <w:rsid w:val="007F7CAF"/>
    <w:rsid w:val="0080067A"/>
    <w:rsid w:val="00802D43"/>
    <w:rsid w:val="0080361E"/>
    <w:rsid w:val="00803712"/>
    <w:rsid w:val="0080434A"/>
    <w:rsid w:val="00804C65"/>
    <w:rsid w:val="008050D7"/>
    <w:rsid w:val="008063FF"/>
    <w:rsid w:val="008064BD"/>
    <w:rsid w:val="0080683A"/>
    <w:rsid w:val="008073F8"/>
    <w:rsid w:val="008079EB"/>
    <w:rsid w:val="00811811"/>
    <w:rsid w:val="0081575B"/>
    <w:rsid w:val="00816261"/>
    <w:rsid w:val="008168A6"/>
    <w:rsid w:val="00816F1B"/>
    <w:rsid w:val="008203FE"/>
    <w:rsid w:val="00820631"/>
    <w:rsid w:val="00821C7C"/>
    <w:rsid w:val="00822806"/>
    <w:rsid w:val="00823EFE"/>
    <w:rsid w:val="00824753"/>
    <w:rsid w:val="00824851"/>
    <w:rsid w:val="00824D39"/>
    <w:rsid w:val="008268C5"/>
    <w:rsid w:val="00827244"/>
    <w:rsid w:val="00827363"/>
    <w:rsid w:val="00827713"/>
    <w:rsid w:val="008304C8"/>
    <w:rsid w:val="008358E6"/>
    <w:rsid w:val="00837F8F"/>
    <w:rsid w:val="008411F7"/>
    <w:rsid w:val="00841CBA"/>
    <w:rsid w:val="008424DD"/>
    <w:rsid w:val="008439C5"/>
    <w:rsid w:val="008443EF"/>
    <w:rsid w:val="00845280"/>
    <w:rsid w:val="00846520"/>
    <w:rsid w:val="00846B3A"/>
    <w:rsid w:val="00847DB1"/>
    <w:rsid w:val="00850411"/>
    <w:rsid w:val="00850B8B"/>
    <w:rsid w:val="00850DF8"/>
    <w:rsid w:val="00850E80"/>
    <w:rsid w:val="00851087"/>
    <w:rsid w:val="0085361E"/>
    <w:rsid w:val="00853D6A"/>
    <w:rsid w:val="008546B4"/>
    <w:rsid w:val="00855FDE"/>
    <w:rsid w:val="0086040C"/>
    <w:rsid w:val="00860918"/>
    <w:rsid w:val="00860B92"/>
    <w:rsid w:val="00861914"/>
    <w:rsid w:val="00863D9B"/>
    <w:rsid w:val="00864363"/>
    <w:rsid w:val="00864509"/>
    <w:rsid w:val="008657AC"/>
    <w:rsid w:val="00867EE3"/>
    <w:rsid w:val="00870B44"/>
    <w:rsid w:val="0087103F"/>
    <w:rsid w:val="00871495"/>
    <w:rsid w:val="00871647"/>
    <w:rsid w:val="00871CEB"/>
    <w:rsid w:val="00871F72"/>
    <w:rsid w:val="00872D24"/>
    <w:rsid w:val="00872DA0"/>
    <w:rsid w:val="008733F0"/>
    <w:rsid w:val="00873525"/>
    <w:rsid w:val="00873E30"/>
    <w:rsid w:val="00874F56"/>
    <w:rsid w:val="008758FF"/>
    <w:rsid w:val="00881565"/>
    <w:rsid w:val="00881B3B"/>
    <w:rsid w:val="00881F13"/>
    <w:rsid w:val="00883D33"/>
    <w:rsid w:val="00883F02"/>
    <w:rsid w:val="0088545C"/>
    <w:rsid w:val="00885817"/>
    <w:rsid w:val="00885D83"/>
    <w:rsid w:val="00886A5F"/>
    <w:rsid w:val="00887427"/>
    <w:rsid w:val="00887CBD"/>
    <w:rsid w:val="00890108"/>
    <w:rsid w:val="00893238"/>
    <w:rsid w:val="00893CD0"/>
    <w:rsid w:val="008948AF"/>
    <w:rsid w:val="00894C73"/>
    <w:rsid w:val="00895F37"/>
    <w:rsid w:val="0089752A"/>
    <w:rsid w:val="008A01D3"/>
    <w:rsid w:val="008A065C"/>
    <w:rsid w:val="008A2C35"/>
    <w:rsid w:val="008A2FD9"/>
    <w:rsid w:val="008A50D9"/>
    <w:rsid w:val="008A65A0"/>
    <w:rsid w:val="008B007D"/>
    <w:rsid w:val="008B179A"/>
    <w:rsid w:val="008B2E79"/>
    <w:rsid w:val="008B4E14"/>
    <w:rsid w:val="008B5082"/>
    <w:rsid w:val="008B5225"/>
    <w:rsid w:val="008B5E9A"/>
    <w:rsid w:val="008B6200"/>
    <w:rsid w:val="008B6528"/>
    <w:rsid w:val="008B7B3B"/>
    <w:rsid w:val="008C07BE"/>
    <w:rsid w:val="008C1115"/>
    <w:rsid w:val="008C1959"/>
    <w:rsid w:val="008C2D4B"/>
    <w:rsid w:val="008C40F6"/>
    <w:rsid w:val="008C42B7"/>
    <w:rsid w:val="008C45A8"/>
    <w:rsid w:val="008C48D0"/>
    <w:rsid w:val="008C4AB9"/>
    <w:rsid w:val="008C5A08"/>
    <w:rsid w:val="008C6B1A"/>
    <w:rsid w:val="008C7A3A"/>
    <w:rsid w:val="008D061B"/>
    <w:rsid w:val="008D0BB6"/>
    <w:rsid w:val="008D16AB"/>
    <w:rsid w:val="008D2887"/>
    <w:rsid w:val="008D3365"/>
    <w:rsid w:val="008D454E"/>
    <w:rsid w:val="008D777F"/>
    <w:rsid w:val="008E26CD"/>
    <w:rsid w:val="008E2B9B"/>
    <w:rsid w:val="008E37C8"/>
    <w:rsid w:val="008E3F04"/>
    <w:rsid w:val="008E57E5"/>
    <w:rsid w:val="008E58AC"/>
    <w:rsid w:val="008E72A4"/>
    <w:rsid w:val="008E75A2"/>
    <w:rsid w:val="008F0285"/>
    <w:rsid w:val="008F1326"/>
    <w:rsid w:val="008F4648"/>
    <w:rsid w:val="008F7E71"/>
    <w:rsid w:val="008F7FA1"/>
    <w:rsid w:val="0090012D"/>
    <w:rsid w:val="009020CC"/>
    <w:rsid w:val="009026D5"/>
    <w:rsid w:val="00902804"/>
    <w:rsid w:val="0090365E"/>
    <w:rsid w:val="00904E06"/>
    <w:rsid w:val="00905068"/>
    <w:rsid w:val="009050D2"/>
    <w:rsid w:val="0090541A"/>
    <w:rsid w:val="00906151"/>
    <w:rsid w:val="00907A5C"/>
    <w:rsid w:val="00907ABC"/>
    <w:rsid w:val="009113ED"/>
    <w:rsid w:val="009133B5"/>
    <w:rsid w:val="00913EE0"/>
    <w:rsid w:val="00914EE3"/>
    <w:rsid w:val="00915E8C"/>
    <w:rsid w:val="00915FE5"/>
    <w:rsid w:val="00916C64"/>
    <w:rsid w:val="00917800"/>
    <w:rsid w:val="00920814"/>
    <w:rsid w:val="00920B4A"/>
    <w:rsid w:val="00920C10"/>
    <w:rsid w:val="00920C49"/>
    <w:rsid w:val="00920F61"/>
    <w:rsid w:val="009216A7"/>
    <w:rsid w:val="00922104"/>
    <w:rsid w:val="009231BF"/>
    <w:rsid w:val="00923B27"/>
    <w:rsid w:val="009248CA"/>
    <w:rsid w:val="00925815"/>
    <w:rsid w:val="00926262"/>
    <w:rsid w:val="00926FF1"/>
    <w:rsid w:val="00927174"/>
    <w:rsid w:val="00927F46"/>
    <w:rsid w:val="009303C3"/>
    <w:rsid w:val="00932204"/>
    <w:rsid w:val="00932D0F"/>
    <w:rsid w:val="009354EC"/>
    <w:rsid w:val="009357D4"/>
    <w:rsid w:val="00935A1C"/>
    <w:rsid w:val="00935E21"/>
    <w:rsid w:val="00936E42"/>
    <w:rsid w:val="00942CAB"/>
    <w:rsid w:val="0094446C"/>
    <w:rsid w:val="00944629"/>
    <w:rsid w:val="0094481F"/>
    <w:rsid w:val="009463F5"/>
    <w:rsid w:val="00946B53"/>
    <w:rsid w:val="009479BF"/>
    <w:rsid w:val="00950273"/>
    <w:rsid w:val="00951FEE"/>
    <w:rsid w:val="009523A3"/>
    <w:rsid w:val="009534A0"/>
    <w:rsid w:val="00954E6C"/>
    <w:rsid w:val="00955265"/>
    <w:rsid w:val="009554D0"/>
    <w:rsid w:val="0096006B"/>
    <w:rsid w:val="00960879"/>
    <w:rsid w:val="00960B46"/>
    <w:rsid w:val="009622A3"/>
    <w:rsid w:val="009625CD"/>
    <w:rsid w:val="00963B7A"/>
    <w:rsid w:val="0096437F"/>
    <w:rsid w:val="0096511B"/>
    <w:rsid w:val="0096586B"/>
    <w:rsid w:val="00965AAE"/>
    <w:rsid w:val="00967938"/>
    <w:rsid w:val="0097029C"/>
    <w:rsid w:val="00970837"/>
    <w:rsid w:val="0097228D"/>
    <w:rsid w:val="009723B5"/>
    <w:rsid w:val="00972672"/>
    <w:rsid w:val="00973377"/>
    <w:rsid w:val="009751F0"/>
    <w:rsid w:val="00975C26"/>
    <w:rsid w:val="00976716"/>
    <w:rsid w:val="0098085D"/>
    <w:rsid w:val="00981601"/>
    <w:rsid w:val="00981AF6"/>
    <w:rsid w:val="00982E6B"/>
    <w:rsid w:val="00986051"/>
    <w:rsid w:val="00986131"/>
    <w:rsid w:val="0098710C"/>
    <w:rsid w:val="0099069C"/>
    <w:rsid w:val="0099083F"/>
    <w:rsid w:val="00990D7D"/>
    <w:rsid w:val="00991DC0"/>
    <w:rsid w:val="00991E65"/>
    <w:rsid w:val="009949E2"/>
    <w:rsid w:val="009951BB"/>
    <w:rsid w:val="00995493"/>
    <w:rsid w:val="00995D29"/>
    <w:rsid w:val="00995E50"/>
    <w:rsid w:val="00996293"/>
    <w:rsid w:val="00996AE5"/>
    <w:rsid w:val="0099773E"/>
    <w:rsid w:val="009A29B3"/>
    <w:rsid w:val="009A2BBD"/>
    <w:rsid w:val="009A3CD4"/>
    <w:rsid w:val="009A4E91"/>
    <w:rsid w:val="009A70FD"/>
    <w:rsid w:val="009A75DC"/>
    <w:rsid w:val="009A7D8B"/>
    <w:rsid w:val="009B0870"/>
    <w:rsid w:val="009B0BBA"/>
    <w:rsid w:val="009B10DF"/>
    <w:rsid w:val="009B23F9"/>
    <w:rsid w:val="009B2ECD"/>
    <w:rsid w:val="009B35AF"/>
    <w:rsid w:val="009B53A1"/>
    <w:rsid w:val="009B5DA7"/>
    <w:rsid w:val="009B63D8"/>
    <w:rsid w:val="009B6806"/>
    <w:rsid w:val="009B6E33"/>
    <w:rsid w:val="009B79F4"/>
    <w:rsid w:val="009C0204"/>
    <w:rsid w:val="009C023D"/>
    <w:rsid w:val="009C08A0"/>
    <w:rsid w:val="009C1729"/>
    <w:rsid w:val="009C1EC9"/>
    <w:rsid w:val="009C2258"/>
    <w:rsid w:val="009C2992"/>
    <w:rsid w:val="009C29F1"/>
    <w:rsid w:val="009C475E"/>
    <w:rsid w:val="009C5414"/>
    <w:rsid w:val="009C6B8D"/>
    <w:rsid w:val="009D121F"/>
    <w:rsid w:val="009D2AE6"/>
    <w:rsid w:val="009D4FF0"/>
    <w:rsid w:val="009D722D"/>
    <w:rsid w:val="009E4CFD"/>
    <w:rsid w:val="009E64E1"/>
    <w:rsid w:val="009F0A08"/>
    <w:rsid w:val="009F0C71"/>
    <w:rsid w:val="009F1856"/>
    <w:rsid w:val="009F2E3F"/>
    <w:rsid w:val="009F3939"/>
    <w:rsid w:val="009F4A4D"/>
    <w:rsid w:val="009F580E"/>
    <w:rsid w:val="00A00914"/>
    <w:rsid w:val="00A00C9C"/>
    <w:rsid w:val="00A02E0A"/>
    <w:rsid w:val="00A03400"/>
    <w:rsid w:val="00A04A55"/>
    <w:rsid w:val="00A052E8"/>
    <w:rsid w:val="00A0560B"/>
    <w:rsid w:val="00A058DD"/>
    <w:rsid w:val="00A06166"/>
    <w:rsid w:val="00A06709"/>
    <w:rsid w:val="00A10190"/>
    <w:rsid w:val="00A103CD"/>
    <w:rsid w:val="00A1094C"/>
    <w:rsid w:val="00A133D1"/>
    <w:rsid w:val="00A167EA"/>
    <w:rsid w:val="00A176BA"/>
    <w:rsid w:val="00A17FA7"/>
    <w:rsid w:val="00A208A0"/>
    <w:rsid w:val="00A21783"/>
    <w:rsid w:val="00A23631"/>
    <w:rsid w:val="00A23ACB"/>
    <w:rsid w:val="00A24729"/>
    <w:rsid w:val="00A24B07"/>
    <w:rsid w:val="00A25ADE"/>
    <w:rsid w:val="00A25CF0"/>
    <w:rsid w:val="00A26C81"/>
    <w:rsid w:val="00A304B3"/>
    <w:rsid w:val="00A312CC"/>
    <w:rsid w:val="00A31D9F"/>
    <w:rsid w:val="00A3384E"/>
    <w:rsid w:val="00A34058"/>
    <w:rsid w:val="00A34A0F"/>
    <w:rsid w:val="00A35B34"/>
    <w:rsid w:val="00A36241"/>
    <w:rsid w:val="00A36A8A"/>
    <w:rsid w:val="00A36FF7"/>
    <w:rsid w:val="00A3779B"/>
    <w:rsid w:val="00A3788A"/>
    <w:rsid w:val="00A3792E"/>
    <w:rsid w:val="00A4000E"/>
    <w:rsid w:val="00A41CB6"/>
    <w:rsid w:val="00A4214C"/>
    <w:rsid w:val="00A43932"/>
    <w:rsid w:val="00A43D21"/>
    <w:rsid w:val="00A4447B"/>
    <w:rsid w:val="00A463BB"/>
    <w:rsid w:val="00A471FC"/>
    <w:rsid w:val="00A47F3E"/>
    <w:rsid w:val="00A50A74"/>
    <w:rsid w:val="00A527A6"/>
    <w:rsid w:val="00A52E49"/>
    <w:rsid w:val="00A53352"/>
    <w:rsid w:val="00A546F6"/>
    <w:rsid w:val="00A560A6"/>
    <w:rsid w:val="00A57B6A"/>
    <w:rsid w:val="00A6091E"/>
    <w:rsid w:val="00A6207E"/>
    <w:rsid w:val="00A6359A"/>
    <w:rsid w:val="00A63B24"/>
    <w:rsid w:val="00A66881"/>
    <w:rsid w:val="00A66BFC"/>
    <w:rsid w:val="00A67E56"/>
    <w:rsid w:val="00A70792"/>
    <w:rsid w:val="00A719AC"/>
    <w:rsid w:val="00A720FD"/>
    <w:rsid w:val="00A72BF3"/>
    <w:rsid w:val="00A7317C"/>
    <w:rsid w:val="00A754A4"/>
    <w:rsid w:val="00A75A74"/>
    <w:rsid w:val="00A766B9"/>
    <w:rsid w:val="00A76ED3"/>
    <w:rsid w:val="00A80167"/>
    <w:rsid w:val="00A818F6"/>
    <w:rsid w:val="00A83672"/>
    <w:rsid w:val="00A83DD7"/>
    <w:rsid w:val="00A8477B"/>
    <w:rsid w:val="00A84DD1"/>
    <w:rsid w:val="00A853FA"/>
    <w:rsid w:val="00A85AE5"/>
    <w:rsid w:val="00A86C04"/>
    <w:rsid w:val="00A878CD"/>
    <w:rsid w:val="00A8796D"/>
    <w:rsid w:val="00A90C53"/>
    <w:rsid w:val="00A9161C"/>
    <w:rsid w:val="00A920C2"/>
    <w:rsid w:val="00A927D8"/>
    <w:rsid w:val="00A92F5A"/>
    <w:rsid w:val="00A95873"/>
    <w:rsid w:val="00A95E04"/>
    <w:rsid w:val="00A97630"/>
    <w:rsid w:val="00A977AE"/>
    <w:rsid w:val="00AA13B7"/>
    <w:rsid w:val="00AA24A3"/>
    <w:rsid w:val="00AA26ED"/>
    <w:rsid w:val="00AA319A"/>
    <w:rsid w:val="00AA4188"/>
    <w:rsid w:val="00AA46D3"/>
    <w:rsid w:val="00AB0CB1"/>
    <w:rsid w:val="00AB16A0"/>
    <w:rsid w:val="00AB1AED"/>
    <w:rsid w:val="00AB1B08"/>
    <w:rsid w:val="00AB1DE8"/>
    <w:rsid w:val="00AB1F2D"/>
    <w:rsid w:val="00AB24DA"/>
    <w:rsid w:val="00AB3223"/>
    <w:rsid w:val="00AB3574"/>
    <w:rsid w:val="00AB519F"/>
    <w:rsid w:val="00AB532E"/>
    <w:rsid w:val="00AB73E4"/>
    <w:rsid w:val="00AC010B"/>
    <w:rsid w:val="00AC03D3"/>
    <w:rsid w:val="00AC2883"/>
    <w:rsid w:val="00AC2A66"/>
    <w:rsid w:val="00AC447C"/>
    <w:rsid w:val="00AC61E6"/>
    <w:rsid w:val="00AC6CD1"/>
    <w:rsid w:val="00AD052C"/>
    <w:rsid w:val="00AD18C0"/>
    <w:rsid w:val="00AD2EFD"/>
    <w:rsid w:val="00AD4D82"/>
    <w:rsid w:val="00AD602E"/>
    <w:rsid w:val="00AD6210"/>
    <w:rsid w:val="00AD7CE0"/>
    <w:rsid w:val="00AE0C6C"/>
    <w:rsid w:val="00AE2B4D"/>
    <w:rsid w:val="00AE4A7C"/>
    <w:rsid w:val="00AE5005"/>
    <w:rsid w:val="00AF043E"/>
    <w:rsid w:val="00AF3B91"/>
    <w:rsid w:val="00AF409C"/>
    <w:rsid w:val="00AF46A8"/>
    <w:rsid w:val="00AF5FE9"/>
    <w:rsid w:val="00AF685D"/>
    <w:rsid w:val="00AF7DE7"/>
    <w:rsid w:val="00B0468B"/>
    <w:rsid w:val="00B07C38"/>
    <w:rsid w:val="00B12EF1"/>
    <w:rsid w:val="00B138AA"/>
    <w:rsid w:val="00B1475A"/>
    <w:rsid w:val="00B17436"/>
    <w:rsid w:val="00B201A7"/>
    <w:rsid w:val="00B2186C"/>
    <w:rsid w:val="00B21931"/>
    <w:rsid w:val="00B21CFE"/>
    <w:rsid w:val="00B23A54"/>
    <w:rsid w:val="00B23CA1"/>
    <w:rsid w:val="00B24A4E"/>
    <w:rsid w:val="00B24C86"/>
    <w:rsid w:val="00B254FE"/>
    <w:rsid w:val="00B262B9"/>
    <w:rsid w:val="00B263FE"/>
    <w:rsid w:val="00B26C9D"/>
    <w:rsid w:val="00B303F7"/>
    <w:rsid w:val="00B31429"/>
    <w:rsid w:val="00B315C1"/>
    <w:rsid w:val="00B319A7"/>
    <w:rsid w:val="00B3372B"/>
    <w:rsid w:val="00B33BEE"/>
    <w:rsid w:val="00B340C8"/>
    <w:rsid w:val="00B35C1E"/>
    <w:rsid w:val="00B36E76"/>
    <w:rsid w:val="00B37126"/>
    <w:rsid w:val="00B37AC5"/>
    <w:rsid w:val="00B416C9"/>
    <w:rsid w:val="00B42273"/>
    <w:rsid w:val="00B42A7E"/>
    <w:rsid w:val="00B42D2E"/>
    <w:rsid w:val="00B43A78"/>
    <w:rsid w:val="00B44D26"/>
    <w:rsid w:val="00B47067"/>
    <w:rsid w:val="00B50AA2"/>
    <w:rsid w:val="00B5166A"/>
    <w:rsid w:val="00B5245F"/>
    <w:rsid w:val="00B52844"/>
    <w:rsid w:val="00B52B1A"/>
    <w:rsid w:val="00B539DD"/>
    <w:rsid w:val="00B55B96"/>
    <w:rsid w:val="00B5639F"/>
    <w:rsid w:val="00B573BD"/>
    <w:rsid w:val="00B578F3"/>
    <w:rsid w:val="00B60139"/>
    <w:rsid w:val="00B6137F"/>
    <w:rsid w:val="00B61B3C"/>
    <w:rsid w:val="00B625B4"/>
    <w:rsid w:val="00B62836"/>
    <w:rsid w:val="00B62957"/>
    <w:rsid w:val="00B6350A"/>
    <w:rsid w:val="00B652B1"/>
    <w:rsid w:val="00B660A1"/>
    <w:rsid w:val="00B66567"/>
    <w:rsid w:val="00B666F3"/>
    <w:rsid w:val="00B67D57"/>
    <w:rsid w:val="00B70D46"/>
    <w:rsid w:val="00B71077"/>
    <w:rsid w:val="00B724F9"/>
    <w:rsid w:val="00B73DAF"/>
    <w:rsid w:val="00B73E05"/>
    <w:rsid w:val="00B73FD6"/>
    <w:rsid w:val="00B752FA"/>
    <w:rsid w:val="00B761D5"/>
    <w:rsid w:val="00B767A0"/>
    <w:rsid w:val="00B806D6"/>
    <w:rsid w:val="00B83B65"/>
    <w:rsid w:val="00B83BF9"/>
    <w:rsid w:val="00B85C64"/>
    <w:rsid w:val="00B8606D"/>
    <w:rsid w:val="00B86A8F"/>
    <w:rsid w:val="00B90E50"/>
    <w:rsid w:val="00B91BA8"/>
    <w:rsid w:val="00B93527"/>
    <w:rsid w:val="00B9570D"/>
    <w:rsid w:val="00B9646C"/>
    <w:rsid w:val="00BA0937"/>
    <w:rsid w:val="00BA0AC9"/>
    <w:rsid w:val="00BA0BBB"/>
    <w:rsid w:val="00BA10F3"/>
    <w:rsid w:val="00BA1897"/>
    <w:rsid w:val="00BA1D0D"/>
    <w:rsid w:val="00BA313F"/>
    <w:rsid w:val="00BA3422"/>
    <w:rsid w:val="00BA3874"/>
    <w:rsid w:val="00BA4355"/>
    <w:rsid w:val="00BA48A8"/>
    <w:rsid w:val="00BA4AB9"/>
    <w:rsid w:val="00BA4B23"/>
    <w:rsid w:val="00BA7AD9"/>
    <w:rsid w:val="00BB0496"/>
    <w:rsid w:val="00BB07C4"/>
    <w:rsid w:val="00BB18EA"/>
    <w:rsid w:val="00BB1E4C"/>
    <w:rsid w:val="00BB2C74"/>
    <w:rsid w:val="00BB30B2"/>
    <w:rsid w:val="00BB4DF3"/>
    <w:rsid w:val="00BB5916"/>
    <w:rsid w:val="00BB6AA7"/>
    <w:rsid w:val="00BC0B12"/>
    <w:rsid w:val="00BC11D3"/>
    <w:rsid w:val="00BC1315"/>
    <w:rsid w:val="00BC1338"/>
    <w:rsid w:val="00BC1AE9"/>
    <w:rsid w:val="00BC265D"/>
    <w:rsid w:val="00BC3D3E"/>
    <w:rsid w:val="00BD0F41"/>
    <w:rsid w:val="00BD30D9"/>
    <w:rsid w:val="00BD53A8"/>
    <w:rsid w:val="00BD608A"/>
    <w:rsid w:val="00BD610D"/>
    <w:rsid w:val="00BD67ED"/>
    <w:rsid w:val="00BE002D"/>
    <w:rsid w:val="00BE0611"/>
    <w:rsid w:val="00BE0D53"/>
    <w:rsid w:val="00BE0E1D"/>
    <w:rsid w:val="00BE1435"/>
    <w:rsid w:val="00BE5C36"/>
    <w:rsid w:val="00BE6095"/>
    <w:rsid w:val="00BE63FC"/>
    <w:rsid w:val="00BE70A1"/>
    <w:rsid w:val="00BE70A2"/>
    <w:rsid w:val="00BE721E"/>
    <w:rsid w:val="00BF0368"/>
    <w:rsid w:val="00BF07AD"/>
    <w:rsid w:val="00BF2100"/>
    <w:rsid w:val="00BF28AF"/>
    <w:rsid w:val="00BF297E"/>
    <w:rsid w:val="00BF5C1F"/>
    <w:rsid w:val="00C000F3"/>
    <w:rsid w:val="00C001BD"/>
    <w:rsid w:val="00C037E9"/>
    <w:rsid w:val="00C068FC"/>
    <w:rsid w:val="00C076FE"/>
    <w:rsid w:val="00C07DFB"/>
    <w:rsid w:val="00C10254"/>
    <w:rsid w:val="00C11CE8"/>
    <w:rsid w:val="00C12DC9"/>
    <w:rsid w:val="00C13549"/>
    <w:rsid w:val="00C13D2D"/>
    <w:rsid w:val="00C146D1"/>
    <w:rsid w:val="00C15419"/>
    <w:rsid w:val="00C15C2B"/>
    <w:rsid w:val="00C16A2B"/>
    <w:rsid w:val="00C174F5"/>
    <w:rsid w:val="00C2012C"/>
    <w:rsid w:val="00C20ACE"/>
    <w:rsid w:val="00C21C40"/>
    <w:rsid w:val="00C21E80"/>
    <w:rsid w:val="00C22ACB"/>
    <w:rsid w:val="00C22B55"/>
    <w:rsid w:val="00C23DEB"/>
    <w:rsid w:val="00C25288"/>
    <w:rsid w:val="00C2741C"/>
    <w:rsid w:val="00C303AE"/>
    <w:rsid w:val="00C309C7"/>
    <w:rsid w:val="00C327C0"/>
    <w:rsid w:val="00C3353A"/>
    <w:rsid w:val="00C3534A"/>
    <w:rsid w:val="00C354BB"/>
    <w:rsid w:val="00C40C68"/>
    <w:rsid w:val="00C420A9"/>
    <w:rsid w:val="00C4212B"/>
    <w:rsid w:val="00C425F5"/>
    <w:rsid w:val="00C43083"/>
    <w:rsid w:val="00C43162"/>
    <w:rsid w:val="00C43B0F"/>
    <w:rsid w:val="00C448BB"/>
    <w:rsid w:val="00C44A57"/>
    <w:rsid w:val="00C46618"/>
    <w:rsid w:val="00C47F31"/>
    <w:rsid w:val="00C51172"/>
    <w:rsid w:val="00C513C3"/>
    <w:rsid w:val="00C518BE"/>
    <w:rsid w:val="00C52B64"/>
    <w:rsid w:val="00C54AC4"/>
    <w:rsid w:val="00C551B6"/>
    <w:rsid w:val="00C556BE"/>
    <w:rsid w:val="00C56861"/>
    <w:rsid w:val="00C56BAB"/>
    <w:rsid w:val="00C57FD9"/>
    <w:rsid w:val="00C60C31"/>
    <w:rsid w:val="00C60F29"/>
    <w:rsid w:val="00C62D1E"/>
    <w:rsid w:val="00C62D87"/>
    <w:rsid w:val="00C62F7D"/>
    <w:rsid w:val="00C6372F"/>
    <w:rsid w:val="00C6491B"/>
    <w:rsid w:val="00C6781D"/>
    <w:rsid w:val="00C67BB3"/>
    <w:rsid w:val="00C702FE"/>
    <w:rsid w:val="00C71881"/>
    <w:rsid w:val="00C71E60"/>
    <w:rsid w:val="00C730E3"/>
    <w:rsid w:val="00C743B1"/>
    <w:rsid w:val="00C7585E"/>
    <w:rsid w:val="00C77228"/>
    <w:rsid w:val="00C776AC"/>
    <w:rsid w:val="00C77CFF"/>
    <w:rsid w:val="00C77F8A"/>
    <w:rsid w:val="00C802D8"/>
    <w:rsid w:val="00C8056A"/>
    <w:rsid w:val="00C80EC0"/>
    <w:rsid w:val="00C83CB8"/>
    <w:rsid w:val="00C850A2"/>
    <w:rsid w:val="00C86951"/>
    <w:rsid w:val="00C87E13"/>
    <w:rsid w:val="00C90446"/>
    <w:rsid w:val="00C912DB"/>
    <w:rsid w:val="00C92125"/>
    <w:rsid w:val="00C9297B"/>
    <w:rsid w:val="00C93394"/>
    <w:rsid w:val="00C94950"/>
    <w:rsid w:val="00C94AA4"/>
    <w:rsid w:val="00C954E5"/>
    <w:rsid w:val="00CA1557"/>
    <w:rsid w:val="00CA166C"/>
    <w:rsid w:val="00CA2797"/>
    <w:rsid w:val="00CA2A87"/>
    <w:rsid w:val="00CA30EA"/>
    <w:rsid w:val="00CA5FE4"/>
    <w:rsid w:val="00CA7963"/>
    <w:rsid w:val="00CB13F2"/>
    <w:rsid w:val="00CB1638"/>
    <w:rsid w:val="00CB1CAF"/>
    <w:rsid w:val="00CB25DC"/>
    <w:rsid w:val="00CB3019"/>
    <w:rsid w:val="00CB7FA4"/>
    <w:rsid w:val="00CC0160"/>
    <w:rsid w:val="00CC0ACD"/>
    <w:rsid w:val="00CC1F63"/>
    <w:rsid w:val="00CC24CB"/>
    <w:rsid w:val="00CC2604"/>
    <w:rsid w:val="00CC2DC9"/>
    <w:rsid w:val="00CC3334"/>
    <w:rsid w:val="00CC3D40"/>
    <w:rsid w:val="00CC3EA9"/>
    <w:rsid w:val="00CC3F87"/>
    <w:rsid w:val="00CC470F"/>
    <w:rsid w:val="00CC5D5B"/>
    <w:rsid w:val="00CC619C"/>
    <w:rsid w:val="00CC7C52"/>
    <w:rsid w:val="00CD0773"/>
    <w:rsid w:val="00CD15DD"/>
    <w:rsid w:val="00CD3834"/>
    <w:rsid w:val="00CD4B6C"/>
    <w:rsid w:val="00CD5376"/>
    <w:rsid w:val="00CD7AF4"/>
    <w:rsid w:val="00CE201D"/>
    <w:rsid w:val="00CE22AC"/>
    <w:rsid w:val="00CE5037"/>
    <w:rsid w:val="00CE66F8"/>
    <w:rsid w:val="00CE6B30"/>
    <w:rsid w:val="00CE7A3D"/>
    <w:rsid w:val="00CF076A"/>
    <w:rsid w:val="00CF0D99"/>
    <w:rsid w:val="00CF131D"/>
    <w:rsid w:val="00CF1E88"/>
    <w:rsid w:val="00CF2652"/>
    <w:rsid w:val="00CF2A51"/>
    <w:rsid w:val="00CF2D40"/>
    <w:rsid w:val="00CF3AAA"/>
    <w:rsid w:val="00CF406F"/>
    <w:rsid w:val="00CF55C6"/>
    <w:rsid w:val="00CF61FF"/>
    <w:rsid w:val="00CF6F7A"/>
    <w:rsid w:val="00CF7293"/>
    <w:rsid w:val="00CF7E98"/>
    <w:rsid w:val="00D00F65"/>
    <w:rsid w:val="00D01561"/>
    <w:rsid w:val="00D01699"/>
    <w:rsid w:val="00D026B3"/>
    <w:rsid w:val="00D0279C"/>
    <w:rsid w:val="00D02FEB"/>
    <w:rsid w:val="00D044A0"/>
    <w:rsid w:val="00D051D9"/>
    <w:rsid w:val="00D05F32"/>
    <w:rsid w:val="00D060CA"/>
    <w:rsid w:val="00D061D4"/>
    <w:rsid w:val="00D064BB"/>
    <w:rsid w:val="00D1065C"/>
    <w:rsid w:val="00D114F8"/>
    <w:rsid w:val="00D117AC"/>
    <w:rsid w:val="00D13F60"/>
    <w:rsid w:val="00D14386"/>
    <w:rsid w:val="00D145D3"/>
    <w:rsid w:val="00D205E9"/>
    <w:rsid w:val="00D21293"/>
    <w:rsid w:val="00D2260A"/>
    <w:rsid w:val="00D2269D"/>
    <w:rsid w:val="00D22BE9"/>
    <w:rsid w:val="00D24B0F"/>
    <w:rsid w:val="00D25A8F"/>
    <w:rsid w:val="00D25F8E"/>
    <w:rsid w:val="00D31C65"/>
    <w:rsid w:val="00D31FAE"/>
    <w:rsid w:val="00D3224A"/>
    <w:rsid w:val="00D32468"/>
    <w:rsid w:val="00D32C74"/>
    <w:rsid w:val="00D3368A"/>
    <w:rsid w:val="00D3396D"/>
    <w:rsid w:val="00D34CF8"/>
    <w:rsid w:val="00D35092"/>
    <w:rsid w:val="00D37188"/>
    <w:rsid w:val="00D401EA"/>
    <w:rsid w:val="00D40464"/>
    <w:rsid w:val="00D41981"/>
    <w:rsid w:val="00D4270C"/>
    <w:rsid w:val="00D444A2"/>
    <w:rsid w:val="00D46362"/>
    <w:rsid w:val="00D5158D"/>
    <w:rsid w:val="00D527F3"/>
    <w:rsid w:val="00D5406F"/>
    <w:rsid w:val="00D55C0B"/>
    <w:rsid w:val="00D564ED"/>
    <w:rsid w:val="00D56699"/>
    <w:rsid w:val="00D574A6"/>
    <w:rsid w:val="00D60170"/>
    <w:rsid w:val="00D60596"/>
    <w:rsid w:val="00D62C30"/>
    <w:rsid w:val="00D62E70"/>
    <w:rsid w:val="00D63D1A"/>
    <w:rsid w:val="00D63E81"/>
    <w:rsid w:val="00D64B73"/>
    <w:rsid w:val="00D64CC1"/>
    <w:rsid w:val="00D65615"/>
    <w:rsid w:val="00D67F7F"/>
    <w:rsid w:val="00D707E8"/>
    <w:rsid w:val="00D718E8"/>
    <w:rsid w:val="00D721CE"/>
    <w:rsid w:val="00D72876"/>
    <w:rsid w:val="00D74B61"/>
    <w:rsid w:val="00D75832"/>
    <w:rsid w:val="00D758AD"/>
    <w:rsid w:val="00D75998"/>
    <w:rsid w:val="00D827AD"/>
    <w:rsid w:val="00D84D9E"/>
    <w:rsid w:val="00D84E6E"/>
    <w:rsid w:val="00D8532F"/>
    <w:rsid w:val="00D858F2"/>
    <w:rsid w:val="00D85B51"/>
    <w:rsid w:val="00D864FB"/>
    <w:rsid w:val="00D86EAB"/>
    <w:rsid w:val="00D87E74"/>
    <w:rsid w:val="00D90A63"/>
    <w:rsid w:val="00D90BB5"/>
    <w:rsid w:val="00D9160B"/>
    <w:rsid w:val="00D91C2A"/>
    <w:rsid w:val="00D91D5E"/>
    <w:rsid w:val="00D92D38"/>
    <w:rsid w:val="00D940FB"/>
    <w:rsid w:val="00D953DC"/>
    <w:rsid w:val="00D95717"/>
    <w:rsid w:val="00D95E13"/>
    <w:rsid w:val="00DA0B15"/>
    <w:rsid w:val="00DA207C"/>
    <w:rsid w:val="00DA49A8"/>
    <w:rsid w:val="00DA7F6A"/>
    <w:rsid w:val="00DB01DD"/>
    <w:rsid w:val="00DB24D2"/>
    <w:rsid w:val="00DB2860"/>
    <w:rsid w:val="00DB59D6"/>
    <w:rsid w:val="00DB69C4"/>
    <w:rsid w:val="00DB6FA2"/>
    <w:rsid w:val="00DC1534"/>
    <w:rsid w:val="00DC1791"/>
    <w:rsid w:val="00DC48BC"/>
    <w:rsid w:val="00DC5316"/>
    <w:rsid w:val="00DC5C27"/>
    <w:rsid w:val="00DC7D2D"/>
    <w:rsid w:val="00DD11A7"/>
    <w:rsid w:val="00DD229E"/>
    <w:rsid w:val="00DD2452"/>
    <w:rsid w:val="00DD33B4"/>
    <w:rsid w:val="00DD35AE"/>
    <w:rsid w:val="00DD3BFB"/>
    <w:rsid w:val="00DD42FA"/>
    <w:rsid w:val="00DD6CE2"/>
    <w:rsid w:val="00DD6D08"/>
    <w:rsid w:val="00DD7EF6"/>
    <w:rsid w:val="00DE0952"/>
    <w:rsid w:val="00DE1851"/>
    <w:rsid w:val="00DE23E7"/>
    <w:rsid w:val="00DE2AD2"/>
    <w:rsid w:val="00DE43B4"/>
    <w:rsid w:val="00DE5294"/>
    <w:rsid w:val="00DE72D4"/>
    <w:rsid w:val="00DE750A"/>
    <w:rsid w:val="00DF00C7"/>
    <w:rsid w:val="00DF165C"/>
    <w:rsid w:val="00DF186A"/>
    <w:rsid w:val="00DF38A5"/>
    <w:rsid w:val="00DF5540"/>
    <w:rsid w:val="00DF6C1A"/>
    <w:rsid w:val="00DF6C89"/>
    <w:rsid w:val="00DF700B"/>
    <w:rsid w:val="00DF7C75"/>
    <w:rsid w:val="00E03D02"/>
    <w:rsid w:val="00E04FA4"/>
    <w:rsid w:val="00E050FA"/>
    <w:rsid w:val="00E06594"/>
    <w:rsid w:val="00E065D0"/>
    <w:rsid w:val="00E12ECF"/>
    <w:rsid w:val="00E14365"/>
    <w:rsid w:val="00E14BC4"/>
    <w:rsid w:val="00E1688F"/>
    <w:rsid w:val="00E17200"/>
    <w:rsid w:val="00E20B2C"/>
    <w:rsid w:val="00E21170"/>
    <w:rsid w:val="00E225B0"/>
    <w:rsid w:val="00E22993"/>
    <w:rsid w:val="00E23C16"/>
    <w:rsid w:val="00E24DB7"/>
    <w:rsid w:val="00E2653D"/>
    <w:rsid w:val="00E26880"/>
    <w:rsid w:val="00E26F56"/>
    <w:rsid w:val="00E31B94"/>
    <w:rsid w:val="00E33884"/>
    <w:rsid w:val="00E33AC5"/>
    <w:rsid w:val="00E33D7E"/>
    <w:rsid w:val="00E3470C"/>
    <w:rsid w:val="00E34B71"/>
    <w:rsid w:val="00E35524"/>
    <w:rsid w:val="00E35CF0"/>
    <w:rsid w:val="00E35DC7"/>
    <w:rsid w:val="00E366C2"/>
    <w:rsid w:val="00E370D0"/>
    <w:rsid w:val="00E41992"/>
    <w:rsid w:val="00E41BEC"/>
    <w:rsid w:val="00E43F37"/>
    <w:rsid w:val="00E443E0"/>
    <w:rsid w:val="00E44972"/>
    <w:rsid w:val="00E44A47"/>
    <w:rsid w:val="00E5203A"/>
    <w:rsid w:val="00E524A3"/>
    <w:rsid w:val="00E52742"/>
    <w:rsid w:val="00E52AD0"/>
    <w:rsid w:val="00E52C95"/>
    <w:rsid w:val="00E533C0"/>
    <w:rsid w:val="00E54326"/>
    <w:rsid w:val="00E56063"/>
    <w:rsid w:val="00E5630B"/>
    <w:rsid w:val="00E56421"/>
    <w:rsid w:val="00E577F5"/>
    <w:rsid w:val="00E600C9"/>
    <w:rsid w:val="00E605C7"/>
    <w:rsid w:val="00E62749"/>
    <w:rsid w:val="00E63F5E"/>
    <w:rsid w:val="00E6416D"/>
    <w:rsid w:val="00E6467E"/>
    <w:rsid w:val="00E656A2"/>
    <w:rsid w:val="00E6704F"/>
    <w:rsid w:val="00E67294"/>
    <w:rsid w:val="00E67AD8"/>
    <w:rsid w:val="00E72421"/>
    <w:rsid w:val="00E73244"/>
    <w:rsid w:val="00E740EC"/>
    <w:rsid w:val="00E776FB"/>
    <w:rsid w:val="00E778C8"/>
    <w:rsid w:val="00E80F34"/>
    <w:rsid w:val="00E81ECB"/>
    <w:rsid w:val="00E84580"/>
    <w:rsid w:val="00E84D75"/>
    <w:rsid w:val="00E85220"/>
    <w:rsid w:val="00E86BCE"/>
    <w:rsid w:val="00E86E68"/>
    <w:rsid w:val="00E87063"/>
    <w:rsid w:val="00E87148"/>
    <w:rsid w:val="00E87FFA"/>
    <w:rsid w:val="00E915E9"/>
    <w:rsid w:val="00E92600"/>
    <w:rsid w:val="00E95825"/>
    <w:rsid w:val="00E95D9F"/>
    <w:rsid w:val="00E95EC4"/>
    <w:rsid w:val="00E95F94"/>
    <w:rsid w:val="00EA18C6"/>
    <w:rsid w:val="00EA2730"/>
    <w:rsid w:val="00EA4D0F"/>
    <w:rsid w:val="00EA7EF2"/>
    <w:rsid w:val="00EB2E43"/>
    <w:rsid w:val="00EB3B99"/>
    <w:rsid w:val="00EB46A4"/>
    <w:rsid w:val="00EB5134"/>
    <w:rsid w:val="00EB51A5"/>
    <w:rsid w:val="00EC0720"/>
    <w:rsid w:val="00EC1676"/>
    <w:rsid w:val="00EC1706"/>
    <w:rsid w:val="00EC18D2"/>
    <w:rsid w:val="00EC3DCD"/>
    <w:rsid w:val="00EC421F"/>
    <w:rsid w:val="00EC5625"/>
    <w:rsid w:val="00EC6A2B"/>
    <w:rsid w:val="00EC6FA6"/>
    <w:rsid w:val="00ED19EB"/>
    <w:rsid w:val="00ED24F3"/>
    <w:rsid w:val="00ED35CB"/>
    <w:rsid w:val="00ED4DDE"/>
    <w:rsid w:val="00ED57C7"/>
    <w:rsid w:val="00EE4765"/>
    <w:rsid w:val="00EE4E25"/>
    <w:rsid w:val="00EE7045"/>
    <w:rsid w:val="00EE716E"/>
    <w:rsid w:val="00EE7C2A"/>
    <w:rsid w:val="00EF04D0"/>
    <w:rsid w:val="00EF056A"/>
    <w:rsid w:val="00EF1897"/>
    <w:rsid w:val="00EF1E9C"/>
    <w:rsid w:val="00EF2112"/>
    <w:rsid w:val="00EF4B2B"/>
    <w:rsid w:val="00EF4B5F"/>
    <w:rsid w:val="00EF559A"/>
    <w:rsid w:val="00EF6427"/>
    <w:rsid w:val="00EF7042"/>
    <w:rsid w:val="00EF7204"/>
    <w:rsid w:val="00F02069"/>
    <w:rsid w:val="00F02897"/>
    <w:rsid w:val="00F03B3A"/>
    <w:rsid w:val="00F03ECA"/>
    <w:rsid w:val="00F05981"/>
    <w:rsid w:val="00F05A76"/>
    <w:rsid w:val="00F06217"/>
    <w:rsid w:val="00F07EF1"/>
    <w:rsid w:val="00F11051"/>
    <w:rsid w:val="00F11FDE"/>
    <w:rsid w:val="00F1358A"/>
    <w:rsid w:val="00F14BA7"/>
    <w:rsid w:val="00F14F12"/>
    <w:rsid w:val="00F14F21"/>
    <w:rsid w:val="00F160D2"/>
    <w:rsid w:val="00F16197"/>
    <w:rsid w:val="00F2030F"/>
    <w:rsid w:val="00F20827"/>
    <w:rsid w:val="00F20E71"/>
    <w:rsid w:val="00F2120F"/>
    <w:rsid w:val="00F21F61"/>
    <w:rsid w:val="00F23697"/>
    <w:rsid w:val="00F23792"/>
    <w:rsid w:val="00F240CB"/>
    <w:rsid w:val="00F25CF6"/>
    <w:rsid w:val="00F26048"/>
    <w:rsid w:val="00F268D4"/>
    <w:rsid w:val="00F271BE"/>
    <w:rsid w:val="00F2778F"/>
    <w:rsid w:val="00F277DB"/>
    <w:rsid w:val="00F30674"/>
    <w:rsid w:val="00F3190B"/>
    <w:rsid w:val="00F3239C"/>
    <w:rsid w:val="00F33540"/>
    <w:rsid w:val="00F35CDC"/>
    <w:rsid w:val="00F37476"/>
    <w:rsid w:val="00F40469"/>
    <w:rsid w:val="00F4073A"/>
    <w:rsid w:val="00F4143E"/>
    <w:rsid w:val="00F415D8"/>
    <w:rsid w:val="00F42069"/>
    <w:rsid w:val="00F423EF"/>
    <w:rsid w:val="00F42441"/>
    <w:rsid w:val="00F42F2C"/>
    <w:rsid w:val="00F459CB"/>
    <w:rsid w:val="00F47539"/>
    <w:rsid w:val="00F47B7E"/>
    <w:rsid w:val="00F47EDD"/>
    <w:rsid w:val="00F50E50"/>
    <w:rsid w:val="00F5221E"/>
    <w:rsid w:val="00F52FA4"/>
    <w:rsid w:val="00F5325B"/>
    <w:rsid w:val="00F53311"/>
    <w:rsid w:val="00F53D85"/>
    <w:rsid w:val="00F54AAD"/>
    <w:rsid w:val="00F54B8A"/>
    <w:rsid w:val="00F603B0"/>
    <w:rsid w:val="00F61CDE"/>
    <w:rsid w:val="00F629CA"/>
    <w:rsid w:val="00F64004"/>
    <w:rsid w:val="00F645BB"/>
    <w:rsid w:val="00F64C13"/>
    <w:rsid w:val="00F655C9"/>
    <w:rsid w:val="00F67BDA"/>
    <w:rsid w:val="00F72470"/>
    <w:rsid w:val="00F72E91"/>
    <w:rsid w:val="00F72ECD"/>
    <w:rsid w:val="00F7364D"/>
    <w:rsid w:val="00F73DFE"/>
    <w:rsid w:val="00F748F4"/>
    <w:rsid w:val="00F7514D"/>
    <w:rsid w:val="00F75758"/>
    <w:rsid w:val="00F77CB5"/>
    <w:rsid w:val="00F77E6F"/>
    <w:rsid w:val="00F810CF"/>
    <w:rsid w:val="00F81955"/>
    <w:rsid w:val="00F8196C"/>
    <w:rsid w:val="00F81CB5"/>
    <w:rsid w:val="00F82CCA"/>
    <w:rsid w:val="00F83724"/>
    <w:rsid w:val="00F83E83"/>
    <w:rsid w:val="00F85CEB"/>
    <w:rsid w:val="00F85F8F"/>
    <w:rsid w:val="00F86636"/>
    <w:rsid w:val="00F86CEA"/>
    <w:rsid w:val="00F92294"/>
    <w:rsid w:val="00F9230E"/>
    <w:rsid w:val="00F92333"/>
    <w:rsid w:val="00F924AA"/>
    <w:rsid w:val="00F925D7"/>
    <w:rsid w:val="00F93DF5"/>
    <w:rsid w:val="00F93E45"/>
    <w:rsid w:val="00F95277"/>
    <w:rsid w:val="00F9605E"/>
    <w:rsid w:val="00F96C52"/>
    <w:rsid w:val="00FA0111"/>
    <w:rsid w:val="00FA0383"/>
    <w:rsid w:val="00FA0683"/>
    <w:rsid w:val="00FA07B1"/>
    <w:rsid w:val="00FA2368"/>
    <w:rsid w:val="00FA32FD"/>
    <w:rsid w:val="00FB095F"/>
    <w:rsid w:val="00FB13A3"/>
    <w:rsid w:val="00FB18E1"/>
    <w:rsid w:val="00FB26BA"/>
    <w:rsid w:val="00FB3936"/>
    <w:rsid w:val="00FB50EA"/>
    <w:rsid w:val="00FB711F"/>
    <w:rsid w:val="00FB7889"/>
    <w:rsid w:val="00FC02A0"/>
    <w:rsid w:val="00FC0DDD"/>
    <w:rsid w:val="00FC2279"/>
    <w:rsid w:val="00FC37D8"/>
    <w:rsid w:val="00FC3F1D"/>
    <w:rsid w:val="00FC4A1F"/>
    <w:rsid w:val="00FC6C14"/>
    <w:rsid w:val="00FD12A1"/>
    <w:rsid w:val="00FD2BDD"/>
    <w:rsid w:val="00FD3A37"/>
    <w:rsid w:val="00FD3A7E"/>
    <w:rsid w:val="00FD3FE7"/>
    <w:rsid w:val="00FD4B28"/>
    <w:rsid w:val="00FD55ED"/>
    <w:rsid w:val="00FD5680"/>
    <w:rsid w:val="00FD5B5B"/>
    <w:rsid w:val="00FD688F"/>
    <w:rsid w:val="00FD6B5F"/>
    <w:rsid w:val="00FD707B"/>
    <w:rsid w:val="00FD7814"/>
    <w:rsid w:val="00FD7FDE"/>
    <w:rsid w:val="00FE0667"/>
    <w:rsid w:val="00FE0B9E"/>
    <w:rsid w:val="00FE117D"/>
    <w:rsid w:val="00FE2E33"/>
    <w:rsid w:val="00FE33D4"/>
    <w:rsid w:val="00FE3C99"/>
    <w:rsid w:val="00FE4BA6"/>
    <w:rsid w:val="00FE4E7A"/>
    <w:rsid w:val="00FE58F6"/>
    <w:rsid w:val="00FE6D0C"/>
    <w:rsid w:val="00FE78B0"/>
    <w:rsid w:val="00FE7B36"/>
    <w:rsid w:val="00FF1C64"/>
    <w:rsid w:val="00FF1FAD"/>
    <w:rsid w:val="00FF2BDF"/>
    <w:rsid w:val="00FF34CC"/>
    <w:rsid w:val="00FF387C"/>
    <w:rsid w:val="00FF67C5"/>
    <w:rsid w:val="00FF6F1B"/>
    <w:rsid w:val="00FF74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locked="1" w:uiPriority="0"/>
    <w:lsdException w:name="index 2" w:locked="1" w:uiPriority="0"/>
    <w:lsdException w:name="index 3" w:locked="1" w:uiPriority="0"/>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locked="1" w:uiPriority="0"/>
    <w:lsdException w:name="footnote text" w:locked="1" w:uiPriority="0"/>
    <w:lsdException w:name="annotation text" w:locked="1" w:uiPriority="0"/>
    <w:lsdException w:name="header" w:locked="1" w:uiPriority="0"/>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locked="1" w:uiPriority="0"/>
    <w:lsdException w:name="annotation reference" w:locked="1" w:uiPriority="0"/>
    <w:lsdException w:name="line number" w:semiHidden="1" w:unhideWhenUsed="1"/>
    <w:lsdException w:name="page number" w:locked="1" w:uiPriority="0"/>
    <w:lsdException w:name="endnote reference" w:locked="1" w:uiPriority="0"/>
    <w:lsdException w:name="endnote text" w:locked="1" w:uiPriority="0"/>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locked="1" w:uiPriority="0"/>
    <w:lsdException w:name="Body Text First Indent" w:locked="1" w:uiPriority="0"/>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locked="1" w:uiPriority="0"/>
    <w:lsdException w:name="Plain Text" w:locked="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uiPriority="0"/>
    <w:lsdException w:name="No List" w:semiHidden="1" w:unhideWhenUsed="1"/>
    <w:lsdException w:name="Outline List 1" w:semiHidden="1" w:unhideWhenUsed="1"/>
    <w:lsdException w:name="Outline List 2" w:locked="1" w:uiPriority="0"/>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locked="1" w:uiPriority="0"/>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uiPriority="0"/>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8">
    <w:name w:val="Normal"/>
    <w:qFormat/>
    <w:rsid w:val="00622FBC"/>
    <w:pPr>
      <w:widowControl w:val="0"/>
      <w:jc w:val="both"/>
    </w:pPr>
    <w:rPr>
      <w:rFonts w:ascii="Times New Roman" w:hAnsi="Times New Roman"/>
      <w:kern w:val="2"/>
      <w:sz w:val="21"/>
      <w:szCs w:val="24"/>
    </w:rPr>
  </w:style>
  <w:style w:type="paragraph" w:styleId="10">
    <w:name w:val="heading 1"/>
    <w:basedOn w:val="a8"/>
    <w:next w:val="a8"/>
    <w:link w:val="1Char"/>
    <w:uiPriority w:val="99"/>
    <w:qFormat/>
    <w:rsid w:val="00622FBC"/>
    <w:pPr>
      <w:keepNext/>
      <w:keepLines/>
      <w:spacing w:before="340" w:after="330" w:line="578" w:lineRule="auto"/>
      <w:outlineLvl w:val="0"/>
    </w:pPr>
    <w:rPr>
      <w:rFonts w:ascii="Arial" w:hAnsi="Arial" w:cs="Arial"/>
      <w:b/>
      <w:bCs/>
      <w:kern w:val="44"/>
      <w:sz w:val="44"/>
      <w:szCs w:val="44"/>
    </w:rPr>
  </w:style>
  <w:style w:type="paragraph" w:styleId="2">
    <w:name w:val="heading 2"/>
    <w:aliases w:val="节标题2"/>
    <w:basedOn w:val="a8"/>
    <w:next w:val="a8"/>
    <w:link w:val="2Char"/>
    <w:uiPriority w:val="99"/>
    <w:qFormat/>
    <w:rsid w:val="00622FBC"/>
    <w:pPr>
      <w:keepNext/>
      <w:keepLines/>
      <w:numPr>
        <w:ilvl w:val="1"/>
        <w:numId w:val="4"/>
      </w:numPr>
      <w:spacing w:beforeLines="50" w:afterLines="50"/>
      <w:jc w:val="left"/>
      <w:outlineLvl w:val="1"/>
    </w:pPr>
    <w:rPr>
      <w:rFonts w:eastAsia="黑体"/>
      <w:sz w:val="30"/>
      <w:szCs w:val="32"/>
    </w:rPr>
  </w:style>
  <w:style w:type="paragraph" w:styleId="3">
    <w:name w:val="heading 3"/>
    <w:aliases w:val="条标题3"/>
    <w:basedOn w:val="5"/>
    <w:next w:val="a8"/>
    <w:link w:val="3Char"/>
    <w:uiPriority w:val="99"/>
    <w:qFormat/>
    <w:rsid w:val="00622FBC"/>
    <w:pPr>
      <w:keepNext/>
      <w:keepLines/>
      <w:numPr>
        <w:ilvl w:val="2"/>
        <w:numId w:val="4"/>
      </w:numPr>
      <w:spacing w:beforeLines="50" w:afterLines="50"/>
      <w:ind w:firstLineChars="0" w:firstLine="0"/>
      <w:jc w:val="left"/>
      <w:outlineLvl w:val="2"/>
    </w:pPr>
    <w:rPr>
      <w:rFonts w:eastAsia="黑体"/>
      <w:sz w:val="28"/>
      <w:szCs w:val="32"/>
    </w:rPr>
  </w:style>
  <w:style w:type="paragraph" w:styleId="41">
    <w:name w:val="heading 4"/>
    <w:basedOn w:val="a8"/>
    <w:next w:val="a8"/>
    <w:link w:val="4Char"/>
    <w:uiPriority w:val="99"/>
    <w:qFormat/>
    <w:rsid w:val="00622FBC"/>
    <w:pPr>
      <w:keepNext/>
      <w:keepLines/>
      <w:spacing w:before="280" w:after="290" w:line="376" w:lineRule="auto"/>
      <w:outlineLvl w:val="3"/>
    </w:pPr>
    <w:rPr>
      <w:rFonts w:ascii="Cambria" w:hAnsi="Cambria"/>
      <w:b/>
      <w:bCs/>
      <w:sz w:val="28"/>
      <w:szCs w:val="28"/>
    </w:r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character" w:customStyle="1" w:styleId="1Char">
    <w:name w:val="标题 1 Char"/>
    <w:link w:val="10"/>
    <w:uiPriority w:val="99"/>
    <w:locked/>
    <w:rsid w:val="00622FBC"/>
    <w:rPr>
      <w:rFonts w:ascii="Arial" w:eastAsia="宋体" w:hAnsi="Arial" w:cs="Arial"/>
      <w:b/>
      <w:bCs/>
      <w:kern w:val="44"/>
      <w:sz w:val="44"/>
      <w:szCs w:val="44"/>
    </w:rPr>
  </w:style>
  <w:style w:type="character" w:customStyle="1" w:styleId="2Char">
    <w:name w:val="标题 2 Char"/>
    <w:aliases w:val="节标题2 Char"/>
    <w:link w:val="2"/>
    <w:uiPriority w:val="99"/>
    <w:locked/>
    <w:rsid w:val="00622FBC"/>
    <w:rPr>
      <w:rFonts w:ascii="Times New Roman" w:eastAsia="黑体" w:hAnsi="Times New Roman" w:cs="Times New Roman"/>
      <w:sz w:val="32"/>
      <w:szCs w:val="32"/>
    </w:rPr>
  </w:style>
  <w:style w:type="character" w:customStyle="1" w:styleId="3Char">
    <w:name w:val="标题 3 Char"/>
    <w:aliases w:val="条标题3 Char"/>
    <w:link w:val="3"/>
    <w:uiPriority w:val="99"/>
    <w:locked/>
    <w:rsid w:val="00622FBC"/>
    <w:rPr>
      <w:rFonts w:ascii="Times New Roman" w:eastAsia="黑体" w:hAnsi="Times New Roman" w:cs="Times New Roman"/>
      <w:bCs/>
      <w:sz w:val="32"/>
      <w:szCs w:val="32"/>
    </w:rPr>
  </w:style>
  <w:style w:type="character" w:customStyle="1" w:styleId="4Char">
    <w:name w:val="标题 4 Char"/>
    <w:link w:val="41"/>
    <w:uiPriority w:val="99"/>
    <w:locked/>
    <w:rsid w:val="00622FBC"/>
    <w:rPr>
      <w:rFonts w:ascii="Cambria" w:eastAsia="宋体" w:hAnsi="Cambria" w:cs="Times New Roman"/>
      <w:b/>
      <w:bCs/>
      <w:sz w:val="28"/>
      <w:szCs w:val="28"/>
    </w:rPr>
  </w:style>
  <w:style w:type="paragraph" w:customStyle="1" w:styleId="34">
    <w:name w:val="3级标题"/>
    <w:basedOn w:val="3"/>
    <w:next w:val="Default"/>
    <w:uiPriority w:val="99"/>
    <w:rsid w:val="00622FBC"/>
    <w:pPr>
      <w:spacing w:before="50" w:after="50" w:line="400" w:lineRule="atLeast"/>
    </w:pPr>
    <w:rPr>
      <w:rFonts w:ascii="Arial" w:hAnsi="Arial" w:cs="Arial"/>
      <w:b/>
    </w:rPr>
  </w:style>
  <w:style w:type="paragraph" w:customStyle="1" w:styleId="ac">
    <w:name w:val="正文 + 小五"/>
    <w:basedOn w:val="a8"/>
    <w:uiPriority w:val="99"/>
    <w:rsid w:val="00622FBC"/>
    <w:pPr>
      <w:spacing w:line="400" w:lineRule="exact"/>
      <w:ind w:firstLineChars="200" w:firstLine="360"/>
    </w:pPr>
    <w:rPr>
      <w:sz w:val="18"/>
      <w:szCs w:val="18"/>
    </w:rPr>
  </w:style>
  <w:style w:type="paragraph" w:styleId="ad">
    <w:name w:val="Document Map"/>
    <w:basedOn w:val="a8"/>
    <w:link w:val="Char"/>
    <w:uiPriority w:val="99"/>
    <w:semiHidden/>
    <w:rsid w:val="00622FBC"/>
    <w:pPr>
      <w:shd w:val="clear" w:color="auto" w:fill="000080"/>
    </w:pPr>
  </w:style>
  <w:style w:type="character" w:customStyle="1" w:styleId="Char">
    <w:name w:val="文档结构图 Char"/>
    <w:link w:val="ad"/>
    <w:uiPriority w:val="99"/>
    <w:semiHidden/>
    <w:locked/>
    <w:rsid w:val="00622FBC"/>
    <w:rPr>
      <w:rFonts w:ascii="Times New Roman" w:eastAsia="宋体" w:hAnsi="Times New Roman" w:cs="Times New Roman"/>
      <w:sz w:val="24"/>
      <w:szCs w:val="24"/>
      <w:shd w:val="clear" w:color="auto" w:fill="000080"/>
    </w:rPr>
  </w:style>
  <w:style w:type="paragraph" w:customStyle="1" w:styleId="p0">
    <w:name w:val="p0"/>
    <w:basedOn w:val="a8"/>
    <w:uiPriority w:val="99"/>
    <w:rsid w:val="00622FBC"/>
    <w:pPr>
      <w:widowControl/>
    </w:pPr>
    <w:rPr>
      <w:rFonts w:cs="宋体"/>
      <w:kern w:val="0"/>
      <w:szCs w:val="21"/>
      <w:lang w:bidi="hi-IN"/>
    </w:rPr>
  </w:style>
  <w:style w:type="table" w:styleId="ae">
    <w:name w:val="Table Grid"/>
    <w:basedOn w:val="aa"/>
    <w:uiPriority w:val="99"/>
    <w:rsid w:val="00622FBC"/>
    <w:pPr>
      <w:widowControl w:val="0"/>
      <w:jc w:val="both"/>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
    <w:name w:val="一级标题"/>
    <w:basedOn w:val="10"/>
    <w:uiPriority w:val="99"/>
    <w:rsid w:val="00622FBC"/>
    <w:pPr>
      <w:spacing w:before="400" w:after="400" w:line="400" w:lineRule="atLeast"/>
      <w:jc w:val="center"/>
    </w:pPr>
    <w:rPr>
      <w:rFonts w:eastAsia="黑体"/>
      <w:b w:val="0"/>
      <w:sz w:val="36"/>
      <w:szCs w:val="36"/>
    </w:rPr>
  </w:style>
  <w:style w:type="paragraph" w:customStyle="1" w:styleId="af0">
    <w:name w:val="二级标题"/>
    <w:basedOn w:val="2"/>
    <w:link w:val="Char0"/>
    <w:uiPriority w:val="99"/>
    <w:rsid w:val="00622FBC"/>
    <w:pPr>
      <w:numPr>
        <w:ilvl w:val="0"/>
        <w:numId w:val="0"/>
      </w:numPr>
      <w:spacing w:before="400" w:after="400" w:line="400" w:lineRule="atLeast"/>
    </w:pPr>
    <w:rPr>
      <w:b/>
      <w:kern w:val="0"/>
      <w:szCs w:val="30"/>
    </w:rPr>
  </w:style>
  <w:style w:type="paragraph" w:customStyle="1" w:styleId="af1">
    <w:name w:val="三级标题"/>
    <w:basedOn w:val="3"/>
    <w:link w:val="Char1"/>
    <w:uiPriority w:val="99"/>
    <w:rsid w:val="00622FBC"/>
    <w:pPr>
      <w:numPr>
        <w:ilvl w:val="0"/>
        <w:numId w:val="0"/>
      </w:numPr>
      <w:spacing w:before="200" w:after="200" w:line="400" w:lineRule="atLeast"/>
    </w:pPr>
    <w:rPr>
      <w:rFonts w:ascii="Arial" w:hAnsi="Arial"/>
      <w:b/>
      <w:kern w:val="0"/>
      <w:szCs w:val="28"/>
    </w:rPr>
  </w:style>
  <w:style w:type="paragraph" w:customStyle="1" w:styleId="af2">
    <w:name w:val="!正文首行缩进"/>
    <w:basedOn w:val="a8"/>
    <w:uiPriority w:val="99"/>
    <w:rsid w:val="00622FBC"/>
    <w:pPr>
      <w:spacing w:line="400" w:lineRule="atLeast"/>
      <w:ind w:firstLineChars="200" w:firstLine="200"/>
    </w:pPr>
    <w:rPr>
      <w:rFonts w:ascii="Arial" w:hAnsi="Arial" w:cs="Arial"/>
      <w:sz w:val="24"/>
    </w:rPr>
  </w:style>
  <w:style w:type="paragraph" w:customStyle="1" w:styleId="af3">
    <w:name w:val="参考文献标题"/>
    <w:basedOn w:val="10"/>
    <w:uiPriority w:val="99"/>
    <w:rsid w:val="00622FBC"/>
    <w:pPr>
      <w:spacing w:before="400" w:after="400" w:line="400" w:lineRule="atLeast"/>
      <w:jc w:val="center"/>
    </w:pPr>
    <w:rPr>
      <w:rFonts w:eastAsia="黑体"/>
      <w:b w:val="0"/>
      <w:sz w:val="36"/>
      <w:szCs w:val="36"/>
    </w:rPr>
  </w:style>
  <w:style w:type="paragraph" w:customStyle="1" w:styleId="a1">
    <w:name w:val="文献格式"/>
    <w:basedOn w:val="a8"/>
    <w:link w:val="Char2"/>
    <w:uiPriority w:val="99"/>
    <w:rsid w:val="00622FBC"/>
    <w:pPr>
      <w:numPr>
        <w:numId w:val="1"/>
      </w:numPr>
      <w:spacing w:line="400" w:lineRule="atLeast"/>
    </w:pPr>
    <w:rPr>
      <w:rFonts w:ascii="Arial" w:hAnsi="Arial"/>
      <w:kern w:val="0"/>
      <w:sz w:val="20"/>
      <w:szCs w:val="20"/>
    </w:rPr>
  </w:style>
  <w:style w:type="character" w:customStyle="1" w:styleId="Char2">
    <w:name w:val="文献格式 Char"/>
    <w:link w:val="a1"/>
    <w:uiPriority w:val="99"/>
    <w:locked/>
    <w:rsid w:val="00622FBC"/>
    <w:rPr>
      <w:rFonts w:ascii="Arial" w:eastAsia="宋体" w:hAnsi="Arial"/>
      <w:sz w:val="20"/>
    </w:rPr>
  </w:style>
  <w:style w:type="paragraph" w:customStyle="1" w:styleId="af4">
    <w:name w:val="首行缩进正文"/>
    <w:basedOn w:val="a8"/>
    <w:uiPriority w:val="99"/>
    <w:rsid w:val="00622FBC"/>
    <w:pPr>
      <w:spacing w:line="400" w:lineRule="exact"/>
      <w:ind w:firstLineChars="200" w:firstLine="200"/>
    </w:pPr>
    <w:rPr>
      <w:rFonts w:ascii="Arial" w:hAnsi="Arial" w:cs="Arial"/>
      <w:sz w:val="24"/>
    </w:rPr>
  </w:style>
  <w:style w:type="paragraph" w:customStyle="1" w:styleId="af5">
    <w:name w:val="论文正文"/>
    <w:basedOn w:val="a8"/>
    <w:uiPriority w:val="99"/>
    <w:rsid w:val="00622FBC"/>
    <w:pPr>
      <w:spacing w:line="380" w:lineRule="atLeast"/>
      <w:ind w:firstLine="482"/>
    </w:pPr>
    <w:rPr>
      <w:rFonts w:ascii="Arial" w:hAnsi="Arial" w:cs="Arial"/>
      <w:sz w:val="24"/>
      <w:szCs w:val="20"/>
    </w:rPr>
  </w:style>
  <w:style w:type="paragraph" w:customStyle="1" w:styleId="22">
    <w:name w:val="样式2"/>
    <w:basedOn w:val="a8"/>
    <w:autoRedefine/>
    <w:uiPriority w:val="99"/>
    <w:rsid w:val="00622FBC"/>
    <w:pPr>
      <w:adjustRightInd w:val="0"/>
      <w:spacing w:line="400" w:lineRule="atLeast"/>
      <w:ind w:firstLineChars="200" w:firstLine="480"/>
    </w:pPr>
    <w:rPr>
      <w:rFonts w:ascii="Arial" w:hAnsi="Arial" w:cs="Arial"/>
      <w:bCs/>
      <w:kern w:val="0"/>
      <w:sz w:val="24"/>
    </w:rPr>
  </w:style>
  <w:style w:type="paragraph" w:customStyle="1" w:styleId="23">
    <w:name w:val="2级标题"/>
    <w:basedOn w:val="2"/>
    <w:uiPriority w:val="99"/>
    <w:rsid w:val="00622FBC"/>
    <w:pPr>
      <w:spacing w:before="400" w:after="400" w:line="400" w:lineRule="atLeast"/>
    </w:pPr>
    <w:rPr>
      <w:b/>
    </w:rPr>
  </w:style>
  <w:style w:type="character" w:customStyle="1" w:styleId="content">
    <w:name w:val="content"/>
    <w:uiPriority w:val="99"/>
    <w:rsid w:val="00622FBC"/>
    <w:rPr>
      <w:rFonts w:cs="Times New Roman"/>
    </w:rPr>
  </w:style>
  <w:style w:type="paragraph" w:styleId="af6">
    <w:name w:val="header"/>
    <w:basedOn w:val="a8"/>
    <w:link w:val="Char3"/>
    <w:uiPriority w:val="99"/>
    <w:rsid w:val="00622FBC"/>
    <w:pPr>
      <w:pBdr>
        <w:bottom w:val="thinThickSmallGap" w:sz="12" w:space="1" w:color="auto"/>
      </w:pBdr>
      <w:tabs>
        <w:tab w:val="center" w:pos="4153"/>
        <w:tab w:val="right" w:pos="8306"/>
      </w:tabs>
      <w:snapToGrid w:val="0"/>
      <w:jc w:val="center"/>
    </w:pPr>
    <w:rPr>
      <w:rFonts w:hAnsi="宋体"/>
      <w:szCs w:val="21"/>
    </w:rPr>
  </w:style>
  <w:style w:type="character" w:customStyle="1" w:styleId="Char3">
    <w:name w:val="页眉 Char"/>
    <w:link w:val="af6"/>
    <w:uiPriority w:val="99"/>
    <w:locked/>
    <w:rsid w:val="00622FBC"/>
    <w:rPr>
      <w:rFonts w:ascii="Times New Roman" w:eastAsia="宋体" w:hAnsi="宋体" w:cs="Times New Roman"/>
      <w:sz w:val="21"/>
      <w:szCs w:val="21"/>
    </w:rPr>
  </w:style>
  <w:style w:type="paragraph" w:styleId="af7">
    <w:name w:val="footer"/>
    <w:basedOn w:val="a8"/>
    <w:link w:val="Char4"/>
    <w:uiPriority w:val="99"/>
    <w:rsid w:val="00622FBC"/>
    <w:pPr>
      <w:tabs>
        <w:tab w:val="center" w:pos="4153"/>
        <w:tab w:val="right" w:pos="8306"/>
      </w:tabs>
      <w:snapToGrid w:val="0"/>
      <w:jc w:val="left"/>
    </w:pPr>
    <w:rPr>
      <w:rFonts w:ascii="Arial" w:hAnsi="Arial" w:cs="Arial"/>
      <w:sz w:val="18"/>
      <w:szCs w:val="18"/>
    </w:rPr>
  </w:style>
  <w:style w:type="character" w:customStyle="1" w:styleId="Char4">
    <w:name w:val="页脚 Char"/>
    <w:link w:val="af7"/>
    <w:uiPriority w:val="99"/>
    <w:locked/>
    <w:rsid w:val="00622FBC"/>
    <w:rPr>
      <w:rFonts w:ascii="Arial" w:eastAsia="宋体" w:hAnsi="Arial" w:cs="Arial"/>
      <w:sz w:val="18"/>
      <w:szCs w:val="18"/>
    </w:rPr>
  </w:style>
  <w:style w:type="paragraph" w:customStyle="1" w:styleId="11">
    <w:name w:val="样式1"/>
    <w:basedOn w:val="af6"/>
    <w:uiPriority w:val="99"/>
    <w:rsid w:val="00622FBC"/>
    <w:pPr>
      <w:pBdr>
        <w:bottom w:val="double" w:sz="4" w:space="1" w:color="auto"/>
      </w:pBdr>
    </w:pPr>
  </w:style>
  <w:style w:type="character" w:styleId="af8">
    <w:name w:val="page number"/>
    <w:uiPriority w:val="99"/>
    <w:rsid w:val="00622FBC"/>
    <w:rPr>
      <w:rFonts w:cs="Times New Roman"/>
    </w:rPr>
  </w:style>
  <w:style w:type="paragraph" w:styleId="12">
    <w:name w:val="toc 1"/>
    <w:basedOn w:val="a8"/>
    <w:next w:val="a8"/>
    <w:autoRedefine/>
    <w:uiPriority w:val="99"/>
    <w:rsid w:val="00622FBC"/>
    <w:pPr>
      <w:tabs>
        <w:tab w:val="right" w:leader="middleDot" w:pos="8748"/>
      </w:tabs>
      <w:adjustRightInd w:val="0"/>
      <w:snapToGrid w:val="0"/>
      <w:spacing w:line="288" w:lineRule="auto"/>
      <w:jc w:val="left"/>
    </w:pPr>
    <w:rPr>
      <w:rFonts w:eastAsia="黑体" w:cs="Arial"/>
      <w:noProof/>
      <w:sz w:val="24"/>
    </w:rPr>
  </w:style>
  <w:style w:type="paragraph" w:styleId="24">
    <w:name w:val="toc 2"/>
    <w:basedOn w:val="a8"/>
    <w:next w:val="a8"/>
    <w:autoRedefine/>
    <w:uiPriority w:val="99"/>
    <w:rsid w:val="00622FBC"/>
    <w:pPr>
      <w:tabs>
        <w:tab w:val="right" w:leader="middleDot" w:pos="8748"/>
      </w:tabs>
      <w:adjustRightInd w:val="0"/>
      <w:snapToGrid w:val="0"/>
      <w:spacing w:line="288" w:lineRule="auto"/>
      <w:ind w:leftChars="150" w:left="315"/>
      <w:jc w:val="left"/>
    </w:pPr>
    <w:rPr>
      <w:rFonts w:cs="Arial"/>
      <w:noProof/>
      <w:sz w:val="24"/>
    </w:rPr>
  </w:style>
  <w:style w:type="paragraph" w:styleId="35">
    <w:name w:val="toc 3"/>
    <w:basedOn w:val="a8"/>
    <w:next w:val="a8"/>
    <w:autoRedefine/>
    <w:uiPriority w:val="99"/>
    <w:rsid w:val="00622FBC"/>
    <w:pPr>
      <w:tabs>
        <w:tab w:val="left" w:pos="244"/>
        <w:tab w:val="right" w:leader="middleDot" w:pos="8748"/>
      </w:tabs>
      <w:snapToGrid w:val="0"/>
      <w:spacing w:line="288" w:lineRule="auto"/>
      <w:ind w:left="482"/>
      <w:jc w:val="left"/>
    </w:pPr>
    <w:rPr>
      <w:rFonts w:cs="Arial"/>
      <w:noProof/>
      <w:sz w:val="24"/>
    </w:rPr>
  </w:style>
  <w:style w:type="character" w:styleId="af9">
    <w:name w:val="Hyperlink"/>
    <w:uiPriority w:val="99"/>
    <w:rsid w:val="00622FBC"/>
    <w:rPr>
      <w:rFonts w:cs="Times New Roman"/>
      <w:color w:val="0000FF"/>
      <w:u w:val="single"/>
    </w:rPr>
  </w:style>
  <w:style w:type="paragraph" w:customStyle="1" w:styleId="13">
    <w:name w:val="1级标题"/>
    <w:basedOn w:val="10"/>
    <w:uiPriority w:val="99"/>
    <w:rsid w:val="00622FBC"/>
    <w:pPr>
      <w:spacing w:before="400" w:after="400" w:line="400" w:lineRule="atLeast"/>
      <w:jc w:val="center"/>
    </w:pPr>
    <w:rPr>
      <w:rFonts w:eastAsia="黑体"/>
      <w:b w:val="0"/>
      <w:sz w:val="36"/>
    </w:rPr>
  </w:style>
  <w:style w:type="paragraph" w:styleId="14">
    <w:name w:val="index 1"/>
    <w:basedOn w:val="a8"/>
    <w:next w:val="a8"/>
    <w:autoRedefine/>
    <w:uiPriority w:val="99"/>
    <w:semiHidden/>
    <w:rsid w:val="00622FBC"/>
    <w:rPr>
      <w:rFonts w:ascii="Arial" w:eastAsia="黑体" w:hAnsi="Arial" w:cs="Arial"/>
      <w:sz w:val="24"/>
    </w:rPr>
  </w:style>
  <w:style w:type="paragraph" w:styleId="25">
    <w:name w:val="index 2"/>
    <w:basedOn w:val="a8"/>
    <w:next w:val="a8"/>
    <w:autoRedefine/>
    <w:uiPriority w:val="99"/>
    <w:semiHidden/>
    <w:rsid w:val="00622FBC"/>
    <w:pPr>
      <w:ind w:leftChars="200" w:left="200"/>
    </w:pPr>
    <w:rPr>
      <w:rFonts w:ascii="Arial" w:hAnsi="Arial" w:cs="Arial"/>
      <w:sz w:val="24"/>
    </w:rPr>
  </w:style>
  <w:style w:type="paragraph" w:styleId="36">
    <w:name w:val="index 3"/>
    <w:basedOn w:val="a8"/>
    <w:next w:val="a8"/>
    <w:autoRedefine/>
    <w:uiPriority w:val="99"/>
    <w:semiHidden/>
    <w:rsid w:val="00622FBC"/>
    <w:pPr>
      <w:ind w:leftChars="400" w:left="400"/>
    </w:pPr>
    <w:rPr>
      <w:rFonts w:ascii="Arial" w:hAnsi="Arial" w:cs="Arial"/>
      <w:sz w:val="24"/>
    </w:rPr>
  </w:style>
  <w:style w:type="paragraph" w:customStyle="1" w:styleId="TextofReference">
    <w:name w:val="Text of Reference"/>
    <w:uiPriority w:val="99"/>
    <w:rsid w:val="00622FBC"/>
    <w:pPr>
      <w:spacing w:line="260" w:lineRule="exact"/>
      <w:jc w:val="both"/>
    </w:pPr>
    <w:rPr>
      <w:rFonts w:ascii="Times New Roman" w:hAnsi="Times New Roman"/>
      <w:sz w:val="15"/>
    </w:rPr>
  </w:style>
  <w:style w:type="paragraph" w:styleId="afa">
    <w:name w:val="Normal Indent"/>
    <w:basedOn w:val="a8"/>
    <w:link w:val="Char5"/>
    <w:uiPriority w:val="99"/>
    <w:rsid w:val="00622FBC"/>
    <w:pPr>
      <w:ind w:firstLineChars="200" w:firstLine="420"/>
    </w:pPr>
    <w:rPr>
      <w:rFonts w:ascii="Arial" w:hAnsi="Arial"/>
      <w:kern w:val="0"/>
      <w:sz w:val="24"/>
    </w:rPr>
  </w:style>
  <w:style w:type="character" w:customStyle="1" w:styleId="afb">
    <w:name w:val="英文关键词"/>
    <w:uiPriority w:val="99"/>
    <w:rsid w:val="00622FBC"/>
    <w:rPr>
      <w:rFonts w:eastAsia="黑体"/>
      <w:b/>
    </w:rPr>
  </w:style>
  <w:style w:type="paragraph" w:styleId="afc">
    <w:name w:val="Date"/>
    <w:basedOn w:val="a8"/>
    <w:next w:val="a8"/>
    <w:link w:val="Char6"/>
    <w:uiPriority w:val="99"/>
    <w:rsid w:val="00622FBC"/>
    <w:pPr>
      <w:ind w:leftChars="2500" w:left="100"/>
    </w:pPr>
    <w:rPr>
      <w:rFonts w:ascii="Arial" w:hAnsi="Arial" w:cs="Arial"/>
    </w:rPr>
  </w:style>
  <w:style w:type="character" w:customStyle="1" w:styleId="Char6">
    <w:name w:val="日期 Char"/>
    <w:link w:val="afc"/>
    <w:uiPriority w:val="99"/>
    <w:locked/>
    <w:rsid w:val="00622FBC"/>
    <w:rPr>
      <w:rFonts w:ascii="Arial" w:eastAsia="宋体" w:hAnsi="Arial" w:cs="Arial"/>
      <w:sz w:val="24"/>
      <w:szCs w:val="24"/>
    </w:rPr>
  </w:style>
  <w:style w:type="character" w:styleId="afd">
    <w:name w:val="annotation reference"/>
    <w:uiPriority w:val="99"/>
    <w:semiHidden/>
    <w:rsid w:val="00622FBC"/>
    <w:rPr>
      <w:rFonts w:cs="Times New Roman"/>
      <w:sz w:val="21"/>
    </w:rPr>
  </w:style>
  <w:style w:type="paragraph" w:styleId="afe">
    <w:name w:val="annotation text"/>
    <w:basedOn w:val="a8"/>
    <w:link w:val="Char7"/>
    <w:uiPriority w:val="99"/>
    <w:semiHidden/>
    <w:rsid w:val="00622FBC"/>
    <w:pPr>
      <w:jc w:val="left"/>
    </w:pPr>
    <w:rPr>
      <w:rFonts w:ascii="Arial" w:hAnsi="Arial" w:cs="Arial"/>
    </w:rPr>
  </w:style>
  <w:style w:type="character" w:customStyle="1" w:styleId="Char7">
    <w:name w:val="批注文字 Char"/>
    <w:link w:val="afe"/>
    <w:uiPriority w:val="99"/>
    <w:semiHidden/>
    <w:locked/>
    <w:rsid w:val="00622FBC"/>
    <w:rPr>
      <w:rFonts w:ascii="Arial" w:eastAsia="宋体" w:hAnsi="Arial" w:cs="Arial"/>
      <w:sz w:val="24"/>
      <w:szCs w:val="24"/>
    </w:rPr>
  </w:style>
  <w:style w:type="paragraph" w:styleId="aff">
    <w:name w:val="annotation subject"/>
    <w:basedOn w:val="afe"/>
    <w:next w:val="afe"/>
    <w:link w:val="Char8"/>
    <w:uiPriority w:val="99"/>
    <w:semiHidden/>
    <w:rsid w:val="00622FBC"/>
    <w:rPr>
      <w:b/>
      <w:bCs/>
    </w:rPr>
  </w:style>
  <w:style w:type="character" w:customStyle="1" w:styleId="Char8">
    <w:name w:val="批注主题 Char"/>
    <w:link w:val="aff"/>
    <w:uiPriority w:val="99"/>
    <w:semiHidden/>
    <w:locked/>
    <w:rsid w:val="00622FBC"/>
    <w:rPr>
      <w:rFonts w:ascii="Arial" w:eastAsia="宋体" w:hAnsi="Arial" w:cs="Arial"/>
      <w:b/>
      <w:bCs/>
      <w:sz w:val="24"/>
      <w:szCs w:val="24"/>
    </w:rPr>
  </w:style>
  <w:style w:type="paragraph" w:styleId="aff0">
    <w:name w:val="Balloon Text"/>
    <w:basedOn w:val="a8"/>
    <w:link w:val="Char9"/>
    <w:uiPriority w:val="99"/>
    <w:semiHidden/>
    <w:rsid w:val="00622FBC"/>
    <w:rPr>
      <w:rFonts w:ascii="Arial" w:hAnsi="Arial" w:cs="Arial"/>
      <w:sz w:val="18"/>
      <w:szCs w:val="18"/>
    </w:rPr>
  </w:style>
  <w:style w:type="character" w:customStyle="1" w:styleId="Char9">
    <w:name w:val="批注框文本 Char"/>
    <w:link w:val="aff0"/>
    <w:uiPriority w:val="99"/>
    <w:semiHidden/>
    <w:locked/>
    <w:rsid w:val="00622FBC"/>
    <w:rPr>
      <w:rFonts w:ascii="Arial" w:eastAsia="宋体" w:hAnsi="Arial" w:cs="Arial"/>
      <w:sz w:val="18"/>
      <w:szCs w:val="18"/>
    </w:rPr>
  </w:style>
  <w:style w:type="paragraph" w:customStyle="1" w:styleId="37">
    <w:name w:val="样式3"/>
    <w:basedOn w:val="a8"/>
    <w:uiPriority w:val="99"/>
    <w:rsid w:val="00622FBC"/>
    <w:pPr>
      <w:spacing w:line="400" w:lineRule="atLeast"/>
    </w:pPr>
    <w:rPr>
      <w:rFonts w:ascii="Arial" w:eastAsia="黑体" w:hAnsi="Arial" w:cs="Arial"/>
      <w:kern w:val="0"/>
      <w:sz w:val="24"/>
    </w:rPr>
  </w:style>
  <w:style w:type="paragraph" w:styleId="aff1">
    <w:name w:val="Body Text"/>
    <w:basedOn w:val="a8"/>
    <w:link w:val="Chara"/>
    <w:uiPriority w:val="99"/>
    <w:rsid w:val="00622FBC"/>
    <w:pPr>
      <w:spacing w:after="120"/>
    </w:pPr>
    <w:rPr>
      <w:rFonts w:ascii="Arial" w:hAnsi="Arial" w:cs="Arial"/>
    </w:rPr>
  </w:style>
  <w:style w:type="character" w:customStyle="1" w:styleId="Chara">
    <w:name w:val="正文文本 Char"/>
    <w:link w:val="aff1"/>
    <w:uiPriority w:val="99"/>
    <w:locked/>
    <w:rsid w:val="00622FBC"/>
    <w:rPr>
      <w:rFonts w:ascii="Arial" w:eastAsia="宋体" w:hAnsi="Arial" w:cs="Arial"/>
      <w:sz w:val="24"/>
      <w:szCs w:val="24"/>
    </w:rPr>
  </w:style>
  <w:style w:type="paragraph" w:customStyle="1" w:styleId="aff2">
    <w:name w:val="表题"/>
    <w:basedOn w:val="a8"/>
    <w:link w:val="CharChar"/>
    <w:uiPriority w:val="99"/>
    <w:rsid w:val="00622FBC"/>
    <w:pPr>
      <w:spacing w:line="360" w:lineRule="atLeast"/>
      <w:jc w:val="center"/>
    </w:pPr>
    <w:rPr>
      <w:rFonts w:ascii="Arial" w:hAnsi="Arial"/>
      <w:kern w:val="0"/>
      <w:sz w:val="20"/>
      <w:szCs w:val="21"/>
    </w:rPr>
  </w:style>
  <w:style w:type="paragraph" w:customStyle="1" w:styleId="aff3">
    <w:name w:val="题目"/>
    <w:basedOn w:val="a8"/>
    <w:autoRedefine/>
    <w:uiPriority w:val="99"/>
    <w:rsid w:val="00622FBC"/>
    <w:pPr>
      <w:tabs>
        <w:tab w:val="left" w:pos="2410"/>
      </w:tabs>
      <w:jc w:val="center"/>
    </w:pPr>
    <w:rPr>
      <w:rFonts w:ascii="黑体" w:eastAsia="黑体" w:hAnsi="Arial" w:cs="Arial"/>
      <w:sz w:val="44"/>
      <w:szCs w:val="44"/>
    </w:rPr>
  </w:style>
  <w:style w:type="paragraph" w:styleId="aff4">
    <w:name w:val="Plain Text"/>
    <w:basedOn w:val="a8"/>
    <w:link w:val="Charb"/>
    <w:uiPriority w:val="99"/>
    <w:rsid w:val="00622FBC"/>
    <w:rPr>
      <w:rFonts w:ascii="宋体" w:hAnsi="Courier New"/>
      <w:szCs w:val="20"/>
    </w:rPr>
  </w:style>
  <w:style w:type="character" w:customStyle="1" w:styleId="Charb">
    <w:name w:val="纯文本 Char"/>
    <w:link w:val="aff4"/>
    <w:uiPriority w:val="99"/>
    <w:locked/>
    <w:rsid w:val="00622FBC"/>
    <w:rPr>
      <w:rFonts w:ascii="宋体" w:eastAsia="宋体" w:hAnsi="Courier New" w:cs="Times New Roman"/>
      <w:sz w:val="20"/>
      <w:szCs w:val="20"/>
    </w:rPr>
  </w:style>
  <w:style w:type="paragraph" w:customStyle="1" w:styleId="aff5">
    <w:name w:val="表文字"/>
    <w:basedOn w:val="afa"/>
    <w:uiPriority w:val="99"/>
    <w:rsid w:val="00622FBC"/>
    <w:pPr>
      <w:adjustRightInd w:val="0"/>
      <w:snapToGrid w:val="0"/>
      <w:spacing w:line="276" w:lineRule="auto"/>
      <w:ind w:firstLineChars="0" w:firstLine="0"/>
      <w:jc w:val="center"/>
      <w:textAlignment w:val="baseline"/>
    </w:pPr>
    <w:rPr>
      <w:sz w:val="15"/>
      <w:szCs w:val="15"/>
    </w:rPr>
  </w:style>
  <w:style w:type="paragraph" w:styleId="aff6">
    <w:name w:val="caption"/>
    <w:basedOn w:val="a8"/>
    <w:next w:val="a8"/>
    <w:link w:val="Charc"/>
    <w:uiPriority w:val="99"/>
    <w:qFormat/>
    <w:rsid w:val="00622FBC"/>
    <w:pPr>
      <w:adjustRightInd w:val="0"/>
      <w:snapToGrid w:val="0"/>
      <w:spacing w:before="60" w:after="60"/>
      <w:jc w:val="center"/>
      <w:textAlignment w:val="baseline"/>
    </w:pPr>
    <w:rPr>
      <w:rFonts w:ascii="Arial" w:hAnsi="Arial"/>
      <w:kern w:val="0"/>
      <w:sz w:val="15"/>
      <w:szCs w:val="15"/>
    </w:rPr>
  </w:style>
  <w:style w:type="character" w:customStyle="1" w:styleId="Charc">
    <w:name w:val="题注 Char"/>
    <w:link w:val="aff6"/>
    <w:uiPriority w:val="99"/>
    <w:locked/>
    <w:rsid w:val="00622FBC"/>
    <w:rPr>
      <w:rFonts w:ascii="Arial" w:eastAsia="宋体" w:hAnsi="Arial"/>
      <w:kern w:val="0"/>
      <w:sz w:val="15"/>
    </w:rPr>
  </w:style>
  <w:style w:type="character" w:customStyle="1" w:styleId="hit">
    <w:name w:val="hit"/>
    <w:uiPriority w:val="99"/>
    <w:rsid w:val="00622FBC"/>
    <w:rPr>
      <w:rFonts w:cs="Times New Roman"/>
    </w:rPr>
  </w:style>
  <w:style w:type="character" w:customStyle="1" w:styleId="apple-converted-space">
    <w:name w:val="apple-converted-space"/>
    <w:uiPriority w:val="99"/>
    <w:rsid w:val="00622FBC"/>
    <w:rPr>
      <w:rFonts w:cs="Times New Roman"/>
    </w:rPr>
  </w:style>
  <w:style w:type="paragraph" w:customStyle="1" w:styleId="a3">
    <w:name w:val="文献编号"/>
    <w:basedOn w:val="a8"/>
    <w:uiPriority w:val="99"/>
    <w:rsid w:val="00622FBC"/>
    <w:pPr>
      <w:widowControl/>
      <w:numPr>
        <w:numId w:val="3"/>
      </w:numPr>
      <w:autoSpaceDE w:val="0"/>
      <w:autoSpaceDN w:val="0"/>
      <w:adjustRightInd w:val="0"/>
      <w:snapToGrid w:val="0"/>
      <w:spacing w:line="336" w:lineRule="auto"/>
      <w:textAlignment w:val="bottom"/>
    </w:pPr>
    <w:rPr>
      <w:kern w:val="0"/>
      <w:sz w:val="15"/>
      <w:szCs w:val="15"/>
    </w:rPr>
  </w:style>
  <w:style w:type="character" w:styleId="aff7">
    <w:name w:val="Strong"/>
    <w:uiPriority w:val="99"/>
    <w:qFormat/>
    <w:rsid w:val="00622FBC"/>
    <w:rPr>
      <w:rFonts w:cs="Times New Roman"/>
      <w:b/>
    </w:rPr>
  </w:style>
  <w:style w:type="paragraph" w:customStyle="1" w:styleId="CharChar1">
    <w:name w:val="Char Char1"/>
    <w:basedOn w:val="a8"/>
    <w:uiPriority w:val="99"/>
    <w:rsid w:val="00622FBC"/>
  </w:style>
  <w:style w:type="character" w:customStyle="1" w:styleId="atn">
    <w:name w:val="atn"/>
    <w:uiPriority w:val="99"/>
    <w:rsid w:val="00622FBC"/>
    <w:rPr>
      <w:rFonts w:cs="Times New Roman"/>
    </w:rPr>
  </w:style>
  <w:style w:type="paragraph" w:styleId="aff8">
    <w:name w:val="Body Text First Indent"/>
    <w:basedOn w:val="aff1"/>
    <w:link w:val="Chard"/>
    <w:uiPriority w:val="99"/>
    <w:rsid w:val="00622FBC"/>
    <w:pPr>
      <w:adjustRightInd w:val="0"/>
      <w:snapToGrid w:val="0"/>
      <w:spacing w:after="0" w:line="440" w:lineRule="atLeast"/>
      <w:ind w:firstLineChars="200" w:firstLine="485"/>
    </w:pPr>
    <w:rPr>
      <w:rFonts w:ascii="time" w:hAnsi="time" w:cs="Times New Roman"/>
      <w:bCs/>
      <w:sz w:val="24"/>
      <w:szCs w:val="20"/>
    </w:rPr>
  </w:style>
  <w:style w:type="character" w:customStyle="1" w:styleId="Chard">
    <w:name w:val="正文首行缩进 Char"/>
    <w:link w:val="aff8"/>
    <w:uiPriority w:val="99"/>
    <w:locked/>
    <w:rsid w:val="00622FBC"/>
    <w:rPr>
      <w:rFonts w:ascii="time" w:eastAsia="宋体" w:hAnsi="time" w:cs="Times New Roman"/>
      <w:bCs/>
      <w:sz w:val="20"/>
      <w:szCs w:val="20"/>
    </w:rPr>
  </w:style>
  <w:style w:type="paragraph" w:customStyle="1" w:styleId="aff9">
    <w:name w:val="图格式"/>
    <w:basedOn w:val="a8"/>
    <w:uiPriority w:val="99"/>
    <w:rsid w:val="00622FBC"/>
    <w:pPr>
      <w:jc w:val="center"/>
    </w:pPr>
    <w:rPr>
      <w:sz w:val="24"/>
      <w:szCs w:val="20"/>
    </w:rPr>
  </w:style>
  <w:style w:type="paragraph" w:customStyle="1" w:styleId="affa">
    <w:name w:val="武表题"/>
    <w:basedOn w:val="a8"/>
    <w:link w:val="CharChar0"/>
    <w:uiPriority w:val="99"/>
    <w:rsid w:val="00622FBC"/>
    <w:pPr>
      <w:spacing w:line="440" w:lineRule="atLeast"/>
      <w:jc w:val="center"/>
    </w:pPr>
    <w:rPr>
      <w:kern w:val="0"/>
      <w:sz w:val="20"/>
      <w:szCs w:val="21"/>
    </w:rPr>
  </w:style>
  <w:style w:type="character" w:customStyle="1" w:styleId="CharChar0">
    <w:name w:val="武表题 Char Char"/>
    <w:link w:val="affa"/>
    <w:uiPriority w:val="99"/>
    <w:locked/>
    <w:rsid w:val="00622FBC"/>
    <w:rPr>
      <w:rFonts w:ascii="Times New Roman" w:eastAsia="宋体" w:hAnsi="Times New Roman"/>
      <w:sz w:val="21"/>
    </w:rPr>
  </w:style>
  <w:style w:type="table" w:styleId="7">
    <w:name w:val="Table Grid 7"/>
    <w:basedOn w:val="aa"/>
    <w:uiPriority w:val="99"/>
    <w:rsid w:val="00622FBC"/>
    <w:pPr>
      <w:widowControl w:val="0"/>
      <w:jc w:val="both"/>
    </w:pPr>
    <w:rPr>
      <w:rFonts w:ascii="Times New Roman" w:hAnsi="Times New Roman"/>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character" w:customStyle="1" w:styleId="pt9-black1">
    <w:name w:val="pt9-black1"/>
    <w:uiPriority w:val="99"/>
    <w:rsid w:val="00622FBC"/>
    <w:rPr>
      <w:rFonts w:hAnsi="宋体"/>
      <w:color w:val="000000"/>
      <w:sz w:val="18"/>
    </w:rPr>
  </w:style>
  <w:style w:type="paragraph" w:customStyle="1" w:styleId="210">
    <w:name w:val="样式 首行缩进:  2 字符1"/>
    <w:basedOn w:val="a8"/>
    <w:autoRedefine/>
    <w:uiPriority w:val="99"/>
    <w:rsid w:val="00622FBC"/>
    <w:pPr>
      <w:tabs>
        <w:tab w:val="left" w:pos="474"/>
      </w:tabs>
      <w:spacing w:line="400" w:lineRule="atLeast"/>
      <w:ind w:firstLineChars="200" w:firstLine="480"/>
    </w:pPr>
    <w:rPr>
      <w:kern w:val="0"/>
      <w:sz w:val="24"/>
      <w:szCs w:val="20"/>
    </w:rPr>
  </w:style>
  <w:style w:type="character" w:customStyle="1" w:styleId="hpsalt-edited">
    <w:name w:val="hps alt-edited"/>
    <w:uiPriority w:val="99"/>
    <w:rsid w:val="00622FBC"/>
    <w:rPr>
      <w:rFonts w:cs="Times New Roman"/>
    </w:rPr>
  </w:style>
  <w:style w:type="character" w:customStyle="1" w:styleId="def">
    <w:name w:val="def"/>
    <w:uiPriority w:val="99"/>
    <w:rsid w:val="00622FBC"/>
    <w:rPr>
      <w:rFonts w:cs="Times New Roman"/>
    </w:rPr>
  </w:style>
  <w:style w:type="character" w:customStyle="1" w:styleId="MTEquationSection">
    <w:name w:val="MTEquationSection"/>
    <w:uiPriority w:val="99"/>
    <w:rsid w:val="00622FBC"/>
    <w:rPr>
      <w:rFonts w:ascii="Times New Roman" w:eastAsia="黑体" w:hAnsi="Times New Roman"/>
      <w:noProof/>
      <w:vanish/>
      <w:color w:val="FF0000"/>
      <w:spacing w:val="-4"/>
      <w:sz w:val="36"/>
    </w:rPr>
  </w:style>
  <w:style w:type="paragraph" w:customStyle="1" w:styleId="MTDisplayEquation">
    <w:name w:val="MTDisplayEquation"/>
    <w:basedOn w:val="a8"/>
    <w:next w:val="a8"/>
    <w:uiPriority w:val="99"/>
    <w:rsid w:val="00622FBC"/>
    <w:pPr>
      <w:tabs>
        <w:tab w:val="center" w:pos="4160"/>
        <w:tab w:val="right" w:pos="8300"/>
      </w:tabs>
      <w:spacing w:line="440" w:lineRule="atLeast"/>
      <w:jc w:val="center"/>
    </w:pPr>
    <w:rPr>
      <w:sz w:val="24"/>
    </w:rPr>
  </w:style>
  <w:style w:type="character" w:customStyle="1" w:styleId="Char5">
    <w:name w:val="正文缩进 Char"/>
    <w:link w:val="afa"/>
    <w:uiPriority w:val="99"/>
    <w:locked/>
    <w:rsid w:val="00622FBC"/>
    <w:rPr>
      <w:rFonts w:ascii="Arial" w:eastAsia="宋体" w:hAnsi="Arial"/>
      <w:sz w:val="24"/>
    </w:rPr>
  </w:style>
  <w:style w:type="paragraph" w:customStyle="1" w:styleId="2linsio">
    <w:name w:val="首行缩进:  2 字符(linsio)"/>
    <w:uiPriority w:val="99"/>
    <w:rsid w:val="00622FBC"/>
    <w:pPr>
      <w:spacing w:line="400" w:lineRule="atLeast"/>
      <w:ind w:firstLine="510"/>
      <w:jc w:val="center"/>
    </w:pPr>
    <w:rPr>
      <w:rFonts w:ascii="Times New Roman" w:hAnsi="Times New Roman"/>
      <w:kern w:val="2"/>
      <w:sz w:val="24"/>
    </w:rPr>
  </w:style>
  <w:style w:type="paragraph" w:customStyle="1" w:styleId="h1">
    <w:name w:val="标题h1"/>
    <w:basedOn w:val="10"/>
    <w:uiPriority w:val="99"/>
    <w:rsid w:val="00622FBC"/>
    <w:pPr>
      <w:pageBreakBefore/>
      <w:widowControl/>
      <w:tabs>
        <w:tab w:val="center" w:pos="3912"/>
      </w:tabs>
      <w:spacing w:beforeLines="100" w:afterLines="80" w:line="440" w:lineRule="atLeast"/>
      <w:jc w:val="center"/>
    </w:pPr>
    <w:rPr>
      <w:rFonts w:ascii="Times New Roman" w:eastAsia="黑体" w:hAnsi="Times New Roman" w:cs="Times New Roman"/>
      <w:b w:val="0"/>
      <w:kern w:val="36"/>
      <w:sz w:val="36"/>
    </w:rPr>
  </w:style>
  <w:style w:type="character" w:styleId="affb">
    <w:name w:val="Emphasis"/>
    <w:uiPriority w:val="99"/>
    <w:qFormat/>
    <w:rsid w:val="00622FBC"/>
    <w:rPr>
      <w:rFonts w:cs="Times New Roman"/>
      <w:i/>
    </w:rPr>
  </w:style>
  <w:style w:type="paragraph" w:customStyle="1" w:styleId="1CharCharCharCharCharCharCharCharCharChar">
    <w:name w:val="1 Char Char Char Char Char Char Char Char Char Char"/>
    <w:basedOn w:val="a8"/>
    <w:autoRedefine/>
    <w:uiPriority w:val="99"/>
    <w:rsid w:val="00622FBC"/>
    <w:pPr>
      <w:spacing w:line="240" w:lineRule="atLeast"/>
      <w:ind w:firstLineChars="200" w:firstLine="200"/>
      <w:jc w:val="left"/>
    </w:pPr>
    <w:rPr>
      <w:rFonts w:ascii="Tahoma" w:hAnsi="Tahoma"/>
      <w:sz w:val="24"/>
      <w:szCs w:val="20"/>
    </w:rPr>
  </w:style>
  <w:style w:type="paragraph" w:styleId="affc">
    <w:name w:val="Body Text Indent"/>
    <w:basedOn w:val="a8"/>
    <w:link w:val="Chare"/>
    <w:uiPriority w:val="99"/>
    <w:rsid w:val="00622FBC"/>
    <w:pPr>
      <w:spacing w:after="120"/>
      <w:ind w:leftChars="200" w:left="420"/>
    </w:pPr>
    <w:rPr>
      <w:sz w:val="24"/>
    </w:rPr>
  </w:style>
  <w:style w:type="character" w:customStyle="1" w:styleId="Chare">
    <w:name w:val="正文文本缩进 Char"/>
    <w:link w:val="affc"/>
    <w:uiPriority w:val="99"/>
    <w:locked/>
    <w:rsid w:val="00622FBC"/>
    <w:rPr>
      <w:rFonts w:ascii="Times New Roman" w:eastAsia="宋体" w:hAnsi="Times New Roman" w:cs="Times New Roman"/>
      <w:sz w:val="24"/>
      <w:szCs w:val="24"/>
    </w:rPr>
  </w:style>
  <w:style w:type="paragraph" w:customStyle="1" w:styleId="affd">
    <w:name w:val="公式"/>
    <w:basedOn w:val="a8"/>
    <w:uiPriority w:val="99"/>
    <w:rsid w:val="00622FBC"/>
    <w:pPr>
      <w:tabs>
        <w:tab w:val="center" w:pos="4233"/>
        <w:tab w:val="right" w:pos="8466"/>
      </w:tabs>
      <w:spacing w:line="440" w:lineRule="atLeast"/>
      <w:jc w:val="center"/>
    </w:pPr>
    <w:rPr>
      <w:sz w:val="24"/>
    </w:rPr>
  </w:style>
  <w:style w:type="paragraph" w:styleId="affe">
    <w:name w:val="Normal (Web)"/>
    <w:basedOn w:val="a8"/>
    <w:link w:val="Charf"/>
    <w:uiPriority w:val="99"/>
    <w:rsid w:val="00622FBC"/>
    <w:pPr>
      <w:spacing w:before="100" w:beforeAutospacing="1" w:after="100" w:afterAutospacing="1"/>
      <w:jc w:val="left"/>
    </w:pPr>
    <w:rPr>
      <w:kern w:val="0"/>
      <w:sz w:val="24"/>
    </w:rPr>
  </w:style>
  <w:style w:type="paragraph" w:customStyle="1" w:styleId="Default">
    <w:name w:val="Default"/>
    <w:basedOn w:val="a8"/>
    <w:uiPriority w:val="99"/>
    <w:rsid w:val="00622FBC"/>
    <w:pPr>
      <w:autoSpaceDE w:val="0"/>
      <w:autoSpaceDN w:val="0"/>
      <w:adjustRightInd w:val="0"/>
      <w:jc w:val="left"/>
    </w:pPr>
    <w:rPr>
      <w:rFonts w:ascii="宋体" w:hAnsi="Calibri" w:cs="宋体"/>
      <w:color w:val="000000"/>
      <w:kern w:val="0"/>
      <w:sz w:val="24"/>
    </w:rPr>
  </w:style>
  <w:style w:type="character" w:customStyle="1" w:styleId="authorname">
    <w:name w:val="authorname"/>
    <w:uiPriority w:val="99"/>
    <w:rsid w:val="00622FBC"/>
    <w:rPr>
      <w:rFonts w:cs="Times New Roman"/>
    </w:rPr>
  </w:style>
  <w:style w:type="character" w:customStyle="1" w:styleId="Charf">
    <w:name w:val="普通(网站) Char"/>
    <w:link w:val="affe"/>
    <w:uiPriority w:val="99"/>
    <w:locked/>
    <w:rsid w:val="00622FBC"/>
    <w:rPr>
      <w:rFonts w:ascii="Times New Roman" w:eastAsia="宋体" w:hAnsi="Times New Roman"/>
      <w:kern w:val="0"/>
      <w:sz w:val="24"/>
    </w:rPr>
  </w:style>
  <w:style w:type="paragraph" w:customStyle="1" w:styleId="------1">
    <w:name w:val="标题------1"/>
    <w:basedOn w:val="a8"/>
    <w:link w:val="------1Char"/>
    <w:uiPriority w:val="99"/>
    <w:rsid w:val="00622FBC"/>
    <w:pPr>
      <w:keepLines/>
      <w:pageBreakBefore/>
      <w:snapToGrid w:val="0"/>
      <w:spacing w:beforeLines="100" w:afterLines="80" w:line="440" w:lineRule="atLeast"/>
      <w:jc w:val="center"/>
      <w:outlineLvl w:val="0"/>
    </w:pPr>
    <w:rPr>
      <w:rFonts w:eastAsia="黑体"/>
      <w:sz w:val="36"/>
      <w:szCs w:val="20"/>
    </w:rPr>
  </w:style>
  <w:style w:type="paragraph" w:customStyle="1" w:styleId="1">
    <w:name w:val="章标题1"/>
    <w:basedOn w:val="------1"/>
    <w:link w:val="Charf0"/>
    <w:uiPriority w:val="99"/>
    <w:rsid w:val="00622FBC"/>
    <w:pPr>
      <w:numPr>
        <w:numId w:val="16"/>
      </w:numPr>
      <w:ind w:left="0" w:firstLine="0"/>
    </w:pPr>
  </w:style>
  <w:style w:type="paragraph" w:customStyle="1" w:styleId="5">
    <w:name w:val="正文5"/>
    <w:basedOn w:val="aff8"/>
    <w:link w:val="5Char"/>
    <w:uiPriority w:val="99"/>
    <w:rsid w:val="00CF3AAA"/>
    <w:pPr>
      <w:ind w:firstLine="200"/>
    </w:pPr>
    <w:rPr>
      <w:rFonts w:ascii="Times New Roman" w:hAnsi="Times New Roman"/>
    </w:rPr>
  </w:style>
  <w:style w:type="character" w:customStyle="1" w:styleId="------1Char">
    <w:name w:val="标题------1 Char"/>
    <w:link w:val="------1"/>
    <w:uiPriority w:val="99"/>
    <w:locked/>
    <w:rsid w:val="00622FBC"/>
    <w:rPr>
      <w:rFonts w:ascii="Times New Roman" w:eastAsia="黑体" w:hAnsi="Times New Roman" w:cs="Times New Roman"/>
      <w:sz w:val="20"/>
      <w:szCs w:val="20"/>
    </w:rPr>
  </w:style>
  <w:style w:type="character" w:customStyle="1" w:styleId="Charf0">
    <w:name w:val="章标题@一级标题 Char"/>
    <w:basedOn w:val="------1Char"/>
    <w:link w:val="1"/>
    <w:uiPriority w:val="99"/>
    <w:locked/>
    <w:rsid w:val="00622FBC"/>
    <w:rPr>
      <w:rFonts w:ascii="Times New Roman" w:eastAsia="黑体" w:hAnsi="Times New Roman" w:cs="Times New Roman"/>
      <w:sz w:val="20"/>
      <w:szCs w:val="20"/>
    </w:rPr>
  </w:style>
  <w:style w:type="character" w:customStyle="1" w:styleId="CharChar">
    <w:name w:val="表题 Char Char"/>
    <w:link w:val="aff2"/>
    <w:uiPriority w:val="99"/>
    <w:locked/>
    <w:rsid w:val="00622FBC"/>
    <w:rPr>
      <w:rFonts w:ascii="Arial" w:eastAsia="宋体" w:hAnsi="Arial"/>
      <w:sz w:val="21"/>
    </w:rPr>
  </w:style>
  <w:style w:type="character" w:customStyle="1" w:styleId="5Char">
    <w:name w:val="正文5 Char"/>
    <w:link w:val="5"/>
    <w:uiPriority w:val="99"/>
    <w:locked/>
    <w:rsid w:val="00CF3AAA"/>
    <w:rPr>
      <w:rFonts w:ascii="Times New Roman" w:eastAsia="宋体" w:hAnsi="Times New Roman" w:cs="Times New Roman"/>
      <w:bCs/>
      <w:sz w:val="20"/>
      <w:szCs w:val="20"/>
    </w:rPr>
  </w:style>
  <w:style w:type="paragraph" w:customStyle="1" w:styleId="6">
    <w:name w:val="图注6"/>
    <w:basedOn w:val="a8"/>
    <w:link w:val="6Char"/>
    <w:uiPriority w:val="99"/>
    <w:rsid w:val="003646AB"/>
    <w:pPr>
      <w:jc w:val="center"/>
    </w:pPr>
    <w:rPr>
      <w:szCs w:val="21"/>
    </w:rPr>
  </w:style>
  <w:style w:type="paragraph" w:customStyle="1" w:styleId="70">
    <w:name w:val="公式7"/>
    <w:basedOn w:val="5"/>
    <w:link w:val="7Char"/>
    <w:uiPriority w:val="99"/>
    <w:rsid w:val="00C420A9"/>
    <w:pPr>
      <w:ind w:firstLineChars="820" w:firstLine="820"/>
      <w:jc w:val="center"/>
      <w:textAlignment w:val="baseline"/>
    </w:pPr>
  </w:style>
  <w:style w:type="character" w:customStyle="1" w:styleId="6Char">
    <w:name w:val="图注6 Char"/>
    <w:link w:val="6"/>
    <w:uiPriority w:val="99"/>
    <w:locked/>
    <w:rsid w:val="003646AB"/>
    <w:rPr>
      <w:rFonts w:ascii="Times New Roman" w:eastAsia="宋体" w:hAnsi="Times New Roman" w:cs="Times New Roman"/>
      <w:sz w:val="21"/>
      <w:szCs w:val="21"/>
    </w:rPr>
  </w:style>
  <w:style w:type="paragraph" w:styleId="afff">
    <w:name w:val="List Paragraph"/>
    <w:basedOn w:val="a8"/>
    <w:link w:val="Charf1"/>
    <w:uiPriority w:val="99"/>
    <w:qFormat/>
    <w:rsid w:val="00622FBC"/>
    <w:pPr>
      <w:ind w:firstLineChars="200" w:firstLine="420"/>
    </w:pPr>
  </w:style>
  <w:style w:type="character" w:customStyle="1" w:styleId="7Char">
    <w:name w:val="公式7 Char"/>
    <w:basedOn w:val="5Char"/>
    <w:link w:val="70"/>
    <w:uiPriority w:val="99"/>
    <w:locked/>
    <w:rsid w:val="00C420A9"/>
    <w:rPr>
      <w:rFonts w:ascii="Times New Roman" w:eastAsia="宋体" w:hAnsi="Times New Roman" w:cs="Times New Roman"/>
      <w:bCs/>
      <w:sz w:val="20"/>
      <w:szCs w:val="20"/>
    </w:rPr>
  </w:style>
  <w:style w:type="paragraph" w:customStyle="1" w:styleId="8">
    <w:name w:val="四级标题8"/>
    <w:basedOn w:val="41"/>
    <w:link w:val="8Char"/>
    <w:uiPriority w:val="99"/>
    <w:rsid w:val="002073CB"/>
    <w:pPr>
      <w:numPr>
        <w:ilvl w:val="3"/>
        <w:numId w:val="6"/>
      </w:numPr>
      <w:spacing w:beforeLines="50" w:after="0" w:line="440" w:lineRule="atLeast"/>
      <w:ind w:left="0" w:firstLine="0"/>
    </w:pPr>
    <w:rPr>
      <w:rFonts w:ascii="Times New Roman" w:eastAsia="黑体" w:hAnsi="Times New Roman"/>
      <w:b w:val="0"/>
      <w:sz w:val="24"/>
      <w:szCs w:val="24"/>
    </w:rPr>
  </w:style>
  <w:style w:type="paragraph" w:customStyle="1" w:styleId="80">
    <w:name w:val="四级标题8】"/>
    <w:basedOn w:val="a8"/>
    <w:uiPriority w:val="99"/>
    <w:rsid w:val="00622FBC"/>
  </w:style>
  <w:style w:type="character" w:customStyle="1" w:styleId="8Char">
    <w:name w:val="四级标题8 Char"/>
    <w:link w:val="8"/>
    <w:uiPriority w:val="99"/>
    <w:locked/>
    <w:rsid w:val="002073CB"/>
    <w:rPr>
      <w:rFonts w:ascii="Times New Roman" w:eastAsia="黑体" w:hAnsi="Times New Roman" w:cs="Times New Roman"/>
      <w:bCs/>
      <w:sz w:val="24"/>
      <w:szCs w:val="24"/>
    </w:rPr>
  </w:style>
  <w:style w:type="paragraph" w:styleId="TOC">
    <w:name w:val="TOC Heading"/>
    <w:basedOn w:val="10"/>
    <w:next w:val="a8"/>
    <w:uiPriority w:val="99"/>
    <w:qFormat/>
    <w:rsid w:val="00622FBC"/>
    <w:pPr>
      <w:widowControl/>
      <w:spacing w:before="480" w:after="0" w:line="276" w:lineRule="auto"/>
      <w:jc w:val="left"/>
      <w:outlineLvl w:val="9"/>
    </w:pPr>
    <w:rPr>
      <w:rFonts w:ascii="Cambria" w:hAnsi="Cambria" w:cs="Times New Roman"/>
      <w:color w:val="365F91"/>
      <w:kern w:val="0"/>
      <w:sz w:val="28"/>
      <w:szCs w:val="28"/>
    </w:rPr>
  </w:style>
  <w:style w:type="paragraph" w:styleId="42">
    <w:name w:val="toc 4"/>
    <w:basedOn w:val="a8"/>
    <w:next w:val="a8"/>
    <w:autoRedefine/>
    <w:uiPriority w:val="99"/>
    <w:rsid w:val="00622FBC"/>
    <w:pPr>
      <w:tabs>
        <w:tab w:val="right" w:leader="middleDot" w:pos="8721"/>
      </w:tabs>
      <w:ind w:leftChars="405" w:left="850"/>
    </w:pPr>
  </w:style>
  <w:style w:type="paragraph" w:styleId="50">
    <w:name w:val="toc 5"/>
    <w:basedOn w:val="a8"/>
    <w:next w:val="a8"/>
    <w:autoRedefine/>
    <w:uiPriority w:val="99"/>
    <w:rsid w:val="00622FBC"/>
    <w:pPr>
      <w:ind w:leftChars="800" w:left="1680"/>
    </w:pPr>
    <w:rPr>
      <w:rFonts w:ascii="Calibri" w:hAnsi="Calibri"/>
      <w:szCs w:val="22"/>
    </w:rPr>
  </w:style>
  <w:style w:type="paragraph" w:styleId="60">
    <w:name w:val="toc 6"/>
    <w:basedOn w:val="a8"/>
    <w:next w:val="a8"/>
    <w:autoRedefine/>
    <w:uiPriority w:val="99"/>
    <w:rsid w:val="00622FBC"/>
    <w:pPr>
      <w:ind w:leftChars="1000" w:left="2100"/>
    </w:pPr>
    <w:rPr>
      <w:rFonts w:ascii="Calibri" w:hAnsi="Calibri"/>
      <w:szCs w:val="22"/>
    </w:rPr>
  </w:style>
  <w:style w:type="paragraph" w:styleId="71">
    <w:name w:val="toc 7"/>
    <w:basedOn w:val="a8"/>
    <w:next w:val="a8"/>
    <w:autoRedefine/>
    <w:uiPriority w:val="99"/>
    <w:rsid w:val="00622FBC"/>
    <w:pPr>
      <w:ind w:leftChars="1200" w:left="2520"/>
    </w:pPr>
    <w:rPr>
      <w:rFonts w:ascii="Calibri" w:hAnsi="Calibri"/>
      <w:szCs w:val="22"/>
    </w:rPr>
  </w:style>
  <w:style w:type="paragraph" w:styleId="81">
    <w:name w:val="toc 8"/>
    <w:basedOn w:val="a8"/>
    <w:next w:val="a8"/>
    <w:autoRedefine/>
    <w:uiPriority w:val="99"/>
    <w:rsid w:val="00622FBC"/>
    <w:pPr>
      <w:ind w:leftChars="1400" w:left="2940"/>
    </w:pPr>
    <w:rPr>
      <w:rFonts w:ascii="Calibri" w:hAnsi="Calibri"/>
      <w:szCs w:val="22"/>
    </w:rPr>
  </w:style>
  <w:style w:type="paragraph" w:styleId="9">
    <w:name w:val="toc 9"/>
    <w:basedOn w:val="a8"/>
    <w:next w:val="a8"/>
    <w:autoRedefine/>
    <w:uiPriority w:val="99"/>
    <w:rsid w:val="00622FBC"/>
    <w:pPr>
      <w:ind w:leftChars="1600" w:left="3360"/>
    </w:pPr>
    <w:rPr>
      <w:rFonts w:ascii="Calibri" w:hAnsi="Calibri"/>
      <w:szCs w:val="22"/>
    </w:rPr>
  </w:style>
  <w:style w:type="paragraph" w:customStyle="1" w:styleId="29">
    <w:name w:val="第2章公式编号9"/>
    <w:basedOn w:val="aff4"/>
    <w:link w:val="29Char"/>
    <w:uiPriority w:val="99"/>
    <w:rsid w:val="00B578F3"/>
    <w:pPr>
      <w:numPr>
        <w:numId w:val="18"/>
      </w:numPr>
      <w:tabs>
        <w:tab w:val="center" w:pos="4260"/>
        <w:tab w:val="right" w:pos="8094"/>
      </w:tabs>
      <w:ind w:left="0" w:hangingChars="200" w:hanging="200"/>
      <w:jc w:val="right"/>
      <w:textAlignment w:val="center"/>
    </w:pPr>
    <w:rPr>
      <w:rFonts w:ascii="Times New Roman" w:hAnsi="Times New Roman"/>
      <w:sz w:val="24"/>
    </w:rPr>
  </w:style>
  <w:style w:type="paragraph" w:customStyle="1" w:styleId="21">
    <w:name w:val="第2章英文图注编号"/>
    <w:basedOn w:val="6"/>
    <w:link w:val="2Char0"/>
    <w:uiPriority w:val="99"/>
    <w:rsid w:val="00622FBC"/>
    <w:pPr>
      <w:numPr>
        <w:numId w:val="8"/>
      </w:numPr>
    </w:pPr>
  </w:style>
  <w:style w:type="character" w:customStyle="1" w:styleId="29Char">
    <w:name w:val="第2章公式编号9 Char"/>
    <w:basedOn w:val="7Char"/>
    <w:link w:val="29"/>
    <w:uiPriority w:val="99"/>
    <w:locked/>
    <w:rsid w:val="00B578F3"/>
    <w:rPr>
      <w:rFonts w:ascii="Times New Roman" w:eastAsia="宋体" w:hAnsi="Times New Roman" w:cs="Times New Roman"/>
      <w:bCs/>
      <w:sz w:val="20"/>
      <w:szCs w:val="20"/>
    </w:rPr>
  </w:style>
  <w:style w:type="paragraph" w:customStyle="1" w:styleId="20">
    <w:name w:val="第2章中文图注编号"/>
    <w:basedOn w:val="6"/>
    <w:link w:val="2Char1"/>
    <w:uiPriority w:val="99"/>
    <w:rsid w:val="00622FBC"/>
    <w:pPr>
      <w:numPr>
        <w:numId w:val="7"/>
      </w:numPr>
    </w:pPr>
  </w:style>
  <w:style w:type="character" w:customStyle="1" w:styleId="2Char0">
    <w:name w:val="第2章英文图注编号 Char"/>
    <w:basedOn w:val="6Char"/>
    <w:link w:val="21"/>
    <w:uiPriority w:val="99"/>
    <w:locked/>
    <w:rsid w:val="00622FBC"/>
    <w:rPr>
      <w:rFonts w:ascii="Times New Roman" w:eastAsia="宋体" w:hAnsi="Times New Roman" w:cs="Times New Roman"/>
      <w:sz w:val="21"/>
      <w:szCs w:val="21"/>
    </w:rPr>
  </w:style>
  <w:style w:type="paragraph" w:customStyle="1" w:styleId="a7">
    <w:name w:val="英文图注编号"/>
    <w:basedOn w:val="a8"/>
    <w:uiPriority w:val="99"/>
    <w:rsid w:val="00622FBC"/>
    <w:pPr>
      <w:numPr>
        <w:numId w:val="9"/>
      </w:numPr>
    </w:pPr>
  </w:style>
  <w:style w:type="character" w:customStyle="1" w:styleId="2Char1">
    <w:name w:val="第2章中文图注编号 Char"/>
    <w:basedOn w:val="6Char"/>
    <w:link w:val="20"/>
    <w:uiPriority w:val="99"/>
    <w:locked/>
    <w:rsid w:val="00622FBC"/>
    <w:rPr>
      <w:rFonts w:ascii="Times New Roman" w:eastAsia="宋体" w:hAnsi="Times New Roman" w:cs="Times New Roman"/>
      <w:sz w:val="21"/>
      <w:szCs w:val="21"/>
    </w:rPr>
  </w:style>
  <w:style w:type="paragraph" w:customStyle="1" w:styleId="31">
    <w:name w:val="第3章中文图注"/>
    <w:basedOn w:val="6"/>
    <w:link w:val="3Char0"/>
    <w:uiPriority w:val="99"/>
    <w:rsid w:val="0089752A"/>
    <w:pPr>
      <w:numPr>
        <w:numId w:val="37"/>
      </w:numPr>
      <w:spacing w:afterLines="20"/>
    </w:pPr>
  </w:style>
  <w:style w:type="paragraph" w:customStyle="1" w:styleId="33">
    <w:name w:val="第3章英文图注"/>
    <w:basedOn w:val="6"/>
    <w:link w:val="3Char1"/>
    <w:uiPriority w:val="99"/>
    <w:rsid w:val="00622FBC"/>
    <w:pPr>
      <w:numPr>
        <w:numId w:val="11"/>
      </w:numPr>
    </w:pPr>
    <w:rPr>
      <w:shd w:val="clear" w:color="auto" w:fill="FFFFFF"/>
    </w:rPr>
  </w:style>
  <w:style w:type="character" w:customStyle="1" w:styleId="3Char0">
    <w:name w:val="第3章中文图注 Char"/>
    <w:basedOn w:val="6Char"/>
    <w:link w:val="31"/>
    <w:uiPriority w:val="99"/>
    <w:locked/>
    <w:rsid w:val="0089752A"/>
    <w:rPr>
      <w:rFonts w:ascii="Times New Roman" w:eastAsia="宋体" w:hAnsi="Times New Roman" w:cs="Times New Roman"/>
      <w:sz w:val="21"/>
      <w:szCs w:val="21"/>
    </w:rPr>
  </w:style>
  <w:style w:type="paragraph" w:styleId="afff0">
    <w:name w:val="endnote text"/>
    <w:basedOn w:val="a8"/>
    <w:link w:val="Charf2"/>
    <w:uiPriority w:val="99"/>
    <w:rsid w:val="00622FBC"/>
    <w:pPr>
      <w:snapToGrid w:val="0"/>
      <w:jc w:val="left"/>
    </w:pPr>
  </w:style>
  <w:style w:type="character" w:customStyle="1" w:styleId="Charf2">
    <w:name w:val="尾注文本 Char"/>
    <w:link w:val="afff0"/>
    <w:uiPriority w:val="99"/>
    <w:locked/>
    <w:rsid w:val="00622FBC"/>
    <w:rPr>
      <w:rFonts w:ascii="Times New Roman" w:eastAsia="宋体" w:hAnsi="Times New Roman" w:cs="Times New Roman"/>
      <w:sz w:val="24"/>
      <w:szCs w:val="24"/>
    </w:rPr>
  </w:style>
  <w:style w:type="character" w:customStyle="1" w:styleId="3Char1">
    <w:name w:val="第3章英文图注 Char"/>
    <w:basedOn w:val="6Char"/>
    <w:link w:val="33"/>
    <w:uiPriority w:val="99"/>
    <w:locked/>
    <w:rsid w:val="00622FBC"/>
    <w:rPr>
      <w:rFonts w:ascii="Times New Roman" w:eastAsia="宋体" w:hAnsi="Times New Roman" w:cs="Times New Roman"/>
      <w:sz w:val="21"/>
      <w:szCs w:val="21"/>
    </w:rPr>
  </w:style>
  <w:style w:type="character" w:styleId="afff1">
    <w:name w:val="endnote reference"/>
    <w:uiPriority w:val="99"/>
    <w:rsid w:val="00622FBC"/>
    <w:rPr>
      <w:rFonts w:cs="Times New Roman"/>
      <w:vertAlign w:val="superscript"/>
    </w:rPr>
  </w:style>
  <w:style w:type="paragraph" w:styleId="afff2">
    <w:name w:val="footnote text"/>
    <w:basedOn w:val="a8"/>
    <w:link w:val="Charf3"/>
    <w:uiPriority w:val="99"/>
    <w:rsid w:val="00622FBC"/>
    <w:pPr>
      <w:snapToGrid w:val="0"/>
      <w:jc w:val="left"/>
    </w:pPr>
    <w:rPr>
      <w:sz w:val="18"/>
      <w:szCs w:val="18"/>
    </w:rPr>
  </w:style>
  <w:style w:type="character" w:customStyle="1" w:styleId="Charf3">
    <w:name w:val="脚注文本 Char"/>
    <w:link w:val="afff2"/>
    <w:uiPriority w:val="99"/>
    <w:locked/>
    <w:rsid w:val="00622FBC"/>
    <w:rPr>
      <w:rFonts w:ascii="Times New Roman" w:eastAsia="宋体" w:hAnsi="Times New Roman" w:cs="Times New Roman"/>
      <w:sz w:val="18"/>
      <w:szCs w:val="18"/>
    </w:rPr>
  </w:style>
  <w:style w:type="character" w:styleId="afff3">
    <w:name w:val="footnote reference"/>
    <w:uiPriority w:val="99"/>
    <w:rsid w:val="00622FBC"/>
    <w:rPr>
      <w:rFonts w:cs="Times New Roman"/>
      <w:vertAlign w:val="superscript"/>
    </w:rPr>
  </w:style>
  <w:style w:type="paragraph" w:customStyle="1" w:styleId="30">
    <w:name w:val="第3章表注"/>
    <w:basedOn w:val="6"/>
    <w:link w:val="3Char2"/>
    <w:uiPriority w:val="99"/>
    <w:rsid w:val="00622FBC"/>
    <w:pPr>
      <w:numPr>
        <w:numId w:val="12"/>
      </w:numPr>
    </w:pPr>
  </w:style>
  <w:style w:type="paragraph" w:customStyle="1" w:styleId="32">
    <w:name w:val="第3章英文表注"/>
    <w:basedOn w:val="6"/>
    <w:link w:val="3Char3"/>
    <w:uiPriority w:val="99"/>
    <w:rsid w:val="00622FBC"/>
    <w:pPr>
      <w:numPr>
        <w:numId w:val="13"/>
      </w:numPr>
    </w:pPr>
  </w:style>
  <w:style w:type="character" w:customStyle="1" w:styleId="3Char2">
    <w:name w:val="第3章表注 Char"/>
    <w:basedOn w:val="6Char"/>
    <w:link w:val="30"/>
    <w:uiPriority w:val="99"/>
    <w:locked/>
    <w:rsid w:val="00622FBC"/>
    <w:rPr>
      <w:rFonts w:ascii="Times New Roman" w:eastAsia="宋体" w:hAnsi="Times New Roman" w:cs="Times New Roman"/>
      <w:sz w:val="21"/>
      <w:szCs w:val="21"/>
    </w:rPr>
  </w:style>
  <w:style w:type="paragraph" w:customStyle="1" w:styleId="40">
    <w:name w:val="第4章英文图注"/>
    <w:basedOn w:val="6"/>
    <w:link w:val="4Char0"/>
    <w:uiPriority w:val="99"/>
    <w:rsid w:val="00622FBC"/>
    <w:pPr>
      <w:numPr>
        <w:numId w:val="14"/>
      </w:numPr>
    </w:pPr>
  </w:style>
  <w:style w:type="character" w:customStyle="1" w:styleId="3Char3">
    <w:name w:val="第3章英文表注 Char"/>
    <w:basedOn w:val="6Char"/>
    <w:link w:val="32"/>
    <w:uiPriority w:val="99"/>
    <w:locked/>
    <w:rsid w:val="00622FBC"/>
    <w:rPr>
      <w:rFonts w:ascii="Times New Roman" w:eastAsia="宋体" w:hAnsi="Times New Roman" w:cs="Times New Roman"/>
      <w:sz w:val="21"/>
      <w:szCs w:val="21"/>
    </w:rPr>
  </w:style>
  <w:style w:type="paragraph" w:customStyle="1" w:styleId="4">
    <w:name w:val="第4章中文图注"/>
    <w:basedOn w:val="6"/>
    <w:link w:val="4Char1"/>
    <w:uiPriority w:val="99"/>
    <w:rsid w:val="00622FBC"/>
    <w:pPr>
      <w:numPr>
        <w:numId w:val="15"/>
      </w:numPr>
    </w:pPr>
  </w:style>
  <w:style w:type="character" w:customStyle="1" w:styleId="4Char0">
    <w:name w:val="第4章英文图注 Char"/>
    <w:basedOn w:val="6Char"/>
    <w:link w:val="40"/>
    <w:uiPriority w:val="99"/>
    <w:locked/>
    <w:rsid w:val="00622FBC"/>
    <w:rPr>
      <w:rFonts w:ascii="Times New Roman" w:eastAsia="宋体" w:hAnsi="Times New Roman" w:cs="Times New Roman"/>
      <w:sz w:val="21"/>
      <w:szCs w:val="21"/>
    </w:rPr>
  </w:style>
  <w:style w:type="paragraph" w:customStyle="1" w:styleId="EndNoteBibliographyTitle">
    <w:name w:val="EndNote Bibliography Title"/>
    <w:basedOn w:val="a8"/>
    <w:link w:val="EndNoteBibliographyTitleChar"/>
    <w:uiPriority w:val="99"/>
    <w:rsid w:val="00622FBC"/>
    <w:pPr>
      <w:jc w:val="center"/>
    </w:pPr>
    <w:rPr>
      <w:noProof/>
      <w:sz w:val="36"/>
    </w:rPr>
  </w:style>
  <w:style w:type="character" w:customStyle="1" w:styleId="4Char1">
    <w:name w:val="第4章中文图注 Char"/>
    <w:basedOn w:val="6Char"/>
    <w:link w:val="4"/>
    <w:uiPriority w:val="99"/>
    <w:locked/>
    <w:rsid w:val="00622FBC"/>
    <w:rPr>
      <w:rFonts w:ascii="Times New Roman" w:eastAsia="宋体" w:hAnsi="Times New Roman" w:cs="Times New Roman"/>
      <w:sz w:val="21"/>
      <w:szCs w:val="21"/>
    </w:rPr>
  </w:style>
  <w:style w:type="character" w:customStyle="1" w:styleId="EndNoteBibliographyTitleChar">
    <w:name w:val="EndNote Bibliography Title Char"/>
    <w:link w:val="EndNoteBibliographyTitle"/>
    <w:uiPriority w:val="99"/>
    <w:locked/>
    <w:rsid w:val="00622FBC"/>
    <w:rPr>
      <w:rFonts w:ascii="Times New Roman" w:eastAsia="宋体" w:hAnsi="Times New Roman" w:cs="Times New Roman"/>
      <w:bCs/>
      <w:noProof/>
      <w:sz w:val="24"/>
      <w:szCs w:val="24"/>
    </w:rPr>
  </w:style>
  <w:style w:type="paragraph" w:customStyle="1" w:styleId="EndNoteBibliography">
    <w:name w:val="EndNote Bibliography"/>
    <w:basedOn w:val="a8"/>
    <w:link w:val="EndNoteBibliographyChar"/>
    <w:uiPriority w:val="99"/>
    <w:rsid w:val="00622FBC"/>
    <w:pPr>
      <w:jc w:val="center"/>
    </w:pPr>
    <w:rPr>
      <w:noProof/>
      <w:sz w:val="36"/>
    </w:rPr>
  </w:style>
  <w:style w:type="character" w:customStyle="1" w:styleId="EndNoteBibliographyChar">
    <w:name w:val="EndNote Bibliography Char"/>
    <w:link w:val="EndNoteBibliography"/>
    <w:uiPriority w:val="99"/>
    <w:locked/>
    <w:rsid w:val="00622FBC"/>
    <w:rPr>
      <w:rFonts w:ascii="Times New Roman" w:eastAsia="宋体" w:hAnsi="Times New Roman" w:cs="Times New Roman"/>
      <w:bCs/>
      <w:noProof/>
      <w:sz w:val="24"/>
      <w:szCs w:val="24"/>
    </w:rPr>
  </w:style>
  <w:style w:type="paragraph" w:customStyle="1" w:styleId="a2">
    <w:name w:val="第三章公式编号"/>
    <w:basedOn w:val="70"/>
    <w:link w:val="Charf4"/>
    <w:uiPriority w:val="99"/>
    <w:rsid w:val="00284239"/>
    <w:pPr>
      <w:numPr>
        <w:numId w:val="17"/>
      </w:numPr>
      <w:ind w:firstLineChars="0" w:firstLine="0"/>
      <w:jc w:val="right"/>
    </w:pPr>
  </w:style>
  <w:style w:type="character" w:customStyle="1" w:styleId="Charf4">
    <w:name w:val="第三章公式编号 Char"/>
    <w:basedOn w:val="7Char"/>
    <w:link w:val="a2"/>
    <w:uiPriority w:val="99"/>
    <w:locked/>
    <w:rsid w:val="00284239"/>
    <w:rPr>
      <w:rFonts w:ascii="Times New Roman" w:eastAsia="宋体" w:hAnsi="Times New Roman" w:cs="Times New Roman"/>
      <w:bCs/>
      <w:sz w:val="20"/>
      <w:szCs w:val="20"/>
    </w:rPr>
  </w:style>
  <w:style w:type="paragraph" w:customStyle="1" w:styleId="a">
    <w:name w:val="第四章公示编号"/>
    <w:basedOn w:val="5"/>
    <w:link w:val="Charf5"/>
    <w:uiPriority w:val="99"/>
    <w:rsid w:val="00E52AD0"/>
    <w:pPr>
      <w:numPr>
        <w:numId w:val="19"/>
      </w:numPr>
      <w:ind w:firstLineChars="0" w:firstLine="0"/>
      <w:jc w:val="right"/>
    </w:pPr>
  </w:style>
  <w:style w:type="character" w:customStyle="1" w:styleId="Charf5">
    <w:name w:val="第四章公示编号 Char"/>
    <w:basedOn w:val="5Char"/>
    <w:link w:val="a"/>
    <w:uiPriority w:val="99"/>
    <w:locked/>
    <w:rsid w:val="00E52AD0"/>
    <w:rPr>
      <w:rFonts w:ascii="Times New Roman" w:eastAsia="宋体" w:hAnsi="Times New Roman" w:cs="Times New Roman"/>
      <w:bCs/>
      <w:sz w:val="20"/>
      <w:szCs w:val="20"/>
    </w:rPr>
  </w:style>
  <w:style w:type="paragraph" w:customStyle="1" w:styleId="afff4">
    <w:name w:val="参考文献"/>
    <w:link w:val="Charf6"/>
    <w:uiPriority w:val="99"/>
    <w:rsid w:val="0088545C"/>
    <w:pPr>
      <w:spacing w:line="440" w:lineRule="atLeast"/>
      <w:ind w:left="200" w:hangingChars="200" w:hanging="200"/>
      <w:jc w:val="both"/>
    </w:pPr>
    <w:rPr>
      <w:rFonts w:ascii="Times New Roman" w:hAnsi="Times New Roman"/>
      <w:bCs/>
      <w:kern w:val="2"/>
      <w:sz w:val="21"/>
      <w:szCs w:val="21"/>
    </w:rPr>
  </w:style>
  <w:style w:type="character" w:customStyle="1" w:styleId="Charf6">
    <w:name w:val="参考文献 Char"/>
    <w:link w:val="afff4"/>
    <w:uiPriority w:val="99"/>
    <w:locked/>
    <w:rsid w:val="0088545C"/>
    <w:rPr>
      <w:rFonts w:ascii="Times New Roman" w:eastAsia="宋体" w:hAnsi="Times New Roman" w:cs="Times New Roman"/>
      <w:bCs/>
      <w:kern w:val="2"/>
      <w:sz w:val="21"/>
      <w:szCs w:val="21"/>
      <w:lang w:val="en-US" w:eastAsia="zh-CN" w:bidi="ar-SA"/>
    </w:rPr>
  </w:style>
  <w:style w:type="paragraph" w:customStyle="1" w:styleId="a6">
    <w:name w:val="第五章公式"/>
    <w:basedOn w:val="afff"/>
    <w:link w:val="Charf7"/>
    <w:uiPriority w:val="99"/>
    <w:rsid w:val="00EB3B99"/>
    <w:pPr>
      <w:numPr>
        <w:numId w:val="20"/>
      </w:numPr>
      <w:ind w:firstLineChars="0" w:firstLine="0"/>
      <w:jc w:val="right"/>
    </w:pPr>
  </w:style>
  <w:style w:type="paragraph" w:customStyle="1" w:styleId="a5">
    <w:name w:val="第五章表注"/>
    <w:link w:val="Charf8"/>
    <w:uiPriority w:val="99"/>
    <w:rsid w:val="000D59B9"/>
    <w:pPr>
      <w:numPr>
        <w:numId w:val="21"/>
      </w:numPr>
      <w:jc w:val="center"/>
    </w:pPr>
    <w:rPr>
      <w:rFonts w:ascii="Times New Roman" w:hAnsi="Times New Roman"/>
      <w:kern w:val="2"/>
      <w:sz w:val="21"/>
      <w:szCs w:val="24"/>
    </w:rPr>
  </w:style>
  <w:style w:type="character" w:customStyle="1" w:styleId="Charf1">
    <w:name w:val="列出段落 Char"/>
    <w:link w:val="afff"/>
    <w:uiPriority w:val="99"/>
    <w:locked/>
    <w:rsid w:val="00EB3B99"/>
    <w:rPr>
      <w:rFonts w:ascii="Times New Roman" w:eastAsia="宋体" w:hAnsi="Times New Roman" w:cs="Times New Roman"/>
      <w:sz w:val="24"/>
      <w:szCs w:val="24"/>
    </w:rPr>
  </w:style>
  <w:style w:type="character" w:customStyle="1" w:styleId="Charf7">
    <w:name w:val="第五章公式 Char"/>
    <w:basedOn w:val="Charf1"/>
    <w:link w:val="a6"/>
    <w:uiPriority w:val="99"/>
    <w:locked/>
    <w:rsid w:val="00EB3B99"/>
    <w:rPr>
      <w:rFonts w:ascii="Times New Roman" w:eastAsia="宋体" w:hAnsi="Times New Roman" w:cs="Times New Roman"/>
      <w:sz w:val="24"/>
      <w:szCs w:val="24"/>
    </w:rPr>
  </w:style>
  <w:style w:type="paragraph" w:customStyle="1" w:styleId="a4">
    <w:name w:val="第五章图注"/>
    <w:link w:val="Charf9"/>
    <w:uiPriority w:val="99"/>
    <w:rsid w:val="00202002"/>
    <w:pPr>
      <w:numPr>
        <w:numId w:val="22"/>
      </w:numPr>
      <w:jc w:val="center"/>
    </w:pPr>
    <w:rPr>
      <w:rFonts w:ascii="Times New Roman" w:hAnsi="Times New Roman"/>
      <w:kern w:val="2"/>
      <w:sz w:val="21"/>
      <w:szCs w:val="24"/>
    </w:rPr>
  </w:style>
  <w:style w:type="character" w:customStyle="1" w:styleId="Charf8">
    <w:name w:val="第五章表注 Char"/>
    <w:link w:val="a5"/>
    <w:uiPriority w:val="99"/>
    <w:locked/>
    <w:rsid w:val="000D59B9"/>
    <w:rPr>
      <w:rFonts w:ascii="Times New Roman" w:eastAsia="宋体" w:hAnsi="Times New Roman" w:cs="Times New Roman"/>
      <w:kern w:val="2"/>
      <w:sz w:val="24"/>
      <w:szCs w:val="24"/>
      <w:lang w:val="en-US" w:eastAsia="zh-CN" w:bidi="ar-SA"/>
    </w:rPr>
  </w:style>
  <w:style w:type="character" w:customStyle="1" w:styleId="Charf9">
    <w:name w:val="第五章图注 Char"/>
    <w:link w:val="a4"/>
    <w:uiPriority w:val="99"/>
    <w:locked/>
    <w:rsid w:val="00202002"/>
    <w:rPr>
      <w:rFonts w:ascii="Times New Roman" w:eastAsia="宋体" w:hAnsi="Times New Roman" w:cs="Times New Roman"/>
      <w:kern w:val="2"/>
      <w:sz w:val="24"/>
      <w:szCs w:val="24"/>
      <w:lang w:val="en-US" w:eastAsia="zh-CN" w:bidi="ar-SA"/>
    </w:rPr>
  </w:style>
  <w:style w:type="character" w:customStyle="1" w:styleId="mi">
    <w:name w:val="mi"/>
    <w:uiPriority w:val="99"/>
    <w:rsid w:val="005A4C99"/>
    <w:rPr>
      <w:rFonts w:cs="Times New Roman"/>
    </w:rPr>
  </w:style>
  <w:style w:type="character" w:customStyle="1" w:styleId="mo">
    <w:name w:val="mo"/>
    <w:uiPriority w:val="99"/>
    <w:rsid w:val="005A4C99"/>
    <w:rPr>
      <w:rFonts w:cs="Times New Roman"/>
    </w:rPr>
  </w:style>
  <w:style w:type="character" w:customStyle="1" w:styleId="mn">
    <w:name w:val="mn"/>
    <w:uiPriority w:val="99"/>
    <w:rsid w:val="005A4C99"/>
    <w:rPr>
      <w:rFonts w:cs="Times New Roman"/>
    </w:rPr>
  </w:style>
  <w:style w:type="character" w:customStyle="1" w:styleId="Char1">
    <w:name w:val="三级标题 Char"/>
    <w:link w:val="af1"/>
    <w:uiPriority w:val="99"/>
    <w:locked/>
    <w:rsid w:val="0066472F"/>
    <w:rPr>
      <w:rFonts w:ascii="Arial" w:eastAsia="黑体" w:hAnsi="Arial"/>
      <w:b/>
      <w:sz w:val="28"/>
    </w:rPr>
  </w:style>
  <w:style w:type="character" w:customStyle="1" w:styleId="Char0">
    <w:name w:val="二级标题 Char"/>
    <w:link w:val="af0"/>
    <w:uiPriority w:val="99"/>
    <w:locked/>
    <w:rsid w:val="0020468D"/>
    <w:rPr>
      <w:rFonts w:ascii="Times New Roman" w:eastAsia="黑体" w:hAnsi="Times New Roman"/>
      <w:b/>
      <w:sz w:val="30"/>
    </w:rPr>
  </w:style>
  <w:style w:type="character" w:styleId="afff5">
    <w:name w:val="Placeholder Text"/>
    <w:uiPriority w:val="99"/>
    <w:semiHidden/>
    <w:rsid w:val="00662484"/>
    <w:rPr>
      <w:rFonts w:cs="Times New Roman"/>
      <w:color w:val="808080"/>
    </w:rPr>
  </w:style>
  <w:style w:type="paragraph" w:customStyle="1" w:styleId="a0">
    <w:name w:val="结论小标题"/>
    <w:basedOn w:val="5"/>
    <w:link w:val="Charfa"/>
    <w:uiPriority w:val="99"/>
    <w:rsid w:val="00422B7E"/>
    <w:pPr>
      <w:numPr>
        <w:numId w:val="44"/>
      </w:numPr>
      <w:ind w:left="0" w:firstLineChars="0" w:firstLine="485"/>
    </w:pPr>
  </w:style>
  <w:style w:type="character" w:customStyle="1" w:styleId="Charfa">
    <w:name w:val="结论小标题 Char"/>
    <w:basedOn w:val="5Char"/>
    <w:link w:val="a0"/>
    <w:uiPriority w:val="99"/>
    <w:locked/>
    <w:rsid w:val="00422B7E"/>
    <w:rPr>
      <w:rFonts w:ascii="Times New Roman" w:eastAsia="宋体" w:hAnsi="Times New Roman" w:cs="Times New Roman"/>
      <w:bCs/>
      <w:sz w:val="20"/>
      <w:szCs w:val="20"/>
    </w:rPr>
  </w:style>
  <w:style w:type="numbering" w:styleId="111111">
    <w:name w:val="Outline List 2"/>
    <w:basedOn w:val="ab"/>
    <w:locked/>
    <w:rsid w:val="000D1937"/>
    <w:pPr>
      <w:numPr>
        <w:numId w:val="2"/>
      </w:numPr>
    </w:pPr>
  </w:style>
  <w:style w:type="paragraph" w:styleId="afff6">
    <w:name w:val="Revision"/>
    <w:hidden/>
    <w:uiPriority w:val="99"/>
    <w:semiHidden/>
    <w:rsid w:val="00BF28AF"/>
    <w:rPr>
      <w:rFonts w:ascii="Times New Roman" w:hAnsi="Times New Roman"/>
      <w:kern w:val="2"/>
      <w:sz w:val="21"/>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locked="1" w:uiPriority="0"/>
    <w:lsdException w:name="index 2" w:locked="1" w:uiPriority="0"/>
    <w:lsdException w:name="index 3" w:locked="1" w:uiPriority="0"/>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locked="1" w:uiPriority="0"/>
    <w:lsdException w:name="footnote text" w:locked="1" w:uiPriority="0"/>
    <w:lsdException w:name="annotation text" w:locked="1" w:uiPriority="0"/>
    <w:lsdException w:name="header" w:locked="1" w:uiPriority="0"/>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locked="1" w:uiPriority="0"/>
    <w:lsdException w:name="annotation reference" w:locked="1" w:uiPriority="0"/>
    <w:lsdException w:name="line number" w:semiHidden="1" w:unhideWhenUsed="1"/>
    <w:lsdException w:name="page number" w:locked="1" w:uiPriority="0"/>
    <w:lsdException w:name="endnote reference" w:locked="1" w:uiPriority="0"/>
    <w:lsdException w:name="endnote text" w:locked="1" w:uiPriority="0"/>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locked="1" w:uiPriority="0"/>
    <w:lsdException w:name="Body Text First Indent" w:locked="1" w:uiPriority="0"/>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locked="1" w:uiPriority="0"/>
    <w:lsdException w:name="Plain Text" w:locked="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uiPriority="0"/>
    <w:lsdException w:name="No List" w:semiHidden="1" w:unhideWhenUsed="1"/>
    <w:lsdException w:name="Outline List 1" w:semiHidden="1" w:unhideWhenUsed="1"/>
    <w:lsdException w:name="Outline List 2" w:locked="1" w:uiPriority="0"/>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locked="1" w:uiPriority="0"/>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uiPriority="0"/>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8">
    <w:name w:val="Normal"/>
    <w:qFormat/>
    <w:rsid w:val="00622FBC"/>
    <w:pPr>
      <w:widowControl w:val="0"/>
      <w:jc w:val="both"/>
    </w:pPr>
    <w:rPr>
      <w:rFonts w:ascii="Times New Roman" w:hAnsi="Times New Roman"/>
      <w:kern w:val="2"/>
      <w:sz w:val="21"/>
      <w:szCs w:val="24"/>
    </w:rPr>
  </w:style>
  <w:style w:type="paragraph" w:styleId="10">
    <w:name w:val="heading 1"/>
    <w:basedOn w:val="a8"/>
    <w:next w:val="a8"/>
    <w:link w:val="1Char"/>
    <w:uiPriority w:val="99"/>
    <w:qFormat/>
    <w:rsid w:val="00622FBC"/>
    <w:pPr>
      <w:keepNext/>
      <w:keepLines/>
      <w:spacing w:before="340" w:after="330" w:line="578" w:lineRule="auto"/>
      <w:outlineLvl w:val="0"/>
    </w:pPr>
    <w:rPr>
      <w:rFonts w:ascii="Arial" w:hAnsi="Arial" w:cs="Arial"/>
      <w:b/>
      <w:bCs/>
      <w:kern w:val="44"/>
      <w:sz w:val="44"/>
      <w:szCs w:val="44"/>
    </w:rPr>
  </w:style>
  <w:style w:type="paragraph" w:styleId="2">
    <w:name w:val="heading 2"/>
    <w:aliases w:val="节标题2"/>
    <w:basedOn w:val="a8"/>
    <w:next w:val="a8"/>
    <w:link w:val="2Char"/>
    <w:uiPriority w:val="99"/>
    <w:qFormat/>
    <w:rsid w:val="00622FBC"/>
    <w:pPr>
      <w:keepNext/>
      <w:keepLines/>
      <w:numPr>
        <w:ilvl w:val="1"/>
        <w:numId w:val="4"/>
      </w:numPr>
      <w:spacing w:beforeLines="50" w:afterLines="50"/>
      <w:jc w:val="left"/>
      <w:outlineLvl w:val="1"/>
    </w:pPr>
    <w:rPr>
      <w:rFonts w:eastAsia="黑体"/>
      <w:sz w:val="30"/>
      <w:szCs w:val="32"/>
    </w:rPr>
  </w:style>
  <w:style w:type="paragraph" w:styleId="3">
    <w:name w:val="heading 3"/>
    <w:aliases w:val="条标题3"/>
    <w:basedOn w:val="5"/>
    <w:next w:val="a8"/>
    <w:link w:val="3Char"/>
    <w:uiPriority w:val="99"/>
    <w:qFormat/>
    <w:rsid w:val="00622FBC"/>
    <w:pPr>
      <w:keepNext/>
      <w:keepLines/>
      <w:numPr>
        <w:ilvl w:val="2"/>
        <w:numId w:val="4"/>
      </w:numPr>
      <w:spacing w:beforeLines="50" w:afterLines="50"/>
      <w:ind w:firstLineChars="0" w:firstLine="0"/>
      <w:jc w:val="left"/>
      <w:outlineLvl w:val="2"/>
    </w:pPr>
    <w:rPr>
      <w:rFonts w:eastAsia="黑体"/>
      <w:sz w:val="28"/>
      <w:szCs w:val="32"/>
    </w:rPr>
  </w:style>
  <w:style w:type="paragraph" w:styleId="41">
    <w:name w:val="heading 4"/>
    <w:basedOn w:val="a8"/>
    <w:next w:val="a8"/>
    <w:link w:val="4Char"/>
    <w:uiPriority w:val="99"/>
    <w:qFormat/>
    <w:rsid w:val="00622FBC"/>
    <w:pPr>
      <w:keepNext/>
      <w:keepLines/>
      <w:spacing w:before="280" w:after="290" w:line="376" w:lineRule="auto"/>
      <w:outlineLvl w:val="3"/>
    </w:pPr>
    <w:rPr>
      <w:rFonts w:ascii="Cambria" w:hAnsi="Cambria"/>
      <w:b/>
      <w:bCs/>
      <w:sz w:val="28"/>
      <w:szCs w:val="28"/>
    </w:r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character" w:customStyle="1" w:styleId="1Char">
    <w:name w:val="标题 1 Char"/>
    <w:link w:val="10"/>
    <w:uiPriority w:val="99"/>
    <w:locked/>
    <w:rsid w:val="00622FBC"/>
    <w:rPr>
      <w:rFonts w:ascii="Arial" w:eastAsia="宋体" w:hAnsi="Arial" w:cs="Arial"/>
      <w:b/>
      <w:bCs/>
      <w:kern w:val="44"/>
      <w:sz w:val="44"/>
      <w:szCs w:val="44"/>
    </w:rPr>
  </w:style>
  <w:style w:type="character" w:customStyle="1" w:styleId="2Char">
    <w:name w:val="标题 2 Char"/>
    <w:aliases w:val="节标题2 Char"/>
    <w:link w:val="2"/>
    <w:uiPriority w:val="99"/>
    <w:locked/>
    <w:rsid w:val="00622FBC"/>
    <w:rPr>
      <w:rFonts w:ascii="Times New Roman" w:eastAsia="黑体" w:hAnsi="Times New Roman" w:cs="Times New Roman"/>
      <w:sz w:val="32"/>
      <w:szCs w:val="32"/>
    </w:rPr>
  </w:style>
  <w:style w:type="character" w:customStyle="1" w:styleId="3Char">
    <w:name w:val="标题 3 Char"/>
    <w:aliases w:val="条标题3 Char"/>
    <w:link w:val="3"/>
    <w:uiPriority w:val="99"/>
    <w:locked/>
    <w:rsid w:val="00622FBC"/>
    <w:rPr>
      <w:rFonts w:ascii="Times New Roman" w:eastAsia="黑体" w:hAnsi="Times New Roman" w:cs="Times New Roman"/>
      <w:bCs/>
      <w:sz w:val="32"/>
      <w:szCs w:val="32"/>
    </w:rPr>
  </w:style>
  <w:style w:type="character" w:customStyle="1" w:styleId="4Char">
    <w:name w:val="标题 4 Char"/>
    <w:link w:val="41"/>
    <w:uiPriority w:val="99"/>
    <w:locked/>
    <w:rsid w:val="00622FBC"/>
    <w:rPr>
      <w:rFonts w:ascii="Cambria" w:eastAsia="宋体" w:hAnsi="Cambria" w:cs="Times New Roman"/>
      <w:b/>
      <w:bCs/>
      <w:sz w:val="28"/>
      <w:szCs w:val="28"/>
    </w:rPr>
  </w:style>
  <w:style w:type="paragraph" w:customStyle="1" w:styleId="34">
    <w:name w:val="3级标题"/>
    <w:basedOn w:val="3"/>
    <w:next w:val="Default"/>
    <w:uiPriority w:val="99"/>
    <w:rsid w:val="00622FBC"/>
    <w:pPr>
      <w:spacing w:before="50" w:after="50" w:line="400" w:lineRule="atLeast"/>
    </w:pPr>
    <w:rPr>
      <w:rFonts w:ascii="Arial" w:hAnsi="Arial" w:cs="Arial"/>
      <w:b/>
    </w:rPr>
  </w:style>
  <w:style w:type="paragraph" w:customStyle="1" w:styleId="ac">
    <w:name w:val="正文 + 小五"/>
    <w:basedOn w:val="a8"/>
    <w:uiPriority w:val="99"/>
    <w:rsid w:val="00622FBC"/>
    <w:pPr>
      <w:spacing w:line="400" w:lineRule="exact"/>
      <w:ind w:firstLineChars="200" w:firstLine="360"/>
    </w:pPr>
    <w:rPr>
      <w:sz w:val="18"/>
      <w:szCs w:val="18"/>
    </w:rPr>
  </w:style>
  <w:style w:type="paragraph" w:styleId="ad">
    <w:name w:val="Document Map"/>
    <w:basedOn w:val="a8"/>
    <w:link w:val="Char"/>
    <w:uiPriority w:val="99"/>
    <w:semiHidden/>
    <w:rsid w:val="00622FBC"/>
    <w:pPr>
      <w:shd w:val="clear" w:color="auto" w:fill="000080"/>
    </w:pPr>
  </w:style>
  <w:style w:type="character" w:customStyle="1" w:styleId="Char">
    <w:name w:val="文档结构图 Char"/>
    <w:link w:val="ad"/>
    <w:uiPriority w:val="99"/>
    <w:semiHidden/>
    <w:locked/>
    <w:rsid w:val="00622FBC"/>
    <w:rPr>
      <w:rFonts w:ascii="Times New Roman" w:eastAsia="宋体" w:hAnsi="Times New Roman" w:cs="Times New Roman"/>
      <w:sz w:val="24"/>
      <w:szCs w:val="24"/>
      <w:shd w:val="clear" w:color="auto" w:fill="000080"/>
    </w:rPr>
  </w:style>
  <w:style w:type="paragraph" w:customStyle="1" w:styleId="p0">
    <w:name w:val="p0"/>
    <w:basedOn w:val="a8"/>
    <w:uiPriority w:val="99"/>
    <w:rsid w:val="00622FBC"/>
    <w:pPr>
      <w:widowControl/>
    </w:pPr>
    <w:rPr>
      <w:rFonts w:cs="宋体"/>
      <w:kern w:val="0"/>
      <w:szCs w:val="21"/>
      <w:lang w:bidi="hi-IN"/>
    </w:rPr>
  </w:style>
  <w:style w:type="table" w:styleId="ae">
    <w:name w:val="Table Grid"/>
    <w:basedOn w:val="aa"/>
    <w:uiPriority w:val="99"/>
    <w:rsid w:val="00622FBC"/>
    <w:pPr>
      <w:widowControl w:val="0"/>
      <w:jc w:val="both"/>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
    <w:name w:val="一级标题"/>
    <w:basedOn w:val="10"/>
    <w:uiPriority w:val="99"/>
    <w:rsid w:val="00622FBC"/>
    <w:pPr>
      <w:spacing w:before="400" w:after="400" w:line="400" w:lineRule="atLeast"/>
      <w:jc w:val="center"/>
    </w:pPr>
    <w:rPr>
      <w:rFonts w:eastAsia="黑体"/>
      <w:b w:val="0"/>
      <w:sz w:val="36"/>
      <w:szCs w:val="36"/>
    </w:rPr>
  </w:style>
  <w:style w:type="paragraph" w:customStyle="1" w:styleId="af0">
    <w:name w:val="二级标题"/>
    <w:basedOn w:val="2"/>
    <w:link w:val="Char0"/>
    <w:uiPriority w:val="99"/>
    <w:rsid w:val="00622FBC"/>
    <w:pPr>
      <w:numPr>
        <w:ilvl w:val="0"/>
        <w:numId w:val="0"/>
      </w:numPr>
      <w:spacing w:before="400" w:after="400" w:line="400" w:lineRule="atLeast"/>
    </w:pPr>
    <w:rPr>
      <w:b/>
      <w:kern w:val="0"/>
      <w:szCs w:val="30"/>
    </w:rPr>
  </w:style>
  <w:style w:type="paragraph" w:customStyle="1" w:styleId="af1">
    <w:name w:val="三级标题"/>
    <w:basedOn w:val="3"/>
    <w:link w:val="Char1"/>
    <w:uiPriority w:val="99"/>
    <w:rsid w:val="00622FBC"/>
    <w:pPr>
      <w:numPr>
        <w:ilvl w:val="0"/>
        <w:numId w:val="0"/>
      </w:numPr>
      <w:spacing w:before="200" w:after="200" w:line="400" w:lineRule="atLeast"/>
    </w:pPr>
    <w:rPr>
      <w:rFonts w:ascii="Arial" w:hAnsi="Arial"/>
      <w:b/>
      <w:kern w:val="0"/>
      <w:szCs w:val="28"/>
    </w:rPr>
  </w:style>
  <w:style w:type="paragraph" w:customStyle="1" w:styleId="af2">
    <w:name w:val="!正文首行缩进"/>
    <w:basedOn w:val="a8"/>
    <w:uiPriority w:val="99"/>
    <w:rsid w:val="00622FBC"/>
    <w:pPr>
      <w:spacing w:line="400" w:lineRule="atLeast"/>
      <w:ind w:firstLineChars="200" w:firstLine="200"/>
    </w:pPr>
    <w:rPr>
      <w:rFonts w:ascii="Arial" w:hAnsi="Arial" w:cs="Arial"/>
      <w:sz w:val="24"/>
    </w:rPr>
  </w:style>
  <w:style w:type="paragraph" w:customStyle="1" w:styleId="af3">
    <w:name w:val="参考文献标题"/>
    <w:basedOn w:val="10"/>
    <w:uiPriority w:val="99"/>
    <w:rsid w:val="00622FBC"/>
    <w:pPr>
      <w:spacing w:before="400" w:after="400" w:line="400" w:lineRule="atLeast"/>
      <w:jc w:val="center"/>
    </w:pPr>
    <w:rPr>
      <w:rFonts w:eastAsia="黑体"/>
      <w:b w:val="0"/>
      <w:sz w:val="36"/>
      <w:szCs w:val="36"/>
    </w:rPr>
  </w:style>
  <w:style w:type="paragraph" w:customStyle="1" w:styleId="a1">
    <w:name w:val="文献格式"/>
    <w:basedOn w:val="a8"/>
    <w:link w:val="Char2"/>
    <w:uiPriority w:val="99"/>
    <w:rsid w:val="00622FBC"/>
    <w:pPr>
      <w:numPr>
        <w:numId w:val="1"/>
      </w:numPr>
      <w:spacing w:line="400" w:lineRule="atLeast"/>
    </w:pPr>
    <w:rPr>
      <w:rFonts w:ascii="Arial" w:hAnsi="Arial"/>
      <w:kern w:val="0"/>
      <w:sz w:val="20"/>
      <w:szCs w:val="20"/>
    </w:rPr>
  </w:style>
  <w:style w:type="character" w:customStyle="1" w:styleId="Char2">
    <w:name w:val="文献格式 Char"/>
    <w:link w:val="a1"/>
    <w:uiPriority w:val="99"/>
    <w:locked/>
    <w:rsid w:val="00622FBC"/>
    <w:rPr>
      <w:rFonts w:ascii="Arial" w:eastAsia="宋体" w:hAnsi="Arial"/>
      <w:sz w:val="20"/>
    </w:rPr>
  </w:style>
  <w:style w:type="paragraph" w:customStyle="1" w:styleId="af4">
    <w:name w:val="首行缩进正文"/>
    <w:basedOn w:val="a8"/>
    <w:uiPriority w:val="99"/>
    <w:rsid w:val="00622FBC"/>
    <w:pPr>
      <w:spacing w:line="400" w:lineRule="exact"/>
      <w:ind w:firstLineChars="200" w:firstLine="200"/>
    </w:pPr>
    <w:rPr>
      <w:rFonts w:ascii="Arial" w:hAnsi="Arial" w:cs="Arial"/>
      <w:sz w:val="24"/>
    </w:rPr>
  </w:style>
  <w:style w:type="paragraph" w:customStyle="1" w:styleId="af5">
    <w:name w:val="论文正文"/>
    <w:basedOn w:val="a8"/>
    <w:uiPriority w:val="99"/>
    <w:rsid w:val="00622FBC"/>
    <w:pPr>
      <w:spacing w:line="380" w:lineRule="atLeast"/>
      <w:ind w:firstLine="482"/>
    </w:pPr>
    <w:rPr>
      <w:rFonts w:ascii="Arial" w:hAnsi="Arial" w:cs="Arial"/>
      <w:sz w:val="24"/>
      <w:szCs w:val="20"/>
    </w:rPr>
  </w:style>
  <w:style w:type="paragraph" w:customStyle="1" w:styleId="22">
    <w:name w:val="样式2"/>
    <w:basedOn w:val="a8"/>
    <w:autoRedefine/>
    <w:uiPriority w:val="99"/>
    <w:rsid w:val="00622FBC"/>
    <w:pPr>
      <w:adjustRightInd w:val="0"/>
      <w:spacing w:line="400" w:lineRule="atLeast"/>
      <w:ind w:firstLineChars="200" w:firstLine="480"/>
    </w:pPr>
    <w:rPr>
      <w:rFonts w:ascii="Arial" w:hAnsi="Arial" w:cs="Arial"/>
      <w:bCs/>
      <w:kern w:val="0"/>
      <w:sz w:val="24"/>
    </w:rPr>
  </w:style>
  <w:style w:type="paragraph" w:customStyle="1" w:styleId="23">
    <w:name w:val="2级标题"/>
    <w:basedOn w:val="2"/>
    <w:uiPriority w:val="99"/>
    <w:rsid w:val="00622FBC"/>
    <w:pPr>
      <w:spacing w:before="400" w:after="400" w:line="400" w:lineRule="atLeast"/>
    </w:pPr>
    <w:rPr>
      <w:b/>
    </w:rPr>
  </w:style>
  <w:style w:type="character" w:customStyle="1" w:styleId="content">
    <w:name w:val="content"/>
    <w:uiPriority w:val="99"/>
    <w:rsid w:val="00622FBC"/>
    <w:rPr>
      <w:rFonts w:cs="Times New Roman"/>
    </w:rPr>
  </w:style>
  <w:style w:type="paragraph" w:styleId="af6">
    <w:name w:val="header"/>
    <w:basedOn w:val="a8"/>
    <w:link w:val="Char3"/>
    <w:uiPriority w:val="99"/>
    <w:rsid w:val="00622FBC"/>
    <w:pPr>
      <w:pBdr>
        <w:bottom w:val="thinThickSmallGap" w:sz="12" w:space="1" w:color="auto"/>
      </w:pBdr>
      <w:tabs>
        <w:tab w:val="center" w:pos="4153"/>
        <w:tab w:val="right" w:pos="8306"/>
      </w:tabs>
      <w:snapToGrid w:val="0"/>
      <w:jc w:val="center"/>
    </w:pPr>
    <w:rPr>
      <w:rFonts w:hAnsi="宋体"/>
      <w:szCs w:val="21"/>
    </w:rPr>
  </w:style>
  <w:style w:type="character" w:customStyle="1" w:styleId="Char3">
    <w:name w:val="页眉 Char"/>
    <w:link w:val="af6"/>
    <w:uiPriority w:val="99"/>
    <w:locked/>
    <w:rsid w:val="00622FBC"/>
    <w:rPr>
      <w:rFonts w:ascii="Times New Roman" w:eastAsia="宋体" w:hAnsi="宋体" w:cs="Times New Roman"/>
      <w:sz w:val="21"/>
      <w:szCs w:val="21"/>
    </w:rPr>
  </w:style>
  <w:style w:type="paragraph" w:styleId="af7">
    <w:name w:val="footer"/>
    <w:basedOn w:val="a8"/>
    <w:link w:val="Char4"/>
    <w:uiPriority w:val="99"/>
    <w:rsid w:val="00622FBC"/>
    <w:pPr>
      <w:tabs>
        <w:tab w:val="center" w:pos="4153"/>
        <w:tab w:val="right" w:pos="8306"/>
      </w:tabs>
      <w:snapToGrid w:val="0"/>
      <w:jc w:val="left"/>
    </w:pPr>
    <w:rPr>
      <w:rFonts w:ascii="Arial" w:hAnsi="Arial" w:cs="Arial"/>
      <w:sz w:val="18"/>
      <w:szCs w:val="18"/>
    </w:rPr>
  </w:style>
  <w:style w:type="character" w:customStyle="1" w:styleId="Char4">
    <w:name w:val="页脚 Char"/>
    <w:link w:val="af7"/>
    <w:uiPriority w:val="99"/>
    <w:locked/>
    <w:rsid w:val="00622FBC"/>
    <w:rPr>
      <w:rFonts w:ascii="Arial" w:eastAsia="宋体" w:hAnsi="Arial" w:cs="Arial"/>
      <w:sz w:val="18"/>
      <w:szCs w:val="18"/>
    </w:rPr>
  </w:style>
  <w:style w:type="paragraph" w:customStyle="1" w:styleId="11">
    <w:name w:val="样式1"/>
    <w:basedOn w:val="af6"/>
    <w:uiPriority w:val="99"/>
    <w:rsid w:val="00622FBC"/>
    <w:pPr>
      <w:pBdr>
        <w:bottom w:val="double" w:sz="4" w:space="1" w:color="auto"/>
      </w:pBdr>
    </w:pPr>
  </w:style>
  <w:style w:type="character" w:styleId="af8">
    <w:name w:val="page number"/>
    <w:uiPriority w:val="99"/>
    <w:rsid w:val="00622FBC"/>
    <w:rPr>
      <w:rFonts w:cs="Times New Roman"/>
    </w:rPr>
  </w:style>
  <w:style w:type="paragraph" w:styleId="12">
    <w:name w:val="toc 1"/>
    <w:basedOn w:val="a8"/>
    <w:next w:val="a8"/>
    <w:autoRedefine/>
    <w:uiPriority w:val="99"/>
    <w:rsid w:val="00622FBC"/>
    <w:pPr>
      <w:tabs>
        <w:tab w:val="right" w:leader="middleDot" w:pos="8748"/>
      </w:tabs>
      <w:adjustRightInd w:val="0"/>
      <w:snapToGrid w:val="0"/>
      <w:spacing w:line="288" w:lineRule="auto"/>
      <w:jc w:val="left"/>
    </w:pPr>
    <w:rPr>
      <w:rFonts w:eastAsia="黑体" w:cs="Arial"/>
      <w:noProof/>
      <w:sz w:val="24"/>
    </w:rPr>
  </w:style>
  <w:style w:type="paragraph" w:styleId="24">
    <w:name w:val="toc 2"/>
    <w:basedOn w:val="a8"/>
    <w:next w:val="a8"/>
    <w:autoRedefine/>
    <w:uiPriority w:val="99"/>
    <w:rsid w:val="00622FBC"/>
    <w:pPr>
      <w:tabs>
        <w:tab w:val="right" w:leader="middleDot" w:pos="8748"/>
      </w:tabs>
      <w:adjustRightInd w:val="0"/>
      <w:snapToGrid w:val="0"/>
      <w:spacing w:line="288" w:lineRule="auto"/>
      <w:ind w:leftChars="150" w:left="315"/>
      <w:jc w:val="left"/>
    </w:pPr>
    <w:rPr>
      <w:rFonts w:cs="Arial"/>
      <w:noProof/>
      <w:sz w:val="24"/>
    </w:rPr>
  </w:style>
  <w:style w:type="paragraph" w:styleId="35">
    <w:name w:val="toc 3"/>
    <w:basedOn w:val="a8"/>
    <w:next w:val="a8"/>
    <w:autoRedefine/>
    <w:uiPriority w:val="99"/>
    <w:rsid w:val="00622FBC"/>
    <w:pPr>
      <w:tabs>
        <w:tab w:val="left" w:pos="244"/>
        <w:tab w:val="right" w:leader="middleDot" w:pos="8748"/>
      </w:tabs>
      <w:snapToGrid w:val="0"/>
      <w:spacing w:line="288" w:lineRule="auto"/>
      <w:ind w:left="482"/>
      <w:jc w:val="left"/>
    </w:pPr>
    <w:rPr>
      <w:rFonts w:cs="Arial"/>
      <w:noProof/>
      <w:sz w:val="24"/>
    </w:rPr>
  </w:style>
  <w:style w:type="character" w:styleId="af9">
    <w:name w:val="Hyperlink"/>
    <w:uiPriority w:val="99"/>
    <w:rsid w:val="00622FBC"/>
    <w:rPr>
      <w:rFonts w:cs="Times New Roman"/>
      <w:color w:val="0000FF"/>
      <w:u w:val="single"/>
    </w:rPr>
  </w:style>
  <w:style w:type="paragraph" w:customStyle="1" w:styleId="13">
    <w:name w:val="1级标题"/>
    <w:basedOn w:val="10"/>
    <w:uiPriority w:val="99"/>
    <w:rsid w:val="00622FBC"/>
    <w:pPr>
      <w:spacing w:before="400" w:after="400" w:line="400" w:lineRule="atLeast"/>
      <w:jc w:val="center"/>
    </w:pPr>
    <w:rPr>
      <w:rFonts w:eastAsia="黑体"/>
      <w:b w:val="0"/>
      <w:sz w:val="36"/>
    </w:rPr>
  </w:style>
  <w:style w:type="paragraph" w:styleId="14">
    <w:name w:val="index 1"/>
    <w:basedOn w:val="a8"/>
    <w:next w:val="a8"/>
    <w:autoRedefine/>
    <w:uiPriority w:val="99"/>
    <w:semiHidden/>
    <w:rsid w:val="00622FBC"/>
    <w:rPr>
      <w:rFonts w:ascii="Arial" w:eastAsia="黑体" w:hAnsi="Arial" w:cs="Arial"/>
      <w:sz w:val="24"/>
    </w:rPr>
  </w:style>
  <w:style w:type="paragraph" w:styleId="25">
    <w:name w:val="index 2"/>
    <w:basedOn w:val="a8"/>
    <w:next w:val="a8"/>
    <w:autoRedefine/>
    <w:uiPriority w:val="99"/>
    <w:semiHidden/>
    <w:rsid w:val="00622FBC"/>
    <w:pPr>
      <w:ind w:leftChars="200" w:left="200"/>
    </w:pPr>
    <w:rPr>
      <w:rFonts w:ascii="Arial" w:hAnsi="Arial" w:cs="Arial"/>
      <w:sz w:val="24"/>
    </w:rPr>
  </w:style>
  <w:style w:type="paragraph" w:styleId="36">
    <w:name w:val="index 3"/>
    <w:basedOn w:val="a8"/>
    <w:next w:val="a8"/>
    <w:autoRedefine/>
    <w:uiPriority w:val="99"/>
    <w:semiHidden/>
    <w:rsid w:val="00622FBC"/>
    <w:pPr>
      <w:ind w:leftChars="400" w:left="400"/>
    </w:pPr>
    <w:rPr>
      <w:rFonts w:ascii="Arial" w:hAnsi="Arial" w:cs="Arial"/>
      <w:sz w:val="24"/>
    </w:rPr>
  </w:style>
  <w:style w:type="paragraph" w:customStyle="1" w:styleId="TextofReference">
    <w:name w:val="Text of Reference"/>
    <w:uiPriority w:val="99"/>
    <w:rsid w:val="00622FBC"/>
    <w:pPr>
      <w:spacing w:line="260" w:lineRule="exact"/>
      <w:jc w:val="both"/>
    </w:pPr>
    <w:rPr>
      <w:rFonts w:ascii="Times New Roman" w:hAnsi="Times New Roman"/>
      <w:sz w:val="15"/>
    </w:rPr>
  </w:style>
  <w:style w:type="paragraph" w:styleId="afa">
    <w:name w:val="Normal Indent"/>
    <w:basedOn w:val="a8"/>
    <w:link w:val="Char5"/>
    <w:uiPriority w:val="99"/>
    <w:rsid w:val="00622FBC"/>
    <w:pPr>
      <w:ind w:firstLineChars="200" w:firstLine="420"/>
    </w:pPr>
    <w:rPr>
      <w:rFonts w:ascii="Arial" w:hAnsi="Arial"/>
      <w:kern w:val="0"/>
      <w:sz w:val="24"/>
    </w:rPr>
  </w:style>
  <w:style w:type="character" w:customStyle="1" w:styleId="afb">
    <w:name w:val="英文关键词"/>
    <w:uiPriority w:val="99"/>
    <w:rsid w:val="00622FBC"/>
    <w:rPr>
      <w:rFonts w:eastAsia="黑体"/>
      <w:b/>
    </w:rPr>
  </w:style>
  <w:style w:type="paragraph" w:styleId="afc">
    <w:name w:val="Date"/>
    <w:basedOn w:val="a8"/>
    <w:next w:val="a8"/>
    <w:link w:val="Char6"/>
    <w:uiPriority w:val="99"/>
    <w:rsid w:val="00622FBC"/>
    <w:pPr>
      <w:ind w:leftChars="2500" w:left="100"/>
    </w:pPr>
    <w:rPr>
      <w:rFonts w:ascii="Arial" w:hAnsi="Arial" w:cs="Arial"/>
    </w:rPr>
  </w:style>
  <w:style w:type="character" w:customStyle="1" w:styleId="Char6">
    <w:name w:val="日期 Char"/>
    <w:link w:val="afc"/>
    <w:uiPriority w:val="99"/>
    <w:locked/>
    <w:rsid w:val="00622FBC"/>
    <w:rPr>
      <w:rFonts w:ascii="Arial" w:eastAsia="宋体" w:hAnsi="Arial" w:cs="Arial"/>
      <w:sz w:val="24"/>
      <w:szCs w:val="24"/>
    </w:rPr>
  </w:style>
  <w:style w:type="character" w:styleId="afd">
    <w:name w:val="annotation reference"/>
    <w:uiPriority w:val="99"/>
    <w:semiHidden/>
    <w:rsid w:val="00622FBC"/>
    <w:rPr>
      <w:rFonts w:cs="Times New Roman"/>
      <w:sz w:val="21"/>
    </w:rPr>
  </w:style>
  <w:style w:type="paragraph" w:styleId="afe">
    <w:name w:val="annotation text"/>
    <w:basedOn w:val="a8"/>
    <w:link w:val="Char7"/>
    <w:uiPriority w:val="99"/>
    <w:semiHidden/>
    <w:rsid w:val="00622FBC"/>
    <w:pPr>
      <w:jc w:val="left"/>
    </w:pPr>
    <w:rPr>
      <w:rFonts w:ascii="Arial" w:hAnsi="Arial" w:cs="Arial"/>
    </w:rPr>
  </w:style>
  <w:style w:type="character" w:customStyle="1" w:styleId="Char7">
    <w:name w:val="批注文字 Char"/>
    <w:link w:val="afe"/>
    <w:uiPriority w:val="99"/>
    <w:semiHidden/>
    <w:locked/>
    <w:rsid w:val="00622FBC"/>
    <w:rPr>
      <w:rFonts w:ascii="Arial" w:eastAsia="宋体" w:hAnsi="Arial" w:cs="Arial"/>
      <w:sz w:val="24"/>
      <w:szCs w:val="24"/>
    </w:rPr>
  </w:style>
  <w:style w:type="paragraph" w:styleId="aff">
    <w:name w:val="annotation subject"/>
    <w:basedOn w:val="afe"/>
    <w:next w:val="afe"/>
    <w:link w:val="Char8"/>
    <w:uiPriority w:val="99"/>
    <w:semiHidden/>
    <w:rsid w:val="00622FBC"/>
    <w:rPr>
      <w:b/>
      <w:bCs/>
    </w:rPr>
  </w:style>
  <w:style w:type="character" w:customStyle="1" w:styleId="Char8">
    <w:name w:val="批注主题 Char"/>
    <w:link w:val="aff"/>
    <w:uiPriority w:val="99"/>
    <w:semiHidden/>
    <w:locked/>
    <w:rsid w:val="00622FBC"/>
    <w:rPr>
      <w:rFonts w:ascii="Arial" w:eastAsia="宋体" w:hAnsi="Arial" w:cs="Arial"/>
      <w:b/>
      <w:bCs/>
      <w:sz w:val="24"/>
      <w:szCs w:val="24"/>
    </w:rPr>
  </w:style>
  <w:style w:type="paragraph" w:styleId="aff0">
    <w:name w:val="Balloon Text"/>
    <w:basedOn w:val="a8"/>
    <w:link w:val="Char9"/>
    <w:uiPriority w:val="99"/>
    <w:semiHidden/>
    <w:rsid w:val="00622FBC"/>
    <w:rPr>
      <w:rFonts w:ascii="Arial" w:hAnsi="Arial" w:cs="Arial"/>
      <w:sz w:val="18"/>
      <w:szCs w:val="18"/>
    </w:rPr>
  </w:style>
  <w:style w:type="character" w:customStyle="1" w:styleId="Char9">
    <w:name w:val="批注框文本 Char"/>
    <w:link w:val="aff0"/>
    <w:uiPriority w:val="99"/>
    <w:semiHidden/>
    <w:locked/>
    <w:rsid w:val="00622FBC"/>
    <w:rPr>
      <w:rFonts w:ascii="Arial" w:eastAsia="宋体" w:hAnsi="Arial" w:cs="Arial"/>
      <w:sz w:val="18"/>
      <w:szCs w:val="18"/>
    </w:rPr>
  </w:style>
  <w:style w:type="paragraph" w:customStyle="1" w:styleId="37">
    <w:name w:val="样式3"/>
    <w:basedOn w:val="a8"/>
    <w:uiPriority w:val="99"/>
    <w:rsid w:val="00622FBC"/>
    <w:pPr>
      <w:spacing w:line="400" w:lineRule="atLeast"/>
    </w:pPr>
    <w:rPr>
      <w:rFonts w:ascii="Arial" w:eastAsia="黑体" w:hAnsi="Arial" w:cs="Arial"/>
      <w:kern w:val="0"/>
      <w:sz w:val="24"/>
    </w:rPr>
  </w:style>
  <w:style w:type="paragraph" w:styleId="aff1">
    <w:name w:val="Body Text"/>
    <w:basedOn w:val="a8"/>
    <w:link w:val="Chara"/>
    <w:uiPriority w:val="99"/>
    <w:rsid w:val="00622FBC"/>
    <w:pPr>
      <w:spacing w:after="120"/>
    </w:pPr>
    <w:rPr>
      <w:rFonts w:ascii="Arial" w:hAnsi="Arial" w:cs="Arial"/>
    </w:rPr>
  </w:style>
  <w:style w:type="character" w:customStyle="1" w:styleId="Chara">
    <w:name w:val="正文文本 Char"/>
    <w:link w:val="aff1"/>
    <w:uiPriority w:val="99"/>
    <w:locked/>
    <w:rsid w:val="00622FBC"/>
    <w:rPr>
      <w:rFonts w:ascii="Arial" w:eastAsia="宋体" w:hAnsi="Arial" w:cs="Arial"/>
      <w:sz w:val="24"/>
      <w:szCs w:val="24"/>
    </w:rPr>
  </w:style>
  <w:style w:type="paragraph" w:customStyle="1" w:styleId="aff2">
    <w:name w:val="表题"/>
    <w:basedOn w:val="a8"/>
    <w:link w:val="CharChar"/>
    <w:uiPriority w:val="99"/>
    <w:rsid w:val="00622FBC"/>
    <w:pPr>
      <w:spacing w:line="360" w:lineRule="atLeast"/>
      <w:jc w:val="center"/>
    </w:pPr>
    <w:rPr>
      <w:rFonts w:ascii="Arial" w:hAnsi="Arial"/>
      <w:kern w:val="0"/>
      <w:sz w:val="20"/>
      <w:szCs w:val="21"/>
    </w:rPr>
  </w:style>
  <w:style w:type="paragraph" w:customStyle="1" w:styleId="aff3">
    <w:name w:val="题目"/>
    <w:basedOn w:val="a8"/>
    <w:autoRedefine/>
    <w:uiPriority w:val="99"/>
    <w:rsid w:val="00622FBC"/>
    <w:pPr>
      <w:tabs>
        <w:tab w:val="left" w:pos="2410"/>
      </w:tabs>
      <w:jc w:val="center"/>
    </w:pPr>
    <w:rPr>
      <w:rFonts w:ascii="黑体" w:eastAsia="黑体" w:hAnsi="Arial" w:cs="Arial"/>
      <w:sz w:val="44"/>
      <w:szCs w:val="44"/>
    </w:rPr>
  </w:style>
  <w:style w:type="paragraph" w:styleId="aff4">
    <w:name w:val="Plain Text"/>
    <w:basedOn w:val="a8"/>
    <w:link w:val="Charb"/>
    <w:uiPriority w:val="99"/>
    <w:rsid w:val="00622FBC"/>
    <w:rPr>
      <w:rFonts w:ascii="宋体" w:hAnsi="Courier New"/>
      <w:szCs w:val="20"/>
    </w:rPr>
  </w:style>
  <w:style w:type="character" w:customStyle="1" w:styleId="Charb">
    <w:name w:val="纯文本 Char"/>
    <w:link w:val="aff4"/>
    <w:uiPriority w:val="99"/>
    <w:locked/>
    <w:rsid w:val="00622FBC"/>
    <w:rPr>
      <w:rFonts w:ascii="宋体" w:eastAsia="宋体" w:hAnsi="Courier New" w:cs="Times New Roman"/>
      <w:sz w:val="20"/>
      <w:szCs w:val="20"/>
    </w:rPr>
  </w:style>
  <w:style w:type="paragraph" w:customStyle="1" w:styleId="aff5">
    <w:name w:val="表文字"/>
    <w:basedOn w:val="afa"/>
    <w:uiPriority w:val="99"/>
    <w:rsid w:val="00622FBC"/>
    <w:pPr>
      <w:adjustRightInd w:val="0"/>
      <w:snapToGrid w:val="0"/>
      <w:spacing w:line="276" w:lineRule="auto"/>
      <w:ind w:firstLineChars="0" w:firstLine="0"/>
      <w:jc w:val="center"/>
      <w:textAlignment w:val="baseline"/>
    </w:pPr>
    <w:rPr>
      <w:sz w:val="15"/>
      <w:szCs w:val="15"/>
    </w:rPr>
  </w:style>
  <w:style w:type="paragraph" w:styleId="aff6">
    <w:name w:val="caption"/>
    <w:basedOn w:val="a8"/>
    <w:next w:val="a8"/>
    <w:link w:val="Charc"/>
    <w:uiPriority w:val="99"/>
    <w:qFormat/>
    <w:rsid w:val="00622FBC"/>
    <w:pPr>
      <w:adjustRightInd w:val="0"/>
      <w:snapToGrid w:val="0"/>
      <w:spacing w:before="60" w:after="60"/>
      <w:jc w:val="center"/>
      <w:textAlignment w:val="baseline"/>
    </w:pPr>
    <w:rPr>
      <w:rFonts w:ascii="Arial" w:hAnsi="Arial"/>
      <w:kern w:val="0"/>
      <w:sz w:val="15"/>
      <w:szCs w:val="15"/>
    </w:rPr>
  </w:style>
  <w:style w:type="character" w:customStyle="1" w:styleId="Charc">
    <w:name w:val="题注 Char"/>
    <w:link w:val="aff6"/>
    <w:uiPriority w:val="99"/>
    <w:locked/>
    <w:rsid w:val="00622FBC"/>
    <w:rPr>
      <w:rFonts w:ascii="Arial" w:eastAsia="宋体" w:hAnsi="Arial"/>
      <w:kern w:val="0"/>
      <w:sz w:val="15"/>
    </w:rPr>
  </w:style>
  <w:style w:type="character" w:customStyle="1" w:styleId="hit">
    <w:name w:val="hit"/>
    <w:uiPriority w:val="99"/>
    <w:rsid w:val="00622FBC"/>
    <w:rPr>
      <w:rFonts w:cs="Times New Roman"/>
    </w:rPr>
  </w:style>
  <w:style w:type="character" w:customStyle="1" w:styleId="apple-converted-space">
    <w:name w:val="apple-converted-space"/>
    <w:uiPriority w:val="99"/>
    <w:rsid w:val="00622FBC"/>
    <w:rPr>
      <w:rFonts w:cs="Times New Roman"/>
    </w:rPr>
  </w:style>
  <w:style w:type="paragraph" w:customStyle="1" w:styleId="a3">
    <w:name w:val="文献编号"/>
    <w:basedOn w:val="a8"/>
    <w:uiPriority w:val="99"/>
    <w:rsid w:val="00622FBC"/>
    <w:pPr>
      <w:widowControl/>
      <w:numPr>
        <w:numId w:val="3"/>
      </w:numPr>
      <w:autoSpaceDE w:val="0"/>
      <w:autoSpaceDN w:val="0"/>
      <w:adjustRightInd w:val="0"/>
      <w:snapToGrid w:val="0"/>
      <w:spacing w:line="336" w:lineRule="auto"/>
      <w:textAlignment w:val="bottom"/>
    </w:pPr>
    <w:rPr>
      <w:kern w:val="0"/>
      <w:sz w:val="15"/>
      <w:szCs w:val="15"/>
    </w:rPr>
  </w:style>
  <w:style w:type="character" w:styleId="aff7">
    <w:name w:val="Strong"/>
    <w:uiPriority w:val="99"/>
    <w:qFormat/>
    <w:rsid w:val="00622FBC"/>
    <w:rPr>
      <w:rFonts w:cs="Times New Roman"/>
      <w:b/>
    </w:rPr>
  </w:style>
  <w:style w:type="paragraph" w:customStyle="1" w:styleId="CharChar1">
    <w:name w:val="Char Char1"/>
    <w:basedOn w:val="a8"/>
    <w:uiPriority w:val="99"/>
    <w:rsid w:val="00622FBC"/>
  </w:style>
  <w:style w:type="character" w:customStyle="1" w:styleId="atn">
    <w:name w:val="atn"/>
    <w:uiPriority w:val="99"/>
    <w:rsid w:val="00622FBC"/>
    <w:rPr>
      <w:rFonts w:cs="Times New Roman"/>
    </w:rPr>
  </w:style>
  <w:style w:type="paragraph" w:styleId="aff8">
    <w:name w:val="Body Text First Indent"/>
    <w:basedOn w:val="aff1"/>
    <w:link w:val="Chard"/>
    <w:uiPriority w:val="99"/>
    <w:rsid w:val="00622FBC"/>
    <w:pPr>
      <w:adjustRightInd w:val="0"/>
      <w:snapToGrid w:val="0"/>
      <w:spacing w:after="0" w:line="440" w:lineRule="atLeast"/>
      <w:ind w:firstLineChars="200" w:firstLine="485"/>
    </w:pPr>
    <w:rPr>
      <w:rFonts w:ascii="time" w:hAnsi="time" w:cs="Times New Roman"/>
      <w:bCs/>
      <w:sz w:val="24"/>
      <w:szCs w:val="20"/>
    </w:rPr>
  </w:style>
  <w:style w:type="character" w:customStyle="1" w:styleId="Chard">
    <w:name w:val="正文首行缩进 Char"/>
    <w:link w:val="aff8"/>
    <w:uiPriority w:val="99"/>
    <w:locked/>
    <w:rsid w:val="00622FBC"/>
    <w:rPr>
      <w:rFonts w:ascii="time" w:eastAsia="宋体" w:hAnsi="time" w:cs="Times New Roman"/>
      <w:bCs/>
      <w:sz w:val="20"/>
      <w:szCs w:val="20"/>
    </w:rPr>
  </w:style>
  <w:style w:type="paragraph" w:customStyle="1" w:styleId="aff9">
    <w:name w:val="图格式"/>
    <w:basedOn w:val="a8"/>
    <w:uiPriority w:val="99"/>
    <w:rsid w:val="00622FBC"/>
    <w:pPr>
      <w:jc w:val="center"/>
    </w:pPr>
    <w:rPr>
      <w:sz w:val="24"/>
      <w:szCs w:val="20"/>
    </w:rPr>
  </w:style>
  <w:style w:type="paragraph" w:customStyle="1" w:styleId="affa">
    <w:name w:val="武表题"/>
    <w:basedOn w:val="a8"/>
    <w:link w:val="CharChar0"/>
    <w:uiPriority w:val="99"/>
    <w:rsid w:val="00622FBC"/>
    <w:pPr>
      <w:spacing w:line="440" w:lineRule="atLeast"/>
      <w:jc w:val="center"/>
    </w:pPr>
    <w:rPr>
      <w:kern w:val="0"/>
      <w:sz w:val="20"/>
      <w:szCs w:val="21"/>
    </w:rPr>
  </w:style>
  <w:style w:type="character" w:customStyle="1" w:styleId="CharChar0">
    <w:name w:val="武表题 Char Char"/>
    <w:link w:val="affa"/>
    <w:uiPriority w:val="99"/>
    <w:locked/>
    <w:rsid w:val="00622FBC"/>
    <w:rPr>
      <w:rFonts w:ascii="Times New Roman" w:eastAsia="宋体" w:hAnsi="Times New Roman"/>
      <w:sz w:val="21"/>
    </w:rPr>
  </w:style>
  <w:style w:type="table" w:styleId="7">
    <w:name w:val="Table Grid 7"/>
    <w:basedOn w:val="aa"/>
    <w:uiPriority w:val="99"/>
    <w:rsid w:val="00622FBC"/>
    <w:pPr>
      <w:widowControl w:val="0"/>
      <w:jc w:val="both"/>
    </w:pPr>
    <w:rPr>
      <w:rFonts w:ascii="Times New Roman" w:hAnsi="Times New Roman"/>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character" w:customStyle="1" w:styleId="pt9-black1">
    <w:name w:val="pt9-black1"/>
    <w:uiPriority w:val="99"/>
    <w:rsid w:val="00622FBC"/>
    <w:rPr>
      <w:rFonts w:hAnsi="宋体"/>
      <w:color w:val="000000"/>
      <w:sz w:val="18"/>
    </w:rPr>
  </w:style>
  <w:style w:type="paragraph" w:customStyle="1" w:styleId="210">
    <w:name w:val="样式 首行缩进:  2 字符1"/>
    <w:basedOn w:val="a8"/>
    <w:autoRedefine/>
    <w:uiPriority w:val="99"/>
    <w:rsid w:val="00622FBC"/>
    <w:pPr>
      <w:tabs>
        <w:tab w:val="left" w:pos="474"/>
      </w:tabs>
      <w:spacing w:line="400" w:lineRule="atLeast"/>
      <w:ind w:firstLineChars="200" w:firstLine="480"/>
    </w:pPr>
    <w:rPr>
      <w:kern w:val="0"/>
      <w:sz w:val="24"/>
      <w:szCs w:val="20"/>
    </w:rPr>
  </w:style>
  <w:style w:type="character" w:customStyle="1" w:styleId="hpsalt-edited">
    <w:name w:val="hps alt-edited"/>
    <w:uiPriority w:val="99"/>
    <w:rsid w:val="00622FBC"/>
    <w:rPr>
      <w:rFonts w:cs="Times New Roman"/>
    </w:rPr>
  </w:style>
  <w:style w:type="character" w:customStyle="1" w:styleId="def">
    <w:name w:val="def"/>
    <w:uiPriority w:val="99"/>
    <w:rsid w:val="00622FBC"/>
    <w:rPr>
      <w:rFonts w:cs="Times New Roman"/>
    </w:rPr>
  </w:style>
  <w:style w:type="character" w:customStyle="1" w:styleId="MTEquationSection">
    <w:name w:val="MTEquationSection"/>
    <w:uiPriority w:val="99"/>
    <w:rsid w:val="00622FBC"/>
    <w:rPr>
      <w:rFonts w:ascii="Times New Roman" w:eastAsia="黑体" w:hAnsi="Times New Roman"/>
      <w:noProof/>
      <w:vanish/>
      <w:color w:val="FF0000"/>
      <w:spacing w:val="-4"/>
      <w:sz w:val="36"/>
    </w:rPr>
  </w:style>
  <w:style w:type="paragraph" w:customStyle="1" w:styleId="MTDisplayEquation">
    <w:name w:val="MTDisplayEquation"/>
    <w:basedOn w:val="a8"/>
    <w:next w:val="a8"/>
    <w:uiPriority w:val="99"/>
    <w:rsid w:val="00622FBC"/>
    <w:pPr>
      <w:tabs>
        <w:tab w:val="center" w:pos="4160"/>
        <w:tab w:val="right" w:pos="8300"/>
      </w:tabs>
      <w:spacing w:line="440" w:lineRule="atLeast"/>
      <w:jc w:val="center"/>
    </w:pPr>
    <w:rPr>
      <w:sz w:val="24"/>
    </w:rPr>
  </w:style>
  <w:style w:type="character" w:customStyle="1" w:styleId="Char5">
    <w:name w:val="正文缩进 Char"/>
    <w:link w:val="afa"/>
    <w:uiPriority w:val="99"/>
    <w:locked/>
    <w:rsid w:val="00622FBC"/>
    <w:rPr>
      <w:rFonts w:ascii="Arial" w:eastAsia="宋体" w:hAnsi="Arial"/>
      <w:sz w:val="24"/>
    </w:rPr>
  </w:style>
  <w:style w:type="paragraph" w:customStyle="1" w:styleId="2linsio">
    <w:name w:val="首行缩进:  2 字符(linsio)"/>
    <w:uiPriority w:val="99"/>
    <w:rsid w:val="00622FBC"/>
    <w:pPr>
      <w:spacing w:line="400" w:lineRule="atLeast"/>
      <w:ind w:firstLine="510"/>
      <w:jc w:val="center"/>
    </w:pPr>
    <w:rPr>
      <w:rFonts w:ascii="Times New Roman" w:hAnsi="Times New Roman"/>
      <w:kern w:val="2"/>
      <w:sz w:val="24"/>
    </w:rPr>
  </w:style>
  <w:style w:type="paragraph" w:customStyle="1" w:styleId="h1">
    <w:name w:val="标题h1"/>
    <w:basedOn w:val="10"/>
    <w:uiPriority w:val="99"/>
    <w:rsid w:val="00622FBC"/>
    <w:pPr>
      <w:pageBreakBefore/>
      <w:widowControl/>
      <w:tabs>
        <w:tab w:val="center" w:pos="3912"/>
      </w:tabs>
      <w:spacing w:beforeLines="100" w:afterLines="80" w:line="440" w:lineRule="atLeast"/>
      <w:jc w:val="center"/>
    </w:pPr>
    <w:rPr>
      <w:rFonts w:ascii="Times New Roman" w:eastAsia="黑体" w:hAnsi="Times New Roman" w:cs="Times New Roman"/>
      <w:b w:val="0"/>
      <w:kern w:val="36"/>
      <w:sz w:val="36"/>
    </w:rPr>
  </w:style>
  <w:style w:type="character" w:styleId="affb">
    <w:name w:val="Emphasis"/>
    <w:uiPriority w:val="99"/>
    <w:qFormat/>
    <w:rsid w:val="00622FBC"/>
    <w:rPr>
      <w:rFonts w:cs="Times New Roman"/>
      <w:i/>
    </w:rPr>
  </w:style>
  <w:style w:type="paragraph" w:customStyle="1" w:styleId="1CharCharCharCharCharCharCharCharCharChar">
    <w:name w:val="1 Char Char Char Char Char Char Char Char Char Char"/>
    <w:basedOn w:val="a8"/>
    <w:autoRedefine/>
    <w:uiPriority w:val="99"/>
    <w:rsid w:val="00622FBC"/>
    <w:pPr>
      <w:spacing w:line="240" w:lineRule="atLeast"/>
      <w:ind w:firstLineChars="200" w:firstLine="200"/>
      <w:jc w:val="left"/>
    </w:pPr>
    <w:rPr>
      <w:rFonts w:ascii="Tahoma" w:hAnsi="Tahoma"/>
      <w:sz w:val="24"/>
      <w:szCs w:val="20"/>
    </w:rPr>
  </w:style>
  <w:style w:type="paragraph" w:styleId="affc">
    <w:name w:val="Body Text Indent"/>
    <w:basedOn w:val="a8"/>
    <w:link w:val="Chare"/>
    <w:uiPriority w:val="99"/>
    <w:rsid w:val="00622FBC"/>
    <w:pPr>
      <w:spacing w:after="120"/>
      <w:ind w:leftChars="200" w:left="420"/>
    </w:pPr>
    <w:rPr>
      <w:sz w:val="24"/>
    </w:rPr>
  </w:style>
  <w:style w:type="character" w:customStyle="1" w:styleId="Chare">
    <w:name w:val="正文文本缩进 Char"/>
    <w:link w:val="affc"/>
    <w:uiPriority w:val="99"/>
    <w:locked/>
    <w:rsid w:val="00622FBC"/>
    <w:rPr>
      <w:rFonts w:ascii="Times New Roman" w:eastAsia="宋体" w:hAnsi="Times New Roman" w:cs="Times New Roman"/>
      <w:sz w:val="24"/>
      <w:szCs w:val="24"/>
    </w:rPr>
  </w:style>
  <w:style w:type="paragraph" w:customStyle="1" w:styleId="affd">
    <w:name w:val="公式"/>
    <w:basedOn w:val="a8"/>
    <w:uiPriority w:val="99"/>
    <w:rsid w:val="00622FBC"/>
    <w:pPr>
      <w:tabs>
        <w:tab w:val="center" w:pos="4233"/>
        <w:tab w:val="right" w:pos="8466"/>
      </w:tabs>
      <w:spacing w:line="440" w:lineRule="atLeast"/>
      <w:jc w:val="center"/>
    </w:pPr>
    <w:rPr>
      <w:sz w:val="24"/>
    </w:rPr>
  </w:style>
  <w:style w:type="paragraph" w:styleId="affe">
    <w:name w:val="Normal (Web)"/>
    <w:basedOn w:val="a8"/>
    <w:link w:val="Charf"/>
    <w:uiPriority w:val="99"/>
    <w:rsid w:val="00622FBC"/>
    <w:pPr>
      <w:spacing w:before="100" w:beforeAutospacing="1" w:after="100" w:afterAutospacing="1"/>
      <w:jc w:val="left"/>
    </w:pPr>
    <w:rPr>
      <w:kern w:val="0"/>
      <w:sz w:val="24"/>
    </w:rPr>
  </w:style>
  <w:style w:type="paragraph" w:customStyle="1" w:styleId="Default">
    <w:name w:val="Default"/>
    <w:basedOn w:val="a8"/>
    <w:uiPriority w:val="99"/>
    <w:rsid w:val="00622FBC"/>
    <w:pPr>
      <w:autoSpaceDE w:val="0"/>
      <w:autoSpaceDN w:val="0"/>
      <w:adjustRightInd w:val="0"/>
      <w:jc w:val="left"/>
    </w:pPr>
    <w:rPr>
      <w:rFonts w:ascii="宋体" w:hAnsi="Calibri" w:cs="宋体"/>
      <w:color w:val="000000"/>
      <w:kern w:val="0"/>
      <w:sz w:val="24"/>
    </w:rPr>
  </w:style>
  <w:style w:type="character" w:customStyle="1" w:styleId="authorname">
    <w:name w:val="authorname"/>
    <w:uiPriority w:val="99"/>
    <w:rsid w:val="00622FBC"/>
    <w:rPr>
      <w:rFonts w:cs="Times New Roman"/>
    </w:rPr>
  </w:style>
  <w:style w:type="character" w:customStyle="1" w:styleId="Charf">
    <w:name w:val="普通(网站) Char"/>
    <w:link w:val="affe"/>
    <w:uiPriority w:val="99"/>
    <w:locked/>
    <w:rsid w:val="00622FBC"/>
    <w:rPr>
      <w:rFonts w:ascii="Times New Roman" w:eastAsia="宋体" w:hAnsi="Times New Roman"/>
      <w:kern w:val="0"/>
      <w:sz w:val="24"/>
    </w:rPr>
  </w:style>
  <w:style w:type="paragraph" w:customStyle="1" w:styleId="------1">
    <w:name w:val="标题------1"/>
    <w:basedOn w:val="a8"/>
    <w:link w:val="------1Char"/>
    <w:uiPriority w:val="99"/>
    <w:rsid w:val="00622FBC"/>
    <w:pPr>
      <w:keepLines/>
      <w:pageBreakBefore/>
      <w:snapToGrid w:val="0"/>
      <w:spacing w:beforeLines="100" w:afterLines="80" w:line="440" w:lineRule="atLeast"/>
      <w:jc w:val="center"/>
      <w:outlineLvl w:val="0"/>
    </w:pPr>
    <w:rPr>
      <w:rFonts w:eastAsia="黑体"/>
      <w:sz w:val="36"/>
      <w:szCs w:val="20"/>
    </w:rPr>
  </w:style>
  <w:style w:type="paragraph" w:customStyle="1" w:styleId="1">
    <w:name w:val="章标题1"/>
    <w:basedOn w:val="------1"/>
    <w:link w:val="Charf0"/>
    <w:uiPriority w:val="99"/>
    <w:rsid w:val="00622FBC"/>
    <w:pPr>
      <w:numPr>
        <w:numId w:val="16"/>
      </w:numPr>
      <w:ind w:left="0" w:firstLine="0"/>
    </w:pPr>
  </w:style>
  <w:style w:type="paragraph" w:customStyle="1" w:styleId="5">
    <w:name w:val="正文5"/>
    <w:basedOn w:val="aff8"/>
    <w:link w:val="5Char"/>
    <w:uiPriority w:val="99"/>
    <w:rsid w:val="00CF3AAA"/>
    <w:pPr>
      <w:ind w:firstLine="200"/>
    </w:pPr>
    <w:rPr>
      <w:rFonts w:ascii="Times New Roman" w:hAnsi="Times New Roman"/>
    </w:rPr>
  </w:style>
  <w:style w:type="character" w:customStyle="1" w:styleId="------1Char">
    <w:name w:val="标题------1 Char"/>
    <w:link w:val="------1"/>
    <w:uiPriority w:val="99"/>
    <w:locked/>
    <w:rsid w:val="00622FBC"/>
    <w:rPr>
      <w:rFonts w:ascii="Times New Roman" w:eastAsia="黑体" w:hAnsi="Times New Roman" w:cs="Times New Roman"/>
      <w:sz w:val="20"/>
      <w:szCs w:val="20"/>
    </w:rPr>
  </w:style>
  <w:style w:type="character" w:customStyle="1" w:styleId="Charf0">
    <w:name w:val="章标题@一级标题 Char"/>
    <w:basedOn w:val="------1Char"/>
    <w:link w:val="1"/>
    <w:uiPriority w:val="99"/>
    <w:locked/>
    <w:rsid w:val="00622FBC"/>
    <w:rPr>
      <w:rFonts w:ascii="Times New Roman" w:eastAsia="黑体" w:hAnsi="Times New Roman" w:cs="Times New Roman"/>
      <w:sz w:val="20"/>
      <w:szCs w:val="20"/>
    </w:rPr>
  </w:style>
  <w:style w:type="character" w:customStyle="1" w:styleId="CharChar">
    <w:name w:val="表题 Char Char"/>
    <w:link w:val="aff2"/>
    <w:uiPriority w:val="99"/>
    <w:locked/>
    <w:rsid w:val="00622FBC"/>
    <w:rPr>
      <w:rFonts w:ascii="Arial" w:eastAsia="宋体" w:hAnsi="Arial"/>
      <w:sz w:val="21"/>
    </w:rPr>
  </w:style>
  <w:style w:type="character" w:customStyle="1" w:styleId="5Char">
    <w:name w:val="正文5 Char"/>
    <w:link w:val="5"/>
    <w:uiPriority w:val="99"/>
    <w:locked/>
    <w:rsid w:val="00CF3AAA"/>
    <w:rPr>
      <w:rFonts w:ascii="Times New Roman" w:eastAsia="宋体" w:hAnsi="Times New Roman" w:cs="Times New Roman"/>
      <w:bCs/>
      <w:sz w:val="20"/>
      <w:szCs w:val="20"/>
    </w:rPr>
  </w:style>
  <w:style w:type="paragraph" w:customStyle="1" w:styleId="6">
    <w:name w:val="图注6"/>
    <w:basedOn w:val="a8"/>
    <w:link w:val="6Char"/>
    <w:uiPriority w:val="99"/>
    <w:rsid w:val="003646AB"/>
    <w:pPr>
      <w:jc w:val="center"/>
    </w:pPr>
    <w:rPr>
      <w:szCs w:val="21"/>
    </w:rPr>
  </w:style>
  <w:style w:type="paragraph" w:customStyle="1" w:styleId="70">
    <w:name w:val="公式7"/>
    <w:basedOn w:val="5"/>
    <w:link w:val="7Char"/>
    <w:uiPriority w:val="99"/>
    <w:rsid w:val="00C420A9"/>
    <w:pPr>
      <w:ind w:firstLineChars="820" w:firstLine="820"/>
      <w:jc w:val="center"/>
      <w:textAlignment w:val="baseline"/>
    </w:pPr>
  </w:style>
  <w:style w:type="character" w:customStyle="1" w:styleId="6Char">
    <w:name w:val="图注6 Char"/>
    <w:link w:val="6"/>
    <w:uiPriority w:val="99"/>
    <w:locked/>
    <w:rsid w:val="003646AB"/>
    <w:rPr>
      <w:rFonts w:ascii="Times New Roman" w:eastAsia="宋体" w:hAnsi="Times New Roman" w:cs="Times New Roman"/>
      <w:sz w:val="21"/>
      <w:szCs w:val="21"/>
    </w:rPr>
  </w:style>
  <w:style w:type="paragraph" w:styleId="afff">
    <w:name w:val="List Paragraph"/>
    <w:basedOn w:val="a8"/>
    <w:link w:val="Charf1"/>
    <w:uiPriority w:val="99"/>
    <w:qFormat/>
    <w:rsid w:val="00622FBC"/>
    <w:pPr>
      <w:ind w:firstLineChars="200" w:firstLine="420"/>
    </w:pPr>
  </w:style>
  <w:style w:type="character" w:customStyle="1" w:styleId="7Char">
    <w:name w:val="公式7 Char"/>
    <w:basedOn w:val="5Char"/>
    <w:link w:val="70"/>
    <w:uiPriority w:val="99"/>
    <w:locked/>
    <w:rsid w:val="00C420A9"/>
    <w:rPr>
      <w:rFonts w:ascii="Times New Roman" w:eastAsia="宋体" w:hAnsi="Times New Roman" w:cs="Times New Roman"/>
      <w:bCs/>
      <w:sz w:val="20"/>
      <w:szCs w:val="20"/>
    </w:rPr>
  </w:style>
  <w:style w:type="paragraph" w:customStyle="1" w:styleId="8">
    <w:name w:val="四级标题8"/>
    <w:basedOn w:val="41"/>
    <w:link w:val="8Char"/>
    <w:uiPriority w:val="99"/>
    <w:rsid w:val="002073CB"/>
    <w:pPr>
      <w:numPr>
        <w:ilvl w:val="3"/>
        <w:numId w:val="6"/>
      </w:numPr>
      <w:spacing w:beforeLines="50" w:after="0" w:line="440" w:lineRule="atLeast"/>
      <w:ind w:left="0" w:firstLine="0"/>
    </w:pPr>
    <w:rPr>
      <w:rFonts w:ascii="Times New Roman" w:eastAsia="黑体" w:hAnsi="Times New Roman"/>
      <w:b w:val="0"/>
      <w:sz w:val="24"/>
      <w:szCs w:val="24"/>
    </w:rPr>
  </w:style>
  <w:style w:type="paragraph" w:customStyle="1" w:styleId="80">
    <w:name w:val="四级标题8】"/>
    <w:basedOn w:val="a8"/>
    <w:uiPriority w:val="99"/>
    <w:rsid w:val="00622FBC"/>
  </w:style>
  <w:style w:type="character" w:customStyle="1" w:styleId="8Char">
    <w:name w:val="四级标题8 Char"/>
    <w:link w:val="8"/>
    <w:uiPriority w:val="99"/>
    <w:locked/>
    <w:rsid w:val="002073CB"/>
    <w:rPr>
      <w:rFonts w:ascii="Times New Roman" w:eastAsia="黑体" w:hAnsi="Times New Roman" w:cs="Times New Roman"/>
      <w:bCs/>
      <w:sz w:val="24"/>
      <w:szCs w:val="24"/>
    </w:rPr>
  </w:style>
  <w:style w:type="paragraph" w:styleId="TOC">
    <w:name w:val="TOC Heading"/>
    <w:basedOn w:val="10"/>
    <w:next w:val="a8"/>
    <w:uiPriority w:val="99"/>
    <w:qFormat/>
    <w:rsid w:val="00622FBC"/>
    <w:pPr>
      <w:widowControl/>
      <w:spacing w:before="480" w:after="0" w:line="276" w:lineRule="auto"/>
      <w:jc w:val="left"/>
      <w:outlineLvl w:val="9"/>
    </w:pPr>
    <w:rPr>
      <w:rFonts w:ascii="Cambria" w:hAnsi="Cambria" w:cs="Times New Roman"/>
      <w:color w:val="365F91"/>
      <w:kern w:val="0"/>
      <w:sz w:val="28"/>
      <w:szCs w:val="28"/>
    </w:rPr>
  </w:style>
  <w:style w:type="paragraph" w:styleId="42">
    <w:name w:val="toc 4"/>
    <w:basedOn w:val="a8"/>
    <w:next w:val="a8"/>
    <w:autoRedefine/>
    <w:uiPriority w:val="99"/>
    <w:rsid w:val="00622FBC"/>
    <w:pPr>
      <w:tabs>
        <w:tab w:val="right" w:leader="middleDot" w:pos="8721"/>
      </w:tabs>
      <w:ind w:leftChars="405" w:left="850"/>
    </w:pPr>
  </w:style>
  <w:style w:type="paragraph" w:styleId="50">
    <w:name w:val="toc 5"/>
    <w:basedOn w:val="a8"/>
    <w:next w:val="a8"/>
    <w:autoRedefine/>
    <w:uiPriority w:val="99"/>
    <w:rsid w:val="00622FBC"/>
    <w:pPr>
      <w:ind w:leftChars="800" w:left="1680"/>
    </w:pPr>
    <w:rPr>
      <w:rFonts w:ascii="Calibri" w:hAnsi="Calibri"/>
      <w:szCs w:val="22"/>
    </w:rPr>
  </w:style>
  <w:style w:type="paragraph" w:styleId="60">
    <w:name w:val="toc 6"/>
    <w:basedOn w:val="a8"/>
    <w:next w:val="a8"/>
    <w:autoRedefine/>
    <w:uiPriority w:val="99"/>
    <w:rsid w:val="00622FBC"/>
    <w:pPr>
      <w:ind w:leftChars="1000" w:left="2100"/>
    </w:pPr>
    <w:rPr>
      <w:rFonts w:ascii="Calibri" w:hAnsi="Calibri"/>
      <w:szCs w:val="22"/>
    </w:rPr>
  </w:style>
  <w:style w:type="paragraph" w:styleId="71">
    <w:name w:val="toc 7"/>
    <w:basedOn w:val="a8"/>
    <w:next w:val="a8"/>
    <w:autoRedefine/>
    <w:uiPriority w:val="99"/>
    <w:rsid w:val="00622FBC"/>
    <w:pPr>
      <w:ind w:leftChars="1200" w:left="2520"/>
    </w:pPr>
    <w:rPr>
      <w:rFonts w:ascii="Calibri" w:hAnsi="Calibri"/>
      <w:szCs w:val="22"/>
    </w:rPr>
  </w:style>
  <w:style w:type="paragraph" w:styleId="81">
    <w:name w:val="toc 8"/>
    <w:basedOn w:val="a8"/>
    <w:next w:val="a8"/>
    <w:autoRedefine/>
    <w:uiPriority w:val="99"/>
    <w:rsid w:val="00622FBC"/>
    <w:pPr>
      <w:ind w:leftChars="1400" w:left="2940"/>
    </w:pPr>
    <w:rPr>
      <w:rFonts w:ascii="Calibri" w:hAnsi="Calibri"/>
      <w:szCs w:val="22"/>
    </w:rPr>
  </w:style>
  <w:style w:type="paragraph" w:styleId="9">
    <w:name w:val="toc 9"/>
    <w:basedOn w:val="a8"/>
    <w:next w:val="a8"/>
    <w:autoRedefine/>
    <w:uiPriority w:val="99"/>
    <w:rsid w:val="00622FBC"/>
    <w:pPr>
      <w:ind w:leftChars="1600" w:left="3360"/>
    </w:pPr>
    <w:rPr>
      <w:rFonts w:ascii="Calibri" w:hAnsi="Calibri"/>
      <w:szCs w:val="22"/>
    </w:rPr>
  </w:style>
  <w:style w:type="paragraph" w:customStyle="1" w:styleId="29">
    <w:name w:val="第2章公式编号9"/>
    <w:basedOn w:val="aff4"/>
    <w:link w:val="29Char"/>
    <w:uiPriority w:val="99"/>
    <w:rsid w:val="00B578F3"/>
    <w:pPr>
      <w:numPr>
        <w:numId w:val="18"/>
      </w:numPr>
      <w:tabs>
        <w:tab w:val="center" w:pos="4260"/>
        <w:tab w:val="right" w:pos="8094"/>
      </w:tabs>
      <w:ind w:left="0" w:hangingChars="200" w:hanging="200"/>
      <w:jc w:val="right"/>
      <w:textAlignment w:val="center"/>
    </w:pPr>
    <w:rPr>
      <w:rFonts w:ascii="Times New Roman" w:hAnsi="Times New Roman"/>
      <w:sz w:val="24"/>
    </w:rPr>
  </w:style>
  <w:style w:type="paragraph" w:customStyle="1" w:styleId="21">
    <w:name w:val="第2章英文图注编号"/>
    <w:basedOn w:val="6"/>
    <w:link w:val="2Char0"/>
    <w:uiPriority w:val="99"/>
    <w:rsid w:val="00622FBC"/>
    <w:pPr>
      <w:numPr>
        <w:numId w:val="8"/>
      </w:numPr>
    </w:pPr>
  </w:style>
  <w:style w:type="character" w:customStyle="1" w:styleId="29Char">
    <w:name w:val="第2章公式编号9 Char"/>
    <w:basedOn w:val="7Char"/>
    <w:link w:val="29"/>
    <w:uiPriority w:val="99"/>
    <w:locked/>
    <w:rsid w:val="00B578F3"/>
    <w:rPr>
      <w:rFonts w:ascii="Times New Roman" w:eastAsia="宋体" w:hAnsi="Times New Roman" w:cs="Times New Roman"/>
      <w:bCs/>
      <w:sz w:val="20"/>
      <w:szCs w:val="20"/>
    </w:rPr>
  </w:style>
  <w:style w:type="paragraph" w:customStyle="1" w:styleId="20">
    <w:name w:val="第2章中文图注编号"/>
    <w:basedOn w:val="6"/>
    <w:link w:val="2Char1"/>
    <w:uiPriority w:val="99"/>
    <w:rsid w:val="00622FBC"/>
    <w:pPr>
      <w:numPr>
        <w:numId w:val="7"/>
      </w:numPr>
    </w:pPr>
  </w:style>
  <w:style w:type="character" w:customStyle="1" w:styleId="2Char0">
    <w:name w:val="第2章英文图注编号 Char"/>
    <w:basedOn w:val="6Char"/>
    <w:link w:val="21"/>
    <w:uiPriority w:val="99"/>
    <w:locked/>
    <w:rsid w:val="00622FBC"/>
    <w:rPr>
      <w:rFonts w:ascii="Times New Roman" w:eastAsia="宋体" w:hAnsi="Times New Roman" w:cs="Times New Roman"/>
      <w:sz w:val="21"/>
      <w:szCs w:val="21"/>
    </w:rPr>
  </w:style>
  <w:style w:type="paragraph" w:customStyle="1" w:styleId="a7">
    <w:name w:val="英文图注编号"/>
    <w:basedOn w:val="a8"/>
    <w:uiPriority w:val="99"/>
    <w:rsid w:val="00622FBC"/>
    <w:pPr>
      <w:numPr>
        <w:numId w:val="9"/>
      </w:numPr>
    </w:pPr>
  </w:style>
  <w:style w:type="character" w:customStyle="1" w:styleId="2Char1">
    <w:name w:val="第2章中文图注编号 Char"/>
    <w:basedOn w:val="6Char"/>
    <w:link w:val="20"/>
    <w:uiPriority w:val="99"/>
    <w:locked/>
    <w:rsid w:val="00622FBC"/>
    <w:rPr>
      <w:rFonts w:ascii="Times New Roman" w:eastAsia="宋体" w:hAnsi="Times New Roman" w:cs="Times New Roman"/>
      <w:sz w:val="21"/>
      <w:szCs w:val="21"/>
    </w:rPr>
  </w:style>
  <w:style w:type="paragraph" w:customStyle="1" w:styleId="31">
    <w:name w:val="第3章中文图注"/>
    <w:basedOn w:val="6"/>
    <w:link w:val="3Char0"/>
    <w:uiPriority w:val="99"/>
    <w:rsid w:val="0089752A"/>
    <w:pPr>
      <w:numPr>
        <w:numId w:val="37"/>
      </w:numPr>
      <w:spacing w:afterLines="20"/>
    </w:pPr>
  </w:style>
  <w:style w:type="paragraph" w:customStyle="1" w:styleId="33">
    <w:name w:val="第3章英文图注"/>
    <w:basedOn w:val="6"/>
    <w:link w:val="3Char1"/>
    <w:uiPriority w:val="99"/>
    <w:rsid w:val="00622FBC"/>
    <w:pPr>
      <w:numPr>
        <w:numId w:val="11"/>
      </w:numPr>
    </w:pPr>
    <w:rPr>
      <w:shd w:val="clear" w:color="auto" w:fill="FFFFFF"/>
    </w:rPr>
  </w:style>
  <w:style w:type="character" w:customStyle="1" w:styleId="3Char0">
    <w:name w:val="第3章中文图注 Char"/>
    <w:basedOn w:val="6Char"/>
    <w:link w:val="31"/>
    <w:uiPriority w:val="99"/>
    <w:locked/>
    <w:rsid w:val="0089752A"/>
    <w:rPr>
      <w:rFonts w:ascii="Times New Roman" w:eastAsia="宋体" w:hAnsi="Times New Roman" w:cs="Times New Roman"/>
      <w:sz w:val="21"/>
      <w:szCs w:val="21"/>
    </w:rPr>
  </w:style>
  <w:style w:type="paragraph" w:styleId="afff0">
    <w:name w:val="endnote text"/>
    <w:basedOn w:val="a8"/>
    <w:link w:val="Charf2"/>
    <w:uiPriority w:val="99"/>
    <w:rsid w:val="00622FBC"/>
    <w:pPr>
      <w:snapToGrid w:val="0"/>
      <w:jc w:val="left"/>
    </w:pPr>
  </w:style>
  <w:style w:type="character" w:customStyle="1" w:styleId="Charf2">
    <w:name w:val="尾注文本 Char"/>
    <w:link w:val="afff0"/>
    <w:uiPriority w:val="99"/>
    <w:locked/>
    <w:rsid w:val="00622FBC"/>
    <w:rPr>
      <w:rFonts w:ascii="Times New Roman" w:eastAsia="宋体" w:hAnsi="Times New Roman" w:cs="Times New Roman"/>
      <w:sz w:val="24"/>
      <w:szCs w:val="24"/>
    </w:rPr>
  </w:style>
  <w:style w:type="character" w:customStyle="1" w:styleId="3Char1">
    <w:name w:val="第3章英文图注 Char"/>
    <w:basedOn w:val="6Char"/>
    <w:link w:val="33"/>
    <w:uiPriority w:val="99"/>
    <w:locked/>
    <w:rsid w:val="00622FBC"/>
    <w:rPr>
      <w:rFonts w:ascii="Times New Roman" w:eastAsia="宋体" w:hAnsi="Times New Roman" w:cs="Times New Roman"/>
      <w:sz w:val="21"/>
      <w:szCs w:val="21"/>
    </w:rPr>
  </w:style>
  <w:style w:type="character" w:styleId="afff1">
    <w:name w:val="endnote reference"/>
    <w:uiPriority w:val="99"/>
    <w:rsid w:val="00622FBC"/>
    <w:rPr>
      <w:rFonts w:cs="Times New Roman"/>
      <w:vertAlign w:val="superscript"/>
    </w:rPr>
  </w:style>
  <w:style w:type="paragraph" w:styleId="afff2">
    <w:name w:val="footnote text"/>
    <w:basedOn w:val="a8"/>
    <w:link w:val="Charf3"/>
    <w:uiPriority w:val="99"/>
    <w:rsid w:val="00622FBC"/>
    <w:pPr>
      <w:snapToGrid w:val="0"/>
      <w:jc w:val="left"/>
    </w:pPr>
    <w:rPr>
      <w:sz w:val="18"/>
      <w:szCs w:val="18"/>
    </w:rPr>
  </w:style>
  <w:style w:type="character" w:customStyle="1" w:styleId="Charf3">
    <w:name w:val="脚注文本 Char"/>
    <w:link w:val="afff2"/>
    <w:uiPriority w:val="99"/>
    <w:locked/>
    <w:rsid w:val="00622FBC"/>
    <w:rPr>
      <w:rFonts w:ascii="Times New Roman" w:eastAsia="宋体" w:hAnsi="Times New Roman" w:cs="Times New Roman"/>
      <w:sz w:val="18"/>
      <w:szCs w:val="18"/>
    </w:rPr>
  </w:style>
  <w:style w:type="character" w:styleId="afff3">
    <w:name w:val="footnote reference"/>
    <w:uiPriority w:val="99"/>
    <w:rsid w:val="00622FBC"/>
    <w:rPr>
      <w:rFonts w:cs="Times New Roman"/>
      <w:vertAlign w:val="superscript"/>
    </w:rPr>
  </w:style>
  <w:style w:type="paragraph" w:customStyle="1" w:styleId="30">
    <w:name w:val="第3章表注"/>
    <w:basedOn w:val="6"/>
    <w:link w:val="3Char2"/>
    <w:uiPriority w:val="99"/>
    <w:rsid w:val="00622FBC"/>
    <w:pPr>
      <w:numPr>
        <w:numId w:val="12"/>
      </w:numPr>
    </w:pPr>
  </w:style>
  <w:style w:type="paragraph" w:customStyle="1" w:styleId="32">
    <w:name w:val="第3章英文表注"/>
    <w:basedOn w:val="6"/>
    <w:link w:val="3Char3"/>
    <w:uiPriority w:val="99"/>
    <w:rsid w:val="00622FBC"/>
    <w:pPr>
      <w:numPr>
        <w:numId w:val="13"/>
      </w:numPr>
    </w:pPr>
  </w:style>
  <w:style w:type="character" w:customStyle="1" w:styleId="3Char2">
    <w:name w:val="第3章表注 Char"/>
    <w:basedOn w:val="6Char"/>
    <w:link w:val="30"/>
    <w:uiPriority w:val="99"/>
    <w:locked/>
    <w:rsid w:val="00622FBC"/>
    <w:rPr>
      <w:rFonts w:ascii="Times New Roman" w:eastAsia="宋体" w:hAnsi="Times New Roman" w:cs="Times New Roman"/>
      <w:sz w:val="21"/>
      <w:szCs w:val="21"/>
    </w:rPr>
  </w:style>
  <w:style w:type="paragraph" w:customStyle="1" w:styleId="40">
    <w:name w:val="第4章英文图注"/>
    <w:basedOn w:val="6"/>
    <w:link w:val="4Char0"/>
    <w:uiPriority w:val="99"/>
    <w:rsid w:val="00622FBC"/>
    <w:pPr>
      <w:numPr>
        <w:numId w:val="14"/>
      </w:numPr>
    </w:pPr>
  </w:style>
  <w:style w:type="character" w:customStyle="1" w:styleId="3Char3">
    <w:name w:val="第3章英文表注 Char"/>
    <w:basedOn w:val="6Char"/>
    <w:link w:val="32"/>
    <w:uiPriority w:val="99"/>
    <w:locked/>
    <w:rsid w:val="00622FBC"/>
    <w:rPr>
      <w:rFonts w:ascii="Times New Roman" w:eastAsia="宋体" w:hAnsi="Times New Roman" w:cs="Times New Roman"/>
      <w:sz w:val="21"/>
      <w:szCs w:val="21"/>
    </w:rPr>
  </w:style>
  <w:style w:type="paragraph" w:customStyle="1" w:styleId="4">
    <w:name w:val="第4章中文图注"/>
    <w:basedOn w:val="6"/>
    <w:link w:val="4Char1"/>
    <w:uiPriority w:val="99"/>
    <w:rsid w:val="00622FBC"/>
    <w:pPr>
      <w:numPr>
        <w:numId w:val="15"/>
      </w:numPr>
    </w:pPr>
  </w:style>
  <w:style w:type="character" w:customStyle="1" w:styleId="4Char0">
    <w:name w:val="第4章英文图注 Char"/>
    <w:basedOn w:val="6Char"/>
    <w:link w:val="40"/>
    <w:uiPriority w:val="99"/>
    <w:locked/>
    <w:rsid w:val="00622FBC"/>
    <w:rPr>
      <w:rFonts w:ascii="Times New Roman" w:eastAsia="宋体" w:hAnsi="Times New Roman" w:cs="Times New Roman"/>
      <w:sz w:val="21"/>
      <w:szCs w:val="21"/>
    </w:rPr>
  </w:style>
  <w:style w:type="paragraph" w:customStyle="1" w:styleId="EndNoteBibliographyTitle">
    <w:name w:val="EndNote Bibliography Title"/>
    <w:basedOn w:val="a8"/>
    <w:link w:val="EndNoteBibliographyTitleChar"/>
    <w:uiPriority w:val="99"/>
    <w:rsid w:val="00622FBC"/>
    <w:pPr>
      <w:jc w:val="center"/>
    </w:pPr>
    <w:rPr>
      <w:noProof/>
      <w:sz w:val="36"/>
    </w:rPr>
  </w:style>
  <w:style w:type="character" w:customStyle="1" w:styleId="4Char1">
    <w:name w:val="第4章中文图注 Char"/>
    <w:basedOn w:val="6Char"/>
    <w:link w:val="4"/>
    <w:uiPriority w:val="99"/>
    <w:locked/>
    <w:rsid w:val="00622FBC"/>
    <w:rPr>
      <w:rFonts w:ascii="Times New Roman" w:eastAsia="宋体" w:hAnsi="Times New Roman" w:cs="Times New Roman"/>
      <w:sz w:val="21"/>
      <w:szCs w:val="21"/>
    </w:rPr>
  </w:style>
  <w:style w:type="character" w:customStyle="1" w:styleId="EndNoteBibliographyTitleChar">
    <w:name w:val="EndNote Bibliography Title Char"/>
    <w:link w:val="EndNoteBibliographyTitle"/>
    <w:uiPriority w:val="99"/>
    <w:locked/>
    <w:rsid w:val="00622FBC"/>
    <w:rPr>
      <w:rFonts w:ascii="Times New Roman" w:eastAsia="宋体" w:hAnsi="Times New Roman" w:cs="Times New Roman"/>
      <w:bCs/>
      <w:noProof/>
      <w:sz w:val="24"/>
      <w:szCs w:val="24"/>
    </w:rPr>
  </w:style>
  <w:style w:type="paragraph" w:customStyle="1" w:styleId="EndNoteBibliography">
    <w:name w:val="EndNote Bibliography"/>
    <w:basedOn w:val="a8"/>
    <w:link w:val="EndNoteBibliographyChar"/>
    <w:uiPriority w:val="99"/>
    <w:rsid w:val="00622FBC"/>
    <w:pPr>
      <w:jc w:val="center"/>
    </w:pPr>
    <w:rPr>
      <w:noProof/>
      <w:sz w:val="36"/>
    </w:rPr>
  </w:style>
  <w:style w:type="character" w:customStyle="1" w:styleId="EndNoteBibliographyChar">
    <w:name w:val="EndNote Bibliography Char"/>
    <w:link w:val="EndNoteBibliography"/>
    <w:uiPriority w:val="99"/>
    <w:locked/>
    <w:rsid w:val="00622FBC"/>
    <w:rPr>
      <w:rFonts w:ascii="Times New Roman" w:eastAsia="宋体" w:hAnsi="Times New Roman" w:cs="Times New Roman"/>
      <w:bCs/>
      <w:noProof/>
      <w:sz w:val="24"/>
      <w:szCs w:val="24"/>
    </w:rPr>
  </w:style>
  <w:style w:type="paragraph" w:customStyle="1" w:styleId="a2">
    <w:name w:val="第三章公式编号"/>
    <w:basedOn w:val="70"/>
    <w:link w:val="Charf4"/>
    <w:uiPriority w:val="99"/>
    <w:rsid w:val="00284239"/>
    <w:pPr>
      <w:numPr>
        <w:numId w:val="17"/>
      </w:numPr>
      <w:ind w:firstLineChars="0" w:firstLine="0"/>
      <w:jc w:val="right"/>
    </w:pPr>
  </w:style>
  <w:style w:type="character" w:customStyle="1" w:styleId="Charf4">
    <w:name w:val="第三章公式编号 Char"/>
    <w:basedOn w:val="7Char"/>
    <w:link w:val="a2"/>
    <w:uiPriority w:val="99"/>
    <w:locked/>
    <w:rsid w:val="00284239"/>
    <w:rPr>
      <w:rFonts w:ascii="Times New Roman" w:eastAsia="宋体" w:hAnsi="Times New Roman" w:cs="Times New Roman"/>
      <w:bCs/>
      <w:sz w:val="20"/>
      <w:szCs w:val="20"/>
    </w:rPr>
  </w:style>
  <w:style w:type="paragraph" w:customStyle="1" w:styleId="a">
    <w:name w:val="第四章公示编号"/>
    <w:basedOn w:val="5"/>
    <w:link w:val="Charf5"/>
    <w:uiPriority w:val="99"/>
    <w:rsid w:val="00E52AD0"/>
    <w:pPr>
      <w:numPr>
        <w:numId w:val="19"/>
      </w:numPr>
      <w:ind w:firstLineChars="0" w:firstLine="0"/>
      <w:jc w:val="right"/>
    </w:pPr>
  </w:style>
  <w:style w:type="character" w:customStyle="1" w:styleId="Charf5">
    <w:name w:val="第四章公示编号 Char"/>
    <w:basedOn w:val="5Char"/>
    <w:link w:val="a"/>
    <w:uiPriority w:val="99"/>
    <w:locked/>
    <w:rsid w:val="00E52AD0"/>
    <w:rPr>
      <w:rFonts w:ascii="Times New Roman" w:eastAsia="宋体" w:hAnsi="Times New Roman" w:cs="Times New Roman"/>
      <w:bCs/>
      <w:sz w:val="20"/>
      <w:szCs w:val="20"/>
    </w:rPr>
  </w:style>
  <w:style w:type="paragraph" w:customStyle="1" w:styleId="afff4">
    <w:name w:val="参考文献"/>
    <w:link w:val="Charf6"/>
    <w:uiPriority w:val="99"/>
    <w:rsid w:val="0088545C"/>
    <w:pPr>
      <w:spacing w:line="440" w:lineRule="atLeast"/>
      <w:ind w:left="200" w:hangingChars="200" w:hanging="200"/>
      <w:jc w:val="both"/>
    </w:pPr>
    <w:rPr>
      <w:rFonts w:ascii="Times New Roman" w:hAnsi="Times New Roman"/>
      <w:bCs/>
      <w:kern w:val="2"/>
      <w:sz w:val="21"/>
      <w:szCs w:val="21"/>
    </w:rPr>
  </w:style>
  <w:style w:type="character" w:customStyle="1" w:styleId="Charf6">
    <w:name w:val="参考文献 Char"/>
    <w:link w:val="afff4"/>
    <w:uiPriority w:val="99"/>
    <w:locked/>
    <w:rsid w:val="0088545C"/>
    <w:rPr>
      <w:rFonts w:ascii="Times New Roman" w:eastAsia="宋体" w:hAnsi="Times New Roman" w:cs="Times New Roman"/>
      <w:bCs/>
      <w:kern w:val="2"/>
      <w:sz w:val="21"/>
      <w:szCs w:val="21"/>
      <w:lang w:val="en-US" w:eastAsia="zh-CN" w:bidi="ar-SA"/>
    </w:rPr>
  </w:style>
  <w:style w:type="paragraph" w:customStyle="1" w:styleId="a6">
    <w:name w:val="第五章公式"/>
    <w:basedOn w:val="afff"/>
    <w:link w:val="Charf7"/>
    <w:uiPriority w:val="99"/>
    <w:rsid w:val="00EB3B99"/>
    <w:pPr>
      <w:numPr>
        <w:numId w:val="20"/>
      </w:numPr>
      <w:ind w:firstLineChars="0" w:firstLine="0"/>
      <w:jc w:val="right"/>
    </w:pPr>
  </w:style>
  <w:style w:type="paragraph" w:customStyle="1" w:styleId="a5">
    <w:name w:val="第五章表注"/>
    <w:link w:val="Charf8"/>
    <w:uiPriority w:val="99"/>
    <w:rsid w:val="000D59B9"/>
    <w:pPr>
      <w:numPr>
        <w:numId w:val="21"/>
      </w:numPr>
      <w:jc w:val="center"/>
    </w:pPr>
    <w:rPr>
      <w:rFonts w:ascii="Times New Roman" w:hAnsi="Times New Roman"/>
      <w:kern w:val="2"/>
      <w:sz w:val="21"/>
      <w:szCs w:val="24"/>
    </w:rPr>
  </w:style>
  <w:style w:type="character" w:customStyle="1" w:styleId="Charf1">
    <w:name w:val="列出段落 Char"/>
    <w:link w:val="afff"/>
    <w:uiPriority w:val="99"/>
    <w:locked/>
    <w:rsid w:val="00EB3B99"/>
    <w:rPr>
      <w:rFonts w:ascii="Times New Roman" w:eastAsia="宋体" w:hAnsi="Times New Roman" w:cs="Times New Roman"/>
      <w:sz w:val="24"/>
      <w:szCs w:val="24"/>
    </w:rPr>
  </w:style>
  <w:style w:type="character" w:customStyle="1" w:styleId="Charf7">
    <w:name w:val="第五章公式 Char"/>
    <w:basedOn w:val="Charf1"/>
    <w:link w:val="a6"/>
    <w:uiPriority w:val="99"/>
    <w:locked/>
    <w:rsid w:val="00EB3B99"/>
    <w:rPr>
      <w:rFonts w:ascii="Times New Roman" w:eastAsia="宋体" w:hAnsi="Times New Roman" w:cs="Times New Roman"/>
      <w:sz w:val="24"/>
      <w:szCs w:val="24"/>
    </w:rPr>
  </w:style>
  <w:style w:type="paragraph" w:customStyle="1" w:styleId="a4">
    <w:name w:val="第五章图注"/>
    <w:link w:val="Charf9"/>
    <w:uiPriority w:val="99"/>
    <w:rsid w:val="00202002"/>
    <w:pPr>
      <w:numPr>
        <w:numId w:val="22"/>
      </w:numPr>
      <w:jc w:val="center"/>
    </w:pPr>
    <w:rPr>
      <w:rFonts w:ascii="Times New Roman" w:hAnsi="Times New Roman"/>
      <w:kern w:val="2"/>
      <w:sz w:val="21"/>
      <w:szCs w:val="24"/>
    </w:rPr>
  </w:style>
  <w:style w:type="character" w:customStyle="1" w:styleId="Charf8">
    <w:name w:val="第五章表注 Char"/>
    <w:link w:val="a5"/>
    <w:uiPriority w:val="99"/>
    <w:locked/>
    <w:rsid w:val="000D59B9"/>
    <w:rPr>
      <w:rFonts w:ascii="Times New Roman" w:eastAsia="宋体" w:hAnsi="Times New Roman" w:cs="Times New Roman"/>
      <w:kern w:val="2"/>
      <w:sz w:val="24"/>
      <w:szCs w:val="24"/>
      <w:lang w:val="en-US" w:eastAsia="zh-CN" w:bidi="ar-SA"/>
    </w:rPr>
  </w:style>
  <w:style w:type="character" w:customStyle="1" w:styleId="Charf9">
    <w:name w:val="第五章图注 Char"/>
    <w:link w:val="a4"/>
    <w:uiPriority w:val="99"/>
    <w:locked/>
    <w:rsid w:val="00202002"/>
    <w:rPr>
      <w:rFonts w:ascii="Times New Roman" w:eastAsia="宋体" w:hAnsi="Times New Roman" w:cs="Times New Roman"/>
      <w:kern w:val="2"/>
      <w:sz w:val="24"/>
      <w:szCs w:val="24"/>
      <w:lang w:val="en-US" w:eastAsia="zh-CN" w:bidi="ar-SA"/>
    </w:rPr>
  </w:style>
  <w:style w:type="character" w:customStyle="1" w:styleId="mi">
    <w:name w:val="mi"/>
    <w:uiPriority w:val="99"/>
    <w:rsid w:val="005A4C99"/>
    <w:rPr>
      <w:rFonts w:cs="Times New Roman"/>
    </w:rPr>
  </w:style>
  <w:style w:type="character" w:customStyle="1" w:styleId="mo">
    <w:name w:val="mo"/>
    <w:uiPriority w:val="99"/>
    <w:rsid w:val="005A4C99"/>
    <w:rPr>
      <w:rFonts w:cs="Times New Roman"/>
    </w:rPr>
  </w:style>
  <w:style w:type="character" w:customStyle="1" w:styleId="mn">
    <w:name w:val="mn"/>
    <w:uiPriority w:val="99"/>
    <w:rsid w:val="005A4C99"/>
    <w:rPr>
      <w:rFonts w:cs="Times New Roman"/>
    </w:rPr>
  </w:style>
  <w:style w:type="character" w:customStyle="1" w:styleId="Char1">
    <w:name w:val="三级标题 Char"/>
    <w:link w:val="af1"/>
    <w:uiPriority w:val="99"/>
    <w:locked/>
    <w:rsid w:val="0066472F"/>
    <w:rPr>
      <w:rFonts w:ascii="Arial" w:eastAsia="黑体" w:hAnsi="Arial"/>
      <w:b/>
      <w:sz w:val="28"/>
    </w:rPr>
  </w:style>
  <w:style w:type="character" w:customStyle="1" w:styleId="Char0">
    <w:name w:val="二级标题 Char"/>
    <w:link w:val="af0"/>
    <w:uiPriority w:val="99"/>
    <w:locked/>
    <w:rsid w:val="0020468D"/>
    <w:rPr>
      <w:rFonts w:ascii="Times New Roman" w:eastAsia="黑体" w:hAnsi="Times New Roman"/>
      <w:b/>
      <w:sz w:val="30"/>
    </w:rPr>
  </w:style>
  <w:style w:type="character" w:styleId="afff5">
    <w:name w:val="Placeholder Text"/>
    <w:uiPriority w:val="99"/>
    <w:semiHidden/>
    <w:rsid w:val="00662484"/>
    <w:rPr>
      <w:rFonts w:cs="Times New Roman"/>
      <w:color w:val="808080"/>
    </w:rPr>
  </w:style>
  <w:style w:type="paragraph" w:customStyle="1" w:styleId="a0">
    <w:name w:val="结论小标题"/>
    <w:basedOn w:val="5"/>
    <w:link w:val="Charfa"/>
    <w:uiPriority w:val="99"/>
    <w:rsid w:val="00422B7E"/>
    <w:pPr>
      <w:numPr>
        <w:numId w:val="44"/>
      </w:numPr>
      <w:ind w:left="0" w:firstLineChars="0" w:firstLine="485"/>
    </w:pPr>
  </w:style>
  <w:style w:type="character" w:customStyle="1" w:styleId="Charfa">
    <w:name w:val="结论小标题 Char"/>
    <w:basedOn w:val="5Char"/>
    <w:link w:val="a0"/>
    <w:uiPriority w:val="99"/>
    <w:locked/>
    <w:rsid w:val="00422B7E"/>
    <w:rPr>
      <w:rFonts w:ascii="Times New Roman" w:eastAsia="宋体" w:hAnsi="Times New Roman" w:cs="Times New Roman"/>
      <w:bCs/>
      <w:sz w:val="20"/>
      <w:szCs w:val="20"/>
    </w:rPr>
  </w:style>
  <w:style w:type="numbering" w:styleId="111111">
    <w:name w:val="Outline List 2"/>
    <w:basedOn w:val="ab"/>
    <w:locked/>
    <w:rsid w:val="000D1937"/>
    <w:pPr>
      <w:numPr>
        <w:numId w:val="2"/>
      </w:numPr>
    </w:pPr>
  </w:style>
  <w:style w:type="paragraph" w:styleId="afff6">
    <w:name w:val="Revision"/>
    <w:hidden/>
    <w:uiPriority w:val="99"/>
    <w:semiHidden/>
    <w:rsid w:val="00BF28AF"/>
    <w:rPr>
      <w:rFonts w:ascii="Times New Roman" w:hAnsi="Times New Roman"/>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4105097">
      <w:marLeft w:val="0"/>
      <w:marRight w:val="0"/>
      <w:marTop w:val="0"/>
      <w:marBottom w:val="0"/>
      <w:divBdr>
        <w:top w:val="none" w:sz="0" w:space="0" w:color="auto"/>
        <w:left w:val="none" w:sz="0" w:space="0" w:color="auto"/>
        <w:bottom w:val="none" w:sz="0" w:space="0" w:color="auto"/>
        <w:right w:val="none" w:sz="0" w:space="0" w:color="auto"/>
      </w:divBdr>
    </w:div>
    <w:div w:id="1474105098">
      <w:marLeft w:val="0"/>
      <w:marRight w:val="0"/>
      <w:marTop w:val="0"/>
      <w:marBottom w:val="0"/>
      <w:divBdr>
        <w:top w:val="none" w:sz="0" w:space="0" w:color="auto"/>
        <w:left w:val="none" w:sz="0" w:space="0" w:color="auto"/>
        <w:bottom w:val="none" w:sz="0" w:space="0" w:color="auto"/>
        <w:right w:val="none" w:sz="0" w:space="0" w:color="auto"/>
      </w:divBdr>
    </w:div>
    <w:div w:id="1474105099">
      <w:marLeft w:val="0"/>
      <w:marRight w:val="0"/>
      <w:marTop w:val="0"/>
      <w:marBottom w:val="0"/>
      <w:divBdr>
        <w:top w:val="none" w:sz="0" w:space="0" w:color="auto"/>
        <w:left w:val="none" w:sz="0" w:space="0" w:color="auto"/>
        <w:bottom w:val="none" w:sz="0" w:space="0" w:color="auto"/>
        <w:right w:val="none" w:sz="0" w:space="0" w:color="auto"/>
      </w:divBdr>
    </w:div>
    <w:div w:id="1474105102">
      <w:marLeft w:val="0"/>
      <w:marRight w:val="0"/>
      <w:marTop w:val="0"/>
      <w:marBottom w:val="0"/>
      <w:divBdr>
        <w:top w:val="none" w:sz="0" w:space="0" w:color="auto"/>
        <w:left w:val="none" w:sz="0" w:space="0" w:color="auto"/>
        <w:bottom w:val="none" w:sz="0" w:space="0" w:color="auto"/>
        <w:right w:val="none" w:sz="0" w:space="0" w:color="auto"/>
      </w:divBdr>
    </w:div>
    <w:div w:id="1474105103">
      <w:marLeft w:val="0"/>
      <w:marRight w:val="0"/>
      <w:marTop w:val="0"/>
      <w:marBottom w:val="0"/>
      <w:divBdr>
        <w:top w:val="none" w:sz="0" w:space="0" w:color="auto"/>
        <w:left w:val="none" w:sz="0" w:space="0" w:color="auto"/>
        <w:bottom w:val="none" w:sz="0" w:space="0" w:color="auto"/>
        <w:right w:val="none" w:sz="0" w:space="0" w:color="auto"/>
      </w:divBdr>
    </w:div>
    <w:div w:id="1474105104">
      <w:marLeft w:val="0"/>
      <w:marRight w:val="0"/>
      <w:marTop w:val="0"/>
      <w:marBottom w:val="0"/>
      <w:divBdr>
        <w:top w:val="none" w:sz="0" w:space="0" w:color="auto"/>
        <w:left w:val="none" w:sz="0" w:space="0" w:color="auto"/>
        <w:bottom w:val="none" w:sz="0" w:space="0" w:color="auto"/>
        <w:right w:val="none" w:sz="0" w:space="0" w:color="auto"/>
      </w:divBdr>
    </w:div>
    <w:div w:id="1474105105">
      <w:marLeft w:val="0"/>
      <w:marRight w:val="0"/>
      <w:marTop w:val="0"/>
      <w:marBottom w:val="0"/>
      <w:divBdr>
        <w:top w:val="none" w:sz="0" w:space="0" w:color="auto"/>
        <w:left w:val="none" w:sz="0" w:space="0" w:color="auto"/>
        <w:bottom w:val="none" w:sz="0" w:space="0" w:color="auto"/>
        <w:right w:val="none" w:sz="0" w:space="0" w:color="auto"/>
      </w:divBdr>
    </w:div>
    <w:div w:id="1474105106">
      <w:marLeft w:val="0"/>
      <w:marRight w:val="0"/>
      <w:marTop w:val="0"/>
      <w:marBottom w:val="0"/>
      <w:divBdr>
        <w:top w:val="none" w:sz="0" w:space="0" w:color="auto"/>
        <w:left w:val="none" w:sz="0" w:space="0" w:color="auto"/>
        <w:bottom w:val="none" w:sz="0" w:space="0" w:color="auto"/>
        <w:right w:val="none" w:sz="0" w:space="0" w:color="auto"/>
      </w:divBdr>
    </w:div>
    <w:div w:id="1474105107">
      <w:marLeft w:val="0"/>
      <w:marRight w:val="0"/>
      <w:marTop w:val="0"/>
      <w:marBottom w:val="0"/>
      <w:divBdr>
        <w:top w:val="none" w:sz="0" w:space="0" w:color="auto"/>
        <w:left w:val="none" w:sz="0" w:space="0" w:color="auto"/>
        <w:bottom w:val="none" w:sz="0" w:space="0" w:color="auto"/>
        <w:right w:val="none" w:sz="0" w:space="0" w:color="auto"/>
      </w:divBdr>
    </w:div>
    <w:div w:id="1474105108">
      <w:marLeft w:val="0"/>
      <w:marRight w:val="0"/>
      <w:marTop w:val="0"/>
      <w:marBottom w:val="0"/>
      <w:divBdr>
        <w:top w:val="none" w:sz="0" w:space="0" w:color="auto"/>
        <w:left w:val="none" w:sz="0" w:space="0" w:color="auto"/>
        <w:bottom w:val="none" w:sz="0" w:space="0" w:color="auto"/>
        <w:right w:val="none" w:sz="0" w:space="0" w:color="auto"/>
      </w:divBdr>
    </w:div>
    <w:div w:id="1474105109">
      <w:marLeft w:val="0"/>
      <w:marRight w:val="0"/>
      <w:marTop w:val="0"/>
      <w:marBottom w:val="0"/>
      <w:divBdr>
        <w:top w:val="none" w:sz="0" w:space="0" w:color="auto"/>
        <w:left w:val="none" w:sz="0" w:space="0" w:color="auto"/>
        <w:bottom w:val="none" w:sz="0" w:space="0" w:color="auto"/>
        <w:right w:val="none" w:sz="0" w:space="0" w:color="auto"/>
      </w:divBdr>
    </w:div>
    <w:div w:id="1474105110">
      <w:marLeft w:val="0"/>
      <w:marRight w:val="0"/>
      <w:marTop w:val="0"/>
      <w:marBottom w:val="0"/>
      <w:divBdr>
        <w:top w:val="none" w:sz="0" w:space="0" w:color="auto"/>
        <w:left w:val="none" w:sz="0" w:space="0" w:color="auto"/>
        <w:bottom w:val="none" w:sz="0" w:space="0" w:color="auto"/>
        <w:right w:val="none" w:sz="0" w:space="0" w:color="auto"/>
      </w:divBdr>
    </w:div>
    <w:div w:id="1474105111">
      <w:marLeft w:val="0"/>
      <w:marRight w:val="0"/>
      <w:marTop w:val="0"/>
      <w:marBottom w:val="0"/>
      <w:divBdr>
        <w:top w:val="none" w:sz="0" w:space="0" w:color="auto"/>
        <w:left w:val="none" w:sz="0" w:space="0" w:color="auto"/>
        <w:bottom w:val="none" w:sz="0" w:space="0" w:color="auto"/>
        <w:right w:val="none" w:sz="0" w:space="0" w:color="auto"/>
      </w:divBdr>
    </w:div>
    <w:div w:id="1474105112">
      <w:marLeft w:val="0"/>
      <w:marRight w:val="0"/>
      <w:marTop w:val="0"/>
      <w:marBottom w:val="0"/>
      <w:divBdr>
        <w:top w:val="none" w:sz="0" w:space="0" w:color="auto"/>
        <w:left w:val="none" w:sz="0" w:space="0" w:color="auto"/>
        <w:bottom w:val="none" w:sz="0" w:space="0" w:color="auto"/>
        <w:right w:val="none" w:sz="0" w:space="0" w:color="auto"/>
      </w:divBdr>
    </w:div>
    <w:div w:id="1474105113">
      <w:marLeft w:val="0"/>
      <w:marRight w:val="0"/>
      <w:marTop w:val="0"/>
      <w:marBottom w:val="0"/>
      <w:divBdr>
        <w:top w:val="none" w:sz="0" w:space="0" w:color="auto"/>
        <w:left w:val="none" w:sz="0" w:space="0" w:color="auto"/>
        <w:bottom w:val="none" w:sz="0" w:space="0" w:color="auto"/>
        <w:right w:val="none" w:sz="0" w:space="0" w:color="auto"/>
      </w:divBdr>
    </w:div>
    <w:div w:id="1474105115">
      <w:marLeft w:val="0"/>
      <w:marRight w:val="0"/>
      <w:marTop w:val="0"/>
      <w:marBottom w:val="0"/>
      <w:divBdr>
        <w:top w:val="none" w:sz="0" w:space="0" w:color="auto"/>
        <w:left w:val="none" w:sz="0" w:space="0" w:color="auto"/>
        <w:bottom w:val="none" w:sz="0" w:space="0" w:color="auto"/>
        <w:right w:val="none" w:sz="0" w:space="0" w:color="auto"/>
      </w:divBdr>
    </w:div>
    <w:div w:id="1474105116">
      <w:marLeft w:val="0"/>
      <w:marRight w:val="0"/>
      <w:marTop w:val="0"/>
      <w:marBottom w:val="0"/>
      <w:divBdr>
        <w:top w:val="none" w:sz="0" w:space="0" w:color="auto"/>
        <w:left w:val="none" w:sz="0" w:space="0" w:color="auto"/>
        <w:bottom w:val="none" w:sz="0" w:space="0" w:color="auto"/>
        <w:right w:val="none" w:sz="0" w:space="0" w:color="auto"/>
      </w:divBdr>
    </w:div>
    <w:div w:id="1474105117">
      <w:marLeft w:val="0"/>
      <w:marRight w:val="0"/>
      <w:marTop w:val="0"/>
      <w:marBottom w:val="0"/>
      <w:divBdr>
        <w:top w:val="none" w:sz="0" w:space="0" w:color="auto"/>
        <w:left w:val="none" w:sz="0" w:space="0" w:color="auto"/>
        <w:bottom w:val="none" w:sz="0" w:space="0" w:color="auto"/>
        <w:right w:val="none" w:sz="0" w:space="0" w:color="auto"/>
      </w:divBdr>
    </w:div>
    <w:div w:id="1474105118">
      <w:marLeft w:val="0"/>
      <w:marRight w:val="0"/>
      <w:marTop w:val="0"/>
      <w:marBottom w:val="0"/>
      <w:divBdr>
        <w:top w:val="none" w:sz="0" w:space="0" w:color="auto"/>
        <w:left w:val="none" w:sz="0" w:space="0" w:color="auto"/>
        <w:bottom w:val="none" w:sz="0" w:space="0" w:color="auto"/>
        <w:right w:val="none" w:sz="0" w:space="0" w:color="auto"/>
      </w:divBdr>
    </w:div>
    <w:div w:id="1474105119">
      <w:marLeft w:val="0"/>
      <w:marRight w:val="0"/>
      <w:marTop w:val="0"/>
      <w:marBottom w:val="0"/>
      <w:divBdr>
        <w:top w:val="none" w:sz="0" w:space="0" w:color="auto"/>
        <w:left w:val="none" w:sz="0" w:space="0" w:color="auto"/>
        <w:bottom w:val="none" w:sz="0" w:space="0" w:color="auto"/>
        <w:right w:val="none" w:sz="0" w:space="0" w:color="auto"/>
      </w:divBdr>
      <w:divsChild>
        <w:div w:id="1474105101">
          <w:marLeft w:val="0"/>
          <w:marRight w:val="0"/>
          <w:marTop w:val="0"/>
          <w:marBottom w:val="0"/>
          <w:divBdr>
            <w:top w:val="none" w:sz="0" w:space="0" w:color="auto"/>
            <w:left w:val="none" w:sz="0" w:space="0" w:color="auto"/>
            <w:bottom w:val="none" w:sz="0" w:space="0" w:color="auto"/>
            <w:right w:val="none" w:sz="0" w:space="0" w:color="auto"/>
          </w:divBdr>
        </w:div>
      </w:divsChild>
    </w:div>
    <w:div w:id="1474105120">
      <w:marLeft w:val="0"/>
      <w:marRight w:val="0"/>
      <w:marTop w:val="0"/>
      <w:marBottom w:val="0"/>
      <w:divBdr>
        <w:top w:val="none" w:sz="0" w:space="0" w:color="auto"/>
        <w:left w:val="none" w:sz="0" w:space="0" w:color="auto"/>
        <w:bottom w:val="none" w:sz="0" w:space="0" w:color="auto"/>
        <w:right w:val="none" w:sz="0" w:space="0" w:color="auto"/>
      </w:divBdr>
    </w:div>
    <w:div w:id="1474105121">
      <w:marLeft w:val="0"/>
      <w:marRight w:val="0"/>
      <w:marTop w:val="0"/>
      <w:marBottom w:val="0"/>
      <w:divBdr>
        <w:top w:val="none" w:sz="0" w:space="0" w:color="auto"/>
        <w:left w:val="none" w:sz="0" w:space="0" w:color="auto"/>
        <w:bottom w:val="none" w:sz="0" w:space="0" w:color="auto"/>
        <w:right w:val="none" w:sz="0" w:space="0" w:color="auto"/>
      </w:divBdr>
    </w:div>
    <w:div w:id="1474105122">
      <w:marLeft w:val="0"/>
      <w:marRight w:val="0"/>
      <w:marTop w:val="0"/>
      <w:marBottom w:val="0"/>
      <w:divBdr>
        <w:top w:val="none" w:sz="0" w:space="0" w:color="auto"/>
        <w:left w:val="none" w:sz="0" w:space="0" w:color="auto"/>
        <w:bottom w:val="none" w:sz="0" w:space="0" w:color="auto"/>
        <w:right w:val="none" w:sz="0" w:space="0" w:color="auto"/>
      </w:divBdr>
    </w:div>
    <w:div w:id="1474105123">
      <w:marLeft w:val="0"/>
      <w:marRight w:val="0"/>
      <w:marTop w:val="0"/>
      <w:marBottom w:val="0"/>
      <w:divBdr>
        <w:top w:val="none" w:sz="0" w:space="0" w:color="auto"/>
        <w:left w:val="none" w:sz="0" w:space="0" w:color="auto"/>
        <w:bottom w:val="none" w:sz="0" w:space="0" w:color="auto"/>
        <w:right w:val="none" w:sz="0" w:space="0" w:color="auto"/>
      </w:divBdr>
    </w:div>
    <w:div w:id="1474105124">
      <w:marLeft w:val="0"/>
      <w:marRight w:val="0"/>
      <w:marTop w:val="0"/>
      <w:marBottom w:val="0"/>
      <w:divBdr>
        <w:top w:val="none" w:sz="0" w:space="0" w:color="auto"/>
        <w:left w:val="none" w:sz="0" w:space="0" w:color="auto"/>
        <w:bottom w:val="none" w:sz="0" w:space="0" w:color="auto"/>
        <w:right w:val="none" w:sz="0" w:space="0" w:color="auto"/>
      </w:divBdr>
      <w:divsChild>
        <w:div w:id="1474105100">
          <w:marLeft w:val="0"/>
          <w:marRight w:val="0"/>
          <w:marTop w:val="240"/>
          <w:marBottom w:val="240"/>
          <w:divBdr>
            <w:top w:val="none" w:sz="0" w:space="0" w:color="auto"/>
            <w:left w:val="none" w:sz="0" w:space="0" w:color="auto"/>
            <w:bottom w:val="none" w:sz="0" w:space="0" w:color="auto"/>
            <w:right w:val="none" w:sz="0" w:space="0" w:color="auto"/>
          </w:divBdr>
        </w:div>
        <w:div w:id="1474105114">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8.bin"/><Relationship Id="rId299" Type="http://schemas.openxmlformats.org/officeDocument/2006/relationships/image" Target="media/image132.wmf"/><Relationship Id="rId21" Type="http://schemas.openxmlformats.org/officeDocument/2006/relationships/image" Target="media/image2.wmf"/><Relationship Id="rId63" Type="http://schemas.openxmlformats.org/officeDocument/2006/relationships/oleObject" Target="embeddings/oleObject22.bin"/><Relationship Id="rId159" Type="http://schemas.openxmlformats.org/officeDocument/2006/relationships/oleObject" Target="embeddings/oleObject69.bin"/><Relationship Id="rId324" Type="http://schemas.openxmlformats.org/officeDocument/2006/relationships/oleObject" Target="embeddings/oleObject158.bin"/><Relationship Id="rId366" Type="http://schemas.openxmlformats.org/officeDocument/2006/relationships/oleObject" Target="embeddings/oleObject179.bin"/><Relationship Id="rId170" Type="http://schemas.openxmlformats.org/officeDocument/2006/relationships/oleObject" Target="embeddings/oleObject75.bin"/><Relationship Id="rId226" Type="http://schemas.openxmlformats.org/officeDocument/2006/relationships/oleObject" Target="embeddings/oleObject105.bin"/><Relationship Id="rId433" Type="http://schemas.openxmlformats.org/officeDocument/2006/relationships/image" Target="media/image195.wmf"/><Relationship Id="rId268" Type="http://schemas.openxmlformats.org/officeDocument/2006/relationships/image" Target="media/image117.wmf"/><Relationship Id="rId32" Type="http://schemas.openxmlformats.org/officeDocument/2006/relationships/oleObject" Target="embeddings/oleObject6.bin"/><Relationship Id="rId74" Type="http://schemas.openxmlformats.org/officeDocument/2006/relationships/image" Target="media/image28.wmf"/><Relationship Id="rId128" Type="http://schemas.openxmlformats.org/officeDocument/2006/relationships/image" Target="media/image54.wmf"/><Relationship Id="rId335" Type="http://schemas.openxmlformats.org/officeDocument/2006/relationships/image" Target="media/image150.wmf"/><Relationship Id="rId377" Type="http://schemas.openxmlformats.org/officeDocument/2006/relationships/image" Target="media/image171.wmf"/><Relationship Id="rId5" Type="http://schemas.openxmlformats.org/officeDocument/2006/relationships/webSettings" Target="webSettings.xml"/><Relationship Id="rId181" Type="http://schemas.openxmlformats.org/officeDocument/2006/relationships/image" Target="media/image79.wmf"/><Relationship Id="rId237" Type="http://schemas.openxmlformats.org/officeDocument/2006/relationships/oleObject" Target="embeddings/oleObject111.bin"/><Relationship Id="rId402" Type="http://schemas.openxmlformats.org/officeDocument/2006/relationships/oleObject" Target="embeddings/oleObject198.bin"/><Relationship Id="rId279" Type="http://schemas.openxmlformats.org/officeDocument/2006/relationships/oleObject" Target="embeddings/oleObject136.bin"/><Relationship Id="rId444" Type="http://schemas.openxmlformats.org/officeDocument/2006/relationships/oleObject" Target="embeddings/oleObject222.bin"/><Relationship Id="rId43" Type="http://schemas.openxmlformats.org/officeDocument/2006/relationships/image" Target="media/image13.wmf"/><Relationship Id="rId139" Type="http://schemas.openxmlformats.org/officeDocument/2006/relationships/oleObject" Target="embeddings/oleObject59.bin"/><Relationship Id="rId290" Type="http://schemas.openxmlformats.org/officeDocument/2006/relationships/image" Target="media/image128.wmf"/><Relationship Id="rId304" Type="http://schemas.openxmlformats.org/officeDocument/2006/relationships/oleObject" Target="embeddings/oleObject148.bin"/><Relationship Id="rId346" Type="http://schemas.openxmlformats.org/officeDocument/2006/relationships/oleObject" Target="embeddings/oleObject169.bin"/><Relationship Id="rId388" Type="http://schemas.openxmlformats.org/officeDocument/2006/relationships/oleObject" Target="embeddings/oleObject191.bin"/><Relationship Id="rId85" Type="http://schemas.openxmlformats.org/officeDocument/2006/relationships/oleObject" Target="embeddings/oleObject33.bin"/><Relationship Id="rId150" Type="http://schemas.openxmlformats.org/officeDocument/2006/relationships/image" Target="media/image65.wmf"/><Relationship Id="rId192" Type="http://schemas.openxmlformats.org/officeDocument/2006/relationships/image" Target="media/image84.wmf"/><Relationship Id="rId206" Type="http://schemas.openxmlformats.org/officeDocument/2006/relationships/image" Target="media/image91.wmf"/><Relationship Id="rId413" Type="http://schemas.openxmlformats.org/officeDocument/2006/relationships/image" Target="media/image185.wmf"/><Relationship Id="rId248" Type="http://schemas.openxmlformats.org/officeDocument/2006/relationships/image" Target="media/image110.wmf"/><Relationship Id="rId455" Type="http://schemas.openxmlformats.org/officeDocument/2006/relationships/header" Target="header14.xml"/><Relationship Id="rId12" Type="http://schemas.openxmlformats.org/officeDocument/2006/relationships/footer" Target="footer2.xml"/><Relationship Id="rId108" Type="http://schemas.openxmlformats.org/officeDocument/2006/relationships/image" Target="media/image44.wmf"/><Relationship Id="rId315" Type="http://schemas.openxmlformats.org/officeDocument/2006/relationships/image" Target="media/image140.wmf"/><Relationship Id="rId357" Type="http://schemas.openxmlformats.org/officeDocument/2006/relationships/image" Target="media/image161.wmf"/><Relationship Id="rId54" Type="http://schemas.openxmlformats.org/officeDocument/2006/relationships/image" Target="media/image18.wmf"/><Relationship Id="rId96" Type="http://schemas.openxmlformats.org/officeDocument/2006/relationships/image" Target="media/image38.wmf"/><Relationship Id="rId161" Type="http://schemas.openxmlformats.org/officeDocument/2006/relationships/oleObject" Target="embeddings/oleObject70.bin"/><Relationship Id="rId217" Type="http://schemas.openxmlformats.org/officeDocument/2006/relationships/oleObject" Target="embeddings/oleObject100.bin"/><Relationship Id="rId399" Type="http://schemas.openxmlformats.org/officeDocument/2006/relationships/image" Target="media/image181.wmf"/><Relationship Id="rId259" Type="http://schemas.openxmlformats.org/officeDocument/2006/relationships/image" Target="media/image113.wmf"/><Relationship Id="rId424" Type="http://schemas.openxmlformats.org/officeDocument/2006/relationships/oleObject" Target="embeddings/oleObject212.bin"/><Relationship Id="rId23" Type="http://schemas.openxmlformats.org/officeDocument/2006/relationships/image" Target="media/image3.wmf"/><Relationship Id="rId119" Type="http://schemas.openxmlformats.org/officeDocument/2006/relationships/oleObject" Target="embeddings/oleObject49.bin"/><Relationship Id="rId270" Type="http://schemas.openxmlformats.org/officeDocument/2006/relationships/image" Target="media/image118.wmf"/><Relationship Id="rId291" Type="http://schemas.openxmlformats.org/officeDocument/2006/relationships/oleObject" Target="embeddings/oleObject142.bin"/><Relationship Id="rId305" Type="http://schemas.openxmlformats.org/officeDocument/2006/relationships/image" Target="media/image135.wmf"/><Relationship Id="rId326" Type="http://schemas.openxmlformats.org/officeDocument/2006/relationships/oleObject" Target="embeddings/oleObject159.bin"/><Relationship Id="rId347" Type="http://schemas.openxmlformats.org/officeDocument/2006/relationships/image" Target="media/image156.wmf"/><Relationship Id="rId44" Type="http://schemas.openxmlformats.org/officeDocument/2006/relationships/oleObject" Target="embeddings/oleObject12.bin"/><Relationship Id="rId65" Type="http://schemas.openxmlformats.org/officeDocument/2006/relationships/oleObject" Target="embeddings/oleObject23.bin"/><Relationship Id="rId86" Type="http://schemas.openxmlformats.org/officeDocument/2006/relationships/image" Target="media/image34.wmf"/><Relationship Id="rId130" Type="http://schemas.openxmlformats.org/officeDocument/2006/relationships/image" Target="media/image55.wmf"/><Relationship Id="rId151" Type="http://schemas.openxmlformats.org/officeDocument/2006/relationships/oleObject" Target="embeddings/oleObject65.bin"/><Relationship Id="rId368" Type="http://schemas.openxmlformats.org/officeDocument/2006/relationships/oleObject" Target="embeddings/oleObject180.bin"/><Relationship Id="rId389" Type="http://schemas.openxmlformats.org/officeDocument/2006/relationships/image" Target="media/image176.wmf"/><Relationship Id="rId172" Type="http://schemas.openxmlformats.org/officeDocument/2006/relationships/oleObject" Target="embeddings/oleObject76.bin"/><Relationship Id="rId193" Type="http://schemas.openxmlformats.org/officeDocument/2006/relationships/oleObject" Target="embeddings/oleObject88.bin"/><Relationship Id="rId207" Type="http://schemas.openxmlformats.org/officeDocument/2006/relationships/oleObject" Target="embeddings/oleObject95.bin"/><Relationship Id="rId228" Type="http://schemas.openxmlformats.org/officeDocument/2006/relationships/oleObject" Target="embeddings/oleObject106.bin"/><Relationship Id="rId249" Type="http://schemas.openxmlformats.org/officeDocument/2006/relationships/oleObject" Target="embeddings/oleObject118.bin"/><Relationship Id="rId414" Type="http://schemas.openxmlformats.org/officeDocument/2006/relationships/oleObject" Target="embeddings/oleObject207.bin"/><Relationship Id="rId435" Type="http://schemas.openxmlformats.org/officeDocument/2006/relationships/image" Target="media/image196.wmf"/><Relationship Id="rId456" Type="http://schemas.openxmlformats.org/officeDocument/2006/relationships/header" Target="header15.xml"/><Relationship Id="rId13" Type="http://schemas.openxmlformats.org/officeDocument/2006/relationships/header" Target="header3.xml"/><Relationship Id="rId109" Type="http://schemas.openxmlformats.org/officeDocument/2006/relationships/oleObject" Target="embeddings/oleObject44.bin"/><Relationship Id="rId260" Type="http://schemas.openxmlformats.org/officeDocument/2006/relationships/oleObject" Target="embeddings/oleObject126.bin"/><Relationship Id="rId281" Type="http://schemas.openxmlformats.org/officeDocument/2006/relationships/oleObject" Target="embeddings/oleObject137.bin"/><Relationship Id="rId316" Type="http://schemas.openxmlformats.org/officeDocument/2006/relationships/oleObject" Target="embeddings/oleObject154.bin"/><Relationship Id="rId337" Type="http://schemas.openxmlformats.org/officeDocument/2006/relationships/image" Target="media/image151.wmf"/><Relationship Id="rId34" Type="http://schemas.openxmlformats.org/officeDocument/2006/relationships/oleObject" Target="embeddings/oleObject7.bin"/><Relationship Id="rId55" Type="http://schemas.openxmlformats.org/officeDocument/2006/relationships/oleObject" Target="embeddings/oleObject18.bin"/><Relationship Id="rId76" Type="http://schemas.openxmlformats.org/officeDocument/2006/relationships/image" Target="media/image29.wmf"/><Relationship Id="rId97" Type="http://schemas.openxmlformats.org/officeDocument/2006/relationships/oleObject" Target="embeddings/oleObject38.bin"/><Relationship Id="rId120" Type="http://schemas.openxmlformats.org/officeDocument/2006/relationships/image" Target="media/image50.wmf"/><Relationship Id="rId141" Type="http://schemas.openxmlformats.org/officeDocument/2006/relationships/oleObject" Target="embeddings/oleObject60.bin"/><Relationship Id="rId358" Type="http://schemas.openxmlformats.org/officeDocument/2006/relationships/oleObject" Target="embeddings/oleObject175.bin"/><Relationship Id="rId379" Type="http://schemas.openxmlformats.org/officeDocument/2006/relationships/image" Target="media/image172.wmf"/><Relationship Id="rId7" Type="http://schemas.openxmlformats.org/officeDocument/2006/relationships/endnotes" Target="endnotes.xml"/><Relationship Id="rId162" Type="http://schemas.openxmlformats.org/officeDocument/2006/relationships/image" Target="media/image71.wmf"/><Relationship Id="rId183" Type="http://schemas.openxmlformats.org/officeDocument/2006/relationships/image" Target="media/image80.wmf"/><Relationship Id="rId218" Type="http://schemas.openxmlformats.org/officeDocument/2006/relationships/image" Target="media/image97.emf"/><Relationship Id="rId239" Type="http://schemas.openxmlformats.org/officeDocument/2006/relationships/image" Target="media/image106.wmf"/><Relationship Id="rId390" Type="http://schemas.openxmlformats.org/officeDocument/2006/relationships/oleObject" Target="embeddings/oleObject192.bin"/><Relationship Id="rId404" Type="http://schemas.openxmlformats.org/officeDocument/2006/relationships/oleObject" Target="embeddings/oleObject199.bin"/><Relationship Id="rId425" Type="http://schemas.openxmlformats.org/officeDocument/2006/relationships/image" Target="media/image191.wmf"/><Relationship Id="rId446" Type="http://schemas.openxmlformats.org/officeDocument/2006/relationships/oleObject" Target="embeddings/oleObject223.bin"/><Relationship Id="rId250" Type="http://schemas.openxmlformats.org/officeDocument/2006/relationships/oleObject" Target="embeddings/oleObject119.bin"/><Relationship Id="rId271" Type="http://schemas.openxmlformats.org/officeDocument/2006/relationships/oleObject" Target="embeddings/oleObject132.bin"/><Relationship Id="rId292" Type="http://schemas.openxmlformats.org/officeDocument/2006/relationships/image" Target="media/image129.wmf"/><Relationship Id="rId306" Type="http://schemas.openxmlformats.org/officeDocument/2006/relationships/oleObject" Target="embeddings/oleObject149.bin"/><Relationship Id="rId24" Type="http://schemas.openxmlformats.org/officeDocument/2006/relationships/oleObject" Target="embeddings/oleObject2.bin"/><Relationship Id="rId45" Type="http://schemas.openxmlformats.org/officeDocument/2006/relationships/image" Target="media/image14.emf"/><Relationship Id="rId66" Type="http://schemas.openxmlformats.org/officeDocument/2006/relationships/image" Target="media/image24.wmf"/><Relationship Id="rId87" Type="http://schemas.openxmlformats.org/officeDocument/2006/relationships/oleObject" Target="embeddings/oleObject34.bin"/><Relationship Id="rId110" Type="http://schemas.openxmlformats.org/officeDocument/2006/relationships/image" Target="media/image45.wmf"/><Relationship Id="rId131" Type="http://schemas.openxmlformats.org/officeDocument/2006/relationships/oleObject" Target="embeddings/oleObject55.bin"/><Relationship Id="rId327" Type="http://schemas.openxmlformats.org/officeDocument/2006/relationships/image" Target="media/image146.wmf"/><Relationship Id="rId348" Type="http://schemas.openxmlformats.org/officeDocument/2006/relationships/oleObject" Target="embeddings/oleObject170.bin"/><Relationship Id="rId369" Type="http://schemas.openxmlformats.org/officeDocument/2006/relationships/image" Target="media/image167.wmf"/><Relationship Id="rId152" Type="http://schemas.openxmlformats.org/officeDocument/2006/relationships/image" Target="media/image66.wmf"/><Relationship Id="rId173" Type="http://schemas.openxmlformats.org/officeDocument/2006/relationships/image" Target="media/image76.wmf"/><Relationship Id="rId194" Type="http://schemas.openxmlformats.org/officeDocument/2006/relationships/image" Target="media/image85.wmf"/><Relationship Id="rId208" Type="http://schemas.openxmlformats.org/officeDocument/2006/relationships/image" Target="media/image92.wmf"/><Relationship Id="rId229" Type="http://schemas.openxmlformats.org/officeDocument/2006/relationships/image" Target="media/image102.wmf"/><Relationship Id="rId380" Type="http://schemas.openxmlformats.org/officeDocument/2006/relationships/oleObject" Target="embeddings/oleObject186.bin"/><Relationship Id="rId415" Type="http://schemas.openxmlformats.org/officeDocument/2006/relationships/image" Target="media/image186.wmf"/><Relationship Id="rId436" Type="http://schemas.openxmlformats.org/officeDocument/2006/relationships/oleObject" Target="embeddings/oleObject218.bin"/><Relationship Id="rId457" Type="http://schemas.openxmlformats.org/officeDocument/2006/relationships/image" Target="media/image205.jpeg"/><Relationship Id="rId240" Type="http://schemas.openxmlformats.org/officeDocument/2006/relationships/oleObject" Target="embeddings/oleObject113.bin"/><Relationship Id="rId261" Type="http://schemas.openxmlformats.org/officeDocument/2006/relationships/oleObject" Target="embeddings/oleObject127.bin"/><Relationship Id="rId14" Type="http://schemas.openxmlformats.org/officeDocument/2006/relationships/footer" Target="footer3.xml"/><Relationship Id="rId35" Type="http://schemas.openxmlformats.org/officeDocument/2006/relationships/image" Target="media/image9.wmf"/><Relationship Id="rId56" Type="http://schemas.openxmlformats.org/officeDocument/2006/relationships/image" Target="media/image19.wmf"/><Relationship Id="rId77" Type="http://schemas.openxmlformats.org/officeDocument/2006/relationships/oleObject" Target="embeddings/oleObject29.bin"/><Relationship Id="rId100" Type="http://schemas.openxmlformats.org/officeDocument/2006/relationships/image" Target="media/image40.wmf"/><Relationship Id="rId282" Type="http://schemas.openxmlformats.org/officeDocument/2006/relationships/image" Target="media/image124.wmf"/><Relationship Id="rId317" Type="http://schemas.openxmlformats.org/officeDocument/2006/relationships/image" Target="media/image141.emf"/><Relationship Id="rId338" Type="http://schemas.openxmlformats.org/officeDocument/2006/relationships/oleObject" Target="embeddings/oleObject165.bin"/><Relationship Id="rId359" Type="http://schemas.openxmlformats.org/officeDocument/2006/relationships/image" Target="media/image162.wmf"/><Relationship Id="rId8" Type="http://schemas.openxmlformats.org/officeDocument/2006/relationships/image" Target="media/image1.jpeg"/><Relationship Id="rId98" Type="http://schemas.openxmlformats.org/officeDocument/2006/relationships/image" Target="media/image39.wmf"/><Relationship Id="rId121" Type="http://schemas.openxmlformats.org/officeDocument/2006/relationships/oleObject" Target="embeddings/oleObject50.bin"/><Relationship Id="rId142" Type="http://schemas.openxmlformats.org/officeDocument/2006/relationships/image" Target="media/image61.wmf"/><Relationship Id="rId163" Type="http://schemas.openxmlformats.org/officeDocument/2006/relationships/oleObject" Target="embeddings/oleObject71.bin"/><Relationship Id="rId184" Type="http://schemas.openxmlformats.org/officeDocument/2006/relationships/oleObject" Target="embeddings/oleObject83.bin"/><Relationship Id="rId219" Type="http://schemas.openxmlformats.org/officeDocument/2006/relationships/oleObject" Target="embeddings/oleObject101.bin"/><Relationship Id="rId370" Type="http://schemas.openxmlformats.org/officeDocument/2006/relationships/oleObject" Target="embeddings/oleObject181.bin"/><Relationship Id="rId391" Type="http://schemas.openxmlformats.org/officeDocument/2006/relationships/image" Target="media/image177.wmf"/><Relationship Id="rId405" Type="http://schemas.openxmlformats.org/officeDocument/2006/relationships/image" Target="media/image184.wmf"/><Relationship Id="rId426" Type="http://schemas.openxmlformats.org/officeDocument/2006/relationships/oleObject" Target="embeddings/oleObject213.bin"/><Relationship Id="rId447" Type="http://schemas.openxmlformats.org/officeDocument/2006/relationships/header" Target="header10.xml"/><Relationship Id="rId230" Type="http://schemas.openxmlformats.org/officeDocument/2006/relationships/oleObject" Target="embeddings/oleObject107.bin"/><Relationship Id="rId251" Type="http://schemas.openxmlformats.org/officeDocument/2006/relationships/image" Target="media/image111.wmf"/><Relationship Id="rId25" Type="http://schemas.openxmlformats.org/officeDocument/2006/relationships/image" Target="media/image4.wmf"/><Relationship Id="rId46" Type="http://schemas.openxmlformats.org/officeDocument/2006/relationships/oleObject" Target="embeddings/oleObject13.bin"/><Relationship Id="rId67" Type="http://schemas.openxmlformats.org/officeDocument/2006/relationships/oleObject" Target="embeddings/oleObject24.bin"/><Relationship Id="rId272" Type="http://schemas.openxmlformats.org/officeDocument/2006/relationships/image" Target="media/image119.wmf"/><Relationship Id="rId293" Type="http://schemas.openxmlformats.org/officeDocument/2006/relationships/oleObject" Target="embeddings/oleObject143.bin"/><Relationship Id="rId307" Type="http://schemas.openxmlformats.org/officeDocument/2006/relationships/image" Target="media/image136.wmf"/><Relationship Id="rId328" Type="http://schemas.openxmlformats.org/officeDocument/2006/relationships/oleObject" Target="embeddings/oleObject160.bin"/><Relationship Id="rId349" Type="http://schemas.openxmlformats.org/officeDocument/2006/relationships/image" Target="media/image157.wmf"/><Relationship Id="rId88" Type="http://schemas.openxmlformats.org/officeDocument/2006/relationships/header" Target="header8.xml"/><Relationship Id="rId111" Type="http://schemas.openxmlformats.org/officeDocument/2006/relationships/oleObject" Target="embeddings/oleObject45.bin"/><Relationship Id="rId132" Type="http://schemas.openxmlformats.org/officeDocument/2006/relationships/image" Target="media/image56.wmf"/><Relationship Id="rId153" Type="http://schemas.openxmlformats.org/officeDocument/2006/relationships/oleObject" Target="embeddings/oleObject66.bin"/><Relationship Id="rId174" Type="http://schemas.openxmlformats.org/officeDocument/2006/relationships/oleObject" Target="embeddings/oleObject77.bin"/><Relationship Id="rId195" Type="http://schemas.openxmlformats.org/officeDocument/2006/relationships/oleObject" Target="embeddings/oleObject89.bin"/><Relationship Id="rId209" Type="http://schemas.openxmlformats.org/officeDocument/2006/relationships/oleObject" Target="embeddings/oleObject96.bin"/><Relationship Id="rId360" Type="http://schemas.openxmlformats.org/officeDocument/2006/relationships/oleObject" Target="embeddings/oleObject176.bin"/><Relationship Id="rId381" Type="http://schemas.openxmlformats.org/officeDocument/2006/relationships/oleObject" Target="embeddings/oleObject187.bin"/><Relationship Id="rId416" Type="http://schemas.openxmlformats.org/officeDocument/2006/relationships/oleObject" Target="embeddings/oleObject208.bin"/><Relationship Id="rId220" Type="http://schemas.openxmlformats.org/officeDocument/2006/relationships/image" Target="media/image98.emf"/><Relationship Id="rId241" Type="http://schemas.openxmlformats.org/officeDocument/2006/relationships/oleObject" Target="embeddings/oleObject114.bin"/><Relationship Id="rId437" Type="http://schemas.openxmlformats.org/officeDocument/2006/relationships/image" Target="media/image197.wmf"/><Relationship Id="rId458" Type="http://schemas.openxmlformats.org/officeDocument/2006/relationships/header" Target="header16.xml"/><Relationship Id="rId15" Type="http://schemas.openxmlformats.org/officeDocument/2006/relationships/header" Target="header4.xml"/><Relationship Id="rId36" Type="http://schemas.openxmlformats.org/officeDocument/2006/relationships/oleObject" Target="embeddings/oleObject8.bin"/><Relationship Id="rId57" Type="http://schemas.openxmlformats.org/officeDocument/2006/relationships/oleObject" Target="embeddings/oleObject19.bin"/><Relationship Id="rId262" Type="http://schemas.openxmlformats.org/officeDocument/2006/relationships/image" Target="media/image114.wmf"/><Relationship Id="rId283" Type="http://schemas.openxmlformats.org/officeDocument/2006/relationships/oleObject" Target="embeddings/oleObject138.bin"/><Relationship Id="rId318" Type="http://schemas.openxmlformats.org/officeDocument/2006/relationships/oleObject" Target="embeddings/oleObject155.bin"/><Relationship Id="rId339" Type="http://schemas.openxmlformats.org/officeDocument/2006/relationships/image" Target="media/image152.wmf"/><Relationship Id="rId78" Type="http://schemas.openxmlformats.org/officeDocument/2006/relationships/image" Target="media/image30.wmf"/><Relationship Id="rId99" Type="http://schemas.openxmlformats.org/officeDocument/2006/relationships/oleObject" Target="embeddings/oleObject39.bin"/><Relationship Id="rId101" Type="http://schemas.openxmlformats.org/officeDocument/2006/relationships/oleObject" Target="embeddings/oleObject40.bin"/><Relationship Id="rId122" Type="http://schemas.openxmlformats.org/officeDocument/2006/relationships/image" Target="media/image51.wmf"/><Relationship Id="rId143" Type="http://schemas.openxmlformats.org/officeDocument/2006/relationships/oleObject" Target="embeddings/oleObject61.bin"/><Relationship Id="rId164" Type="http://schemas.openxmlformats.org/officeDocument/2006/relationships/image" Target="media/image72.wmf"/><Relationship Id="rId185" Type="http://schemas.openxmlformats.org/officeDocument/2006/relationships/image" Target="media/image81.wmf"/><Relationship Id="rId350" Type="http://schemas.openxmlformats.org/officeDocument/2006/relationships/oleObject" Target="embeddings/oleObject171.bin"/><Relationship Id="rId371" Type="http://schemas.openxmlformats.org/officeDocument/2006/relationships/image" Target="media/image168.wmf"/><Relationship Id="rId406" Type="http://schemas.openxmlformats.org/officeDocument/2006/relationships/oleObject" Target="embeddings/oleObject200.bin"/><Relationship Id="rId9" Type="http://schemas.openxmlformats.org/officeDocument/2006/relationships/header" Target="header1.xml"/><Relationship Id="rId210" Type="http://schemas.openxmlformats.org/officeDocument/2006/relationships/image" Target="media/image93.wmf"/><Relationship Id="rId392" Type="http://schemas.openxmlformats.org/officeDocument/2006/relationships/oleObject" Target="embeddings/oleObject193.bin"/><Relationship Id="rId427" Type="http://schemas.openxmlformats.org/officeDocument/2006/relationships/image" Target="media/image192.wmf"/><Relationship Id="rId448" Type="http://schemas.openxmlformats.org/officeDocument/2006/relationships/image" Target="media/image202.wmf"/><Relationship Id="rId26" Type="http://schemas.openxmlformats.org/officeDocument/2006/relationships/oleObject" Target="embeddings/oleObject3.bin"/><Relationship Id="rId231" Type="http://schemas.openxmlformats.org/officeDocument/2006/relationships/image" Target="media/image103.wmf"/><Relationship Id="rId252" Type="http://schemas.openxmlformats.org/officeDocument/2006/relationships/oleObject" Target="embeddings/oleObject120.bin"/><Relationship Id="rId273" Type="http://schemas.openxmlformats.org/officeDocument/2006/relationships/oleObject" Target="embeddings/oleObject133.bin"/><Relationship Id="rId294" Type="http://schemas.openxmlformats.org/officeDocument/2006/relationships/image" Target="media/image130.wmf"/><Relationship Id="rId308" Type="http://schemas.openxmlformats.org/officeDocument/2006/relationships/oleObject" Target="embeddings/oleObject150.bin"/><Relationship Id="rId329" Type="http://schemas.openxmlformats.org/officeDocument/2006/relationships/image" Target="media/image147.wmf"/><Relationship Id="rId47" Type="http://schemas.openxmlformats.org/officeDocument/2006/relationships/image" Target="media/image15.wmf"/><Relationship Id="rId68" Type="http://schemas.openxmlformats.org/officeDocument/2006/relationships/image" Target="media/image25.wmf"/><Relationship Id="rId89" Type="http://schemas.openxmlformats.org/officeDocument/2006/relationships/footer" Target="footer6.xml"/><Relationship Id="rId112" Type="http://schemas.openxmlformats.org/officeDocument/2006/relationships/image" Target="media/image46.wmf"/><Relationship Id="rId133" Type="http://schemas.openxmlformats.org/officeDocument/2006/relationships/oleObject" Target="embeddings/oleObject56.bin"/><Relationship Id="rId154" Type="http://schemas.openxmlformats.org/officeDocument/2006/relationships/image" Target="media/image67.wmf"/><Relationship Id="rId175" Type="http://schemas.openxmlformats.org/officeDocument/2006/relationships/oleObject" Target="embeddings/oleObject78.bin"/><Relationship Id="rId340" Type="http://schemas.openxmlformats.org/officeDocument/2006/relationships/oleObject" Target="embeddings/oleObject166.bin"/><Relationship Id="rId361" Type="http://schemas.openxmlformats.org/officeDocument/2006/relationships/image" Target="media/image163.wmf"/><Relationship Id="rId196" Type="http://schemas.openxmlformats.org/officeDocument/2006/relationships/image" Target="media/image86.wmf"/><Relationship Id="rId200" Type="http://schemas.openxmlformats.org/officeDocument/2006/relationships/image" Target="media/image88.wmf"/><Relationship Id="rId382" Type="http://schemas.openxmlformats.org/officeDocument/2006/relationships/image" Target="media/image173.wmf"/><Relationship Id="rId417" Type="http://schemas.openxmlformats.org/officeDocument/2006/relationships/image" Target="media/image187.wmf"/><Relationship Id="rId438" Type="http://schemas.openxmlformats.org/officeDocument/2006/relationships/oleObject" Target="embeddings/oleObject219.bin"/><Relationship Id="rId459" Type="http://schemas.openxmlformats.org/officeDocument/2006/relationships/fontTable" Target="fontTable.xml"/><Relationship Id="rId16" Type="http://schemas.openxmlformats.org/officeDocument/2006/relationships/header" Target="header5.xml"/><Relationship Id="rId221" Type="http://schemas.openxmlformats.org/officeDocument/2006/relationships/oleObject" Target="embeddings/oleObject102.bin"/><Relationship Id="rId242" Type="http://schemas.openxmlformats.org/officeDocument/2006/relationships/image" Target="media/image107.wmf"/><Relationship Id="rId263" Type="http://schemas.openxmlformats.org/officeDocument/2006/relationships/oleObject" Target="embeddings/oleObject128.bin"/><Relationship Id="rId284" Type="http://schemas.openxmlformats.org/officeDocument/2006/relationships/image" Target="media/image125.wmf"/><Relationship Id="rId319" Type="http://schemas.openxmlformats.org/officeDocument/2006/relationships/image" Target="media/image142.wmf"/><Relationship Id="rId37" Type="http://schemas.openxmlformats.org/officeDocument/2006/relationships/image" Target="media/image10.wmf"/><Relationship Id="rId58" Type="http://schemas.openxmlformats.org/officeDocument/2006/relationships/image" Target="media/image20.wmf"/><Relationship Id="rId79" Type="http://schemas.openxmlformats.org/officeDocument/2006/relationships/oleObject" Target="embeddings/oleObject30.bin"/><Relationship Id="rId102" Type="http://schemas.openxmlformats.org/officeDocument/2006/relationships/image" Target="media/image41.wmf"/><Relationship Id="rId123" Type="http://schemas.openxmlformats.org/officeDocument/2006/relationships/oleObject" Target="embeddings/oleObject51.bin"/><Relationship Id="rId144" Type="http://schemas.openxmlformats.org/officeDocument/2006/relationships/image" Target="media/image62.wmf"/><Relationship Id="rId330" Type="http://schemas.openxmlformats.org/officeDocument/2006/relationships/oleObject" Target="embeddings/oleObject161.bin"/><Relationship Id="rId90" Type="http://schemas.openxmlformats.org/officeDocument/2006/relationships/image" Target="media/image35.emf"/><Relationship Id="rId165" Type="http://schemas.openxmlformats.org/officeDocument/2006/relationships/oleObject" Target="embeddings/oleObject72.bin"/><Relationship Id="rId186" Type="http://schemas.openxmlformats.org/officeDocument/2006/relationships/oleObject" Target="embeddings/oleObject84.bin"/><Relationship Id="rId351" Type="http://schemas.openxmlformats.org/officeDocument/2006/relationships/image" Target="media/image158.wmf"/><Relationship Id="rId372" Type="http://schemas.openxmlformats.org/officeDocument/2006/relationships/oleObject" Target="embeddings/oleObject182.bin"/><Relationship Id="rId393" Type="http://schemas.openxmlformats.org/officeDocument/2006/relationships/image" Target="media/image178.wmf"/><Relationship Id="rId407" Type="http://schemas.openxmlformats.org/officeDocument/2006/relationships/oleObject" Target="embeddings/oleObject201.bin"/><Relationship Id="rId428" Type="http://schemas.openxmlformats.org/officeDocument/2006/relationships/oleObject" Target="embeddings/oleObject214.bin"/><Relationship Id="rId449" Type="http://schemas.openxmlformats.org/officeDocument/2006/relationships/oleObject" Target="embeddings/oleObject224.bin"/><Relationship Id="rId211" Type="http://schemas.openxmlformats.org/officeDocument/2006/relationships/oleObject" Target="embeddings/oleObject97.bin"/><Relationship Id="rId232" Type="http://schemas.openxmlformats.org/officeDocument/2006/relationships/oleObject" Target="embeddings/oleObject108.bin"/><Relationship Id="rId253" Type="http://schemas.openxmlformats.org/officeDocument/2006/relationships/image" Target="media/image112.wmf"/><Relationship Id="rId274" Type="http://schemas.openxmlformats.org/officeDocument/2006/relationships/image" Target="media/image120.wmf"/><Relationship Id="rId295" Type="http://schemas.openxmlformats.org/officeDocument/2006/relationships/oleObject" Target="embeddings/oleObject144.bin"/><Relationship Id="rId309" Type="http://schemas.openxmlformats.org/officeDocument/2006/relationships/image" Target="media/image137.wmf"/><Relationship Id="rId460" Type="http://schemas.openxmlformats.org/officeDocument/2006/relationships/theme" Target="theme/theme1.xml"/><Relationship Id="rId27" Type="http://schemas.openxmlformats.org/officeDocument/2006/relationships/image" Target="media/image5.wmf"/><Relationship Id="rId48" Type="http://schemas.openxmlformats.org/officeDocument/2006/relationships/oleObject" Target="embeddings/oleObject14.bin"/><Relationship Id="rId69" Type="http://schemas.openxmlformats.org/officeDocument/2006/relationships/oleObject" Target="embeddings/oleObject25.bin"/><Relationship Id="rId113" Type="http://schemas.openxmlformats.org/officeDocument/2006/relationships/oleObject" Target="embeddings/oleObject46.bin"/><Relationship Id="rId134" Type="http://schemas.openxmlformats.org/officeDocument/2006/relationships/image" Target="media/image57.wmf"/><Relationship Id="rId320" Type="http://schemas.openxmlformats.org/officeDocument/2006/relationships/oleObject" Target="embeddings/oleObject156.bin"/><Relationship Id="rId80" Type="http://schemas.openxmlformats.org/officeDocument/2006/relationships/image" Target="media/image31.wmf"/><Relationship Id="rId155" Type="http://schemas.openxmlformats.org/officeDocument/2006/relationships/oleObject" Target="embeddings/oleObject67.bin"/><Relationship Id="rId176" Type="http://schemas.openxmlformats.org/officeDocument/2006/relationships/image" Target="media/image77.wmf"/><Relationship Id="rId197" Type="http://schemas.openxmlformats.org/officeDocument/2006/relationships/oleObject" Target="embeddings/oleObject90.bin"/><Relationship Id="rId341" Type="http://schemas.openxmlformats.org/officeDocument/2006/relationships/image" Target="media/image153.wmf"/><Relationship Id="rId362" Type="http://schemas.openxmlformats.org/officeDocument/2006/relationships/oleObject" Target="embeddings/oleObject177.bin"/><Relationship Id="rId383" Type="http://schemas.openxmlformats.org/officeDocument/2006/relationships/oleObject" Target="embeddings/oleObject188.bin"/><Relationship Id="rId418" Type="http://schemas.openxmlformats.org/officeDocument/2006/relationships/oleObject" Target="embeddings/oleObject209.bin"/><Relationship Id="rId439" Type="http://schemas.openxmlformats.org/officeDocument/2006/relationships/image" Target="media/image198.wmf"/><Relationship Id="rId201" Type="http://schemas.openxmlformats.org/officeDocument/2006/relationships/oleObject" Target="embeddings/oleObject92.bin"/><Relationship Id="rId222" Type="http://schemas.openxmlformats.org/officeDocument/2006/relationships/image" Target="media/image99.wmf"/><Relationship Id="rId243" Type="http://schemas.openxmlformats.org/officeDocument/2006/relationships/oleObject" Target="embeddings/oleObject115.bin"/><Relationship Id="rId264" Type="http://schemas.openxmlformats.org/officeDocument/2006/relationships/image" Target="media/image115.wmf"/><Relationship Id="rId285" Type="http://schemas.openxmlformats.org/officeDocument/2006/relationships/oleObject" Target="embeddings/oleObject139.bin"/><Relationship Id="rId450" Type="http://schemas.openxmlformats.org/officeDocument/2006/relationships/image" Target="media/image203.png"/><Relationship Id="rId17" Type="http://schemas.openxmlformats.org/officeDocument/2006/relationships/header" Target="header6.xml"/><Relationship Id="rId38" Type="http://schemas.openxmlformats.org/officeDocument/2006/relationships/oleObject" Target="embeddings/oleObject9.bin"/><Relationship Id="rId59" Type="http://schemas.openxmlformats.org/officeDocument/2006/relationships/oleObject" Target="embeddings/oleObject20.bin"/><Relationship Id="rId103" Type="http://schemas.openxmlformats.org/officeDocument/2006/relationships/oleObject" Target="embeddings/oleObject41.bin"/><Relationship Id="rId124" Type="http://schemas.openxmlformats.org/officeDocument/2006/relationships/image" Target="media/image52.wmf"/><Relationship Id="rId310" Type="http://schemas.openxmlformats.org/officeDocument/2006/relationships/oleObject" Target="embeddings/oleObject151.bin"/><Relationship Id="rId70" Type="http://schemas.openxmlformats.org/officeDocument/2006/relationships/image" Target="media/image26.wmf"/><Relationship Id="rId91" Type="http://schemas.openxmlformats.org/officeDocument/2006/relationships/oleObject" Target="embeddings/oleObject35.bin"/><Relationship Id="rId145" Type="http://schemas.openxmlformats.org/officeDocument/2006/relationships/oleObject" Target="embeddings/oleObject62.bin"/><Relationship Id="rId166" Type="http://schemas.openxmlformats.org/officeDocument/2006/relationships/oleObject" Target="embeddings/oleObject73.bin"/><Relationship Id="rId187" Type="http://schemas.openxmlformats.org/officeDocument/2006/relationships/oleObject" Target="embeddings/oleObject85.bin"/><Relationship Id="rId331" Type="http://schemas.openxmlformats.org/officeDocument/2006/relationships/image" Target="media/image148.wmf"/><Relationship Id="rId352" Type="http://schemas.openxmlformats.org/officeDocument/2006/relationships/oleObject" Target="embeddings/oleObject172.bin"/><Relationship Id="rId373" Type="http://schemas.openxmlformats.org/officeDocument/2006/relationships/image" Target="media/image169.wmf"/><Relationship Id="rId394" Type="http://schemas.openxmlformats.org/officeDocument/2006/relationships/oleObject" Target="embeddings/oleObject194.bin"/><Relationship Id="rId408" Type="http://schemas.openxmlformats.org/officeDocument/2006/relationships/oleObject" Target="embeddings/oleObject202.bin"/><Relationship Id="rId429" Type="http://schemas.openxmlformats.org/officeDocument/2006/relationships/image" Target="media/image193.wmf"/><Relationship Id="rId1" Type="http://schemas.openxmlformats.org/officeDocument/2006/relationships/numbering" Target="numbering.xml"/><Relationship Id="rId212" Type="http://schemas.openxmlformats.org/officeDocument/2006/relationships/image" Target="media/image94.wmf"/><Relationship Id="rId233" Type="http://schemas.openxmlformats.org/officeDocument/2006/relationships/oleObject" Target="embeddings/oleObject109.bin"/><Relationship Id="rId254" Type="http://schemas.openxmlformats.org/officeDocument/2006/relationships/oleObject" Target="embeddings/oleObject121.bin"/><Relationship Id="rId440" Type="http://schemas.openxmlformats.org/officeDocument/2006/relationships/oleObject" Target="embeddings/oleObject220.bin"/><Relationship Id="rId28" Type="http://schemas.openxmlformats.org/officeDocument/2006/relationships/oleObject" Target="embeddings/oleObject4.bin"/><Relationship Id="rId49" Type="http://schemas.openxmlformats.org/officeDocument/2006/relationships/oleObject" Target="embeddings/oleObject15.bin"/><Relationship Id="rId114" Type="http://schemas.openxmlformats.org/officeDocument/2006/relationships/image" Target="media/image47.wmf"/><Relationship Id="rId275" Type="http://schemas.openxmlformats.org/officeDocument/2006/relationships/oleObject" Target="embeddings/oleObject134.bin"/><Relationship Id="rId296" Type="http://schemas.openxmlformats.org/officeDocument/2006/relationships/header" Target="header9.xml"/><Relationship Id="rId300" Type="http://schemas.openxmlformats.org/officeDocument/2006/relationships/oleObject" Target="embeddings/oleObject146.bin"/><Relationship Id="rId60" Type="http://schemas.openxmlformats.org/officeDocument/2006/relationships/image" Target="media/image21.wmf"/><Relationship Id="rId81" Type="http://schemas.openxmlformats.org/officeDocument/2006/relationships/oleObject" Target="embeddings/oleObject31.bin"/><Relationship Id="rId135" Type="http://schemas.openxmlformats.org/officeDocument/2006/relationships/oleObject" Target="embeddings/oleObject57.bin"/><Relationship Id="rId156" Type="http://schemas.openxmlformats.org/officeDocument/2006/relationships/image" Target="media/image68.wmf"/><Relationship Id="rId177" Type="http://schemas.openxmlformats.org/officeDocument/2006/relationships/oleObject" Target="embeddings/oleObject79.bin"/><Relationship Id="rId198" Type="http://schemas.openxmlformats.org/officeDocument/2006/relationships/image" Target="media/image87.wmf"/><Relationship Id="rId321" Type="http://schemas.openxmlformats.org/officeDocument/2006/relationships/image" Target="media/image143.wmf"/><Relationship Id="rId342" Type="http://schemas.openxmlformats.org/officeDocument/2006/relationships/oleObject" Target="embeddings/oleObject167.bin"/><Relationship Id="rId363" Type="http://schemas.openxmlformats.org/officeDocument/2006/relationships/image" Target="media/image164.wmf"/><Relationship Id="rId384" Type="http://schemas.openxmlformats.org/officeDocument/2006/relationships/image" Target="media/image174.wmf"/><Relationship Id="rId419" Type="http://schemas.openxmlformats.org/officeDocument/2006/relationships/image" Target="media/image188.wmf"/><Relationship Id="rId202" Type="http://schemas.openxmlformats.org/officeDocument/2006/relationships/image" Target="media/image89.wmf"/><Relationship Id="rId223" Type="http://schemas.openxmlformats.org/officeDocument/2006/relationships/oleObject" Target="embeddings/oleObject103.bin"/><Relationship Id="rId244" Type="http://schemas.openxmlformats.org/officeDocument/2006/relationships/image" Target="media/image108.wmf"/><Relationship Id="rId430" Type="http://schemas.openxmlformats.org/officeDocument/2006/relationships/oleObject" Target="embeddings/oleObject215.bin"/><Relationship Id="rId18" Type="http://schemas.openxmlformats.org/officeDocument/2006/relationships/footer" Target="footer4.xml"/><Relationship Id="rId39" Type="http://schemas.openxmlformats.org/officeDocument/2006/relationships/image" Target="media/image11.wmf"/><Relationship Id="rId265" Type="http://schemas.openxmlformats.org/officeDocument/2006/relationships/oleObject" Target="embeddings/oleObject129.bin"/><Relationship Id="rId286" Type="http://schemas.openxmlformats.org/officeDocument/2006/relationships/image" Target="media/image126.wmf"/><Relationship Id="rId451" Type="http://schemas.openxmlformats.org/officeDocument/2006/relationships/image" Target="media/image204.png"/><Relationship Id="rId50" Type="http://schemas.openxmlformats.org/officeDocument/2006/relationships/image" Target="media/image16.wmf"/><Relationship Id="rId104" Type="http://schemas.openxmlformats.org/officeDocument/2006/relationships/image" Target="media/image42.wmf"/><Relationship Id="rId125" Type="http://schemas.openxmlformats.org/officeDocument/2006/relationships/oleObject" Target="embeddings/oleObject52.bin"/><Relationship Id="rId146" Type="http://schemas.openxmlformats.org/officeDocument/2006/relationships/image" Target="media/image63.wmf"/><Relationship Id="rId167" Type="http://schemas.openxmlformats.org/officeDocument/2006/relationships/image" Target="media/image73.wmf"/><Relationship Id="rId188" Type="http://schemas.openxmlformats.org/officeDocument/2006/relationships/image" Target="media/image82.wmf"/><Relationship Id="rId311" Type="http://schemas.openxmlformats.org/officeDocument/2006/relationships/image" Target="media/image138.wmf"/><Relationship Id="rId332" Type="http://schemas.openxmlformats.org/officeDocument/2006/relationships/oleObject" Target="embeddings/oleObject162.bin"/><Relationship Id="rId353" Type="http://schemas.openxmlformats.org/officeDocument/2006/relationships/image" Target="media/image159.wmf"/><Relationship Id="rId374" Type="http://schemas.openxmlformats.org/officeDocument/2006/relationships/oleObject" Target="embeddings/oleObject183.bin"/><Relationship Id="rId395" Type="http://schemas.openxmlformats.org/officeDocument/2006/relationships/image" Target="media/image179.wmf"/><Relationship Id="rId409" Type="http://schemas.openxmlformats.org/officeDocument/2006/relationships/oleObject" Target="embeddings/oleObject203.bin"/><Relationship Id="rId71" Type="http://schemas.openxmlformats.org/officeDocument/2006/relationships/oleObject" Target="embeddings/oleObject26.bin"/><Relationship Id="rId92" Type="http://schemas.openxmlformats.org/officeDocument/2006/relationships/image" Target="media/image36.wmf"/><Relationship Id="rId213" Type="http://schemas.openxmlformats.org/officeDocument/2006/relationships/oleObject" Target="embeddings/oleObject98.bin"/><Relationship Id="rId234" Type="http://schemas.openxmlformats.org/officeDocument/2006/relationships/image" Target="media/image104.wmf"/><Relationship Id="rId420" Type="http://schemas.openxmlformats.org/officeDocument/2006/relationships/oleObject" Target="embeddings/oleObject210.bin"/><Relationship Id="rId2" Type="http://schemas.openxmlformats.org/officeDocument/2006/relationships/styles" Target="styles.xml"/><Relationship Id="rId29" Type="http://schemas.openxmlformats.org/officeDocument/2006/relationships/image" Target="media/image6.wmf"/><Relationship Id="rId255" Type="http://schemas.openxmlformats.org/officeDocument/2006/relationships/oleObject" Target="embeddings/oleObject122.bin"/><Relationship Id="rId276" Type="http://schemas.openxmlformats.org/officeDocument/2006/relationships/image" Target="media/image121.wmf"/><Relationship Id="rId297" Type="http://schemas.openxmlformats.org/officeDocument/2006/relationships/image" Target="media/image131.wmf"/><Relationship Id="rId441" Type="http://schemas.openxmlformats.org/officeDocument/2006/relationships/image" Target="media/image199.wmf"/><Relationship Id="rId40" Type="http://schemas.openxmlformats.org/officeDocument/2006/relationships/oleObject" Target="embeddings/oleObject10.bin"/><Relationship Id="rId115" Type="http://schemas.openxmlformats.org/officeDocument/2006/relationships/oleObject" Target="embeddings/oleObject47.bin"/><Relationship Id="rId136" Type="http://schemas.openxmlformats.org/officeDocument/2006/relationships/image" Target="media/image58.wmf"/><Relationship Id="rId157" Type="http://schemas.openxmlformats.org/officeDocument/2006/relationships/oleObject" Target="embeddings/oleObject68.bin"/><Relationship Id="rId178" Type="http://schemas.openxmlformats.org/officeDocument/2006/relationships/oleObject" Target="embeddings/oleObject80.bin"/><Relationship Id="rId301" Type="http://schemas.openxmlformats.org/officeDocument/2006/relationships/image" Target="media/image133.wmf"/><Relationship Id="rId322" Type="http://schemas.openxmlformats.org/officeDocument/2006/relationships/oleObject" Target="embeddings/oleObject157.bin"/><Relationship Id="rId343" Type="http://schemas.openxmlformats.org/officeDocument/2006/relationships/image" Target="media/image154.wmf"/><Relationship Id="rId364" Type="http://schemas.openxmlformats.org/officeDocument/2006/relationships/oleObject" Target="embeddings/oleObject178.bin"/><Relationship Id="rId61" Type="http://schemas.openxmlformats.org/officeDocument/2006/relationships/oleObject" Target="embeddings/oleObject21.bin"/><Relationship Id="rId82" Type="http://schemas.openxmlformats.org/officeDocument/2006/relationships/image" Target="media/image32.wmf"/><Relationship Id="rId199" Type="http://schemas.openxmlformats.org/officeDocument/2006/relationships/oleObject" Target="embeddings/oleObject91.bin"/><Relationship Id="rId203" Type="http://schemas.openxmlformats.org/officeDocument/2006/relationships/oleObject" Target="embeddings/oleObject93.bin"/><Relationship Id="rId385" Type="http://schemas.openxmlformats.org/officeDocument/2006/relationships/oleObject" Target="embeddings/oleObject189.bin"/><Relationship Id="rId19" Type="http://schemas.openxmlformats.org/officeDocument/2006/relationships/footer" Target="footer5.xml"/><Relationship Id="rId224" Type="http://schemas.openxmlformats.org/officeDocument/2006/relationships/image" Target="media/image100.wmf"/><Relationship Id="rId245" Type="http://schemas.openxmlformats.org/officeDocument/2006/relationships/oleObject" Target="embeddings/oleObject116.bin"/><Relationship Id="rId266" Type="http://schemas.openxmlformats.org/officeDocument/2006/relationships/image" Target="media/image116.wmf"/><Relationship Id="rId287" Type="http://schemas.openxmlformats.org/officeDocument/2006/relationships/oleObject" Target="embeddings/oleObject140.bin"/><Relationship Id="rId410" Type="http://schemas.openxmlformats.org/officeDocument/2006/relationships/oleObject" Target="embeddings/oleObject204.bin"/><Relationship Id="rId431" Type="http://schemas.openxmlformats.org/officeDocument/2006/relationships/image" Target="media/image194.wmf"/><Relationship Id="rId452" Type="http://schemas.openxmlformats.org/officeDocument/2006/relationships/header" Target="header11.xml"/><Relationship Id="rId30" Type="http://schemas.openxmlformats.org/officeDocument/2006/relationships/oleObject" Target="embeddings/oleObject5.bin"/><Relationship Id="rId105" Type="http://schemas.openxmlformats.org/officeDocument/2006/relationships/oleObject" Target="embeddings/oleObject42.bin"/><Relationship Id="rId126" Type="http://schemas.openxmlformats.org/officeDocument/2006/relationships/image" Target="media/image53.wmf"/><Relationship Id="rId147" Type="http://schemas.openxmlformats.org/officeDocument/2006/relationships/oleObject" Target="embeddings/oleObject63.bin"/><Relationship Id="rId168" Type="http://schemas.openxmlformats.org/officeDocument/2006/relationships/oleObject" Target="embeddings/oleObject74.bin"/><Relationship Id="rId312" Type="http://schemas.openxmlformats.org/officeDocument/2006/relationships/oleObject" Target="embeddings/oleObject152.bin"/><Relationship Id="rId333" Type="http://schemas.openxmlformats.org/officeDocument/2006/relationships/image" Target="media/image149.wmf"/><Relationship Id="rId354" Type="http://schemas.openxmlformats.org/officeDocument/2006/relationships/oleObject" Target="embeddings/oleObject173.bin"/><Relationship Id="rId51" Type="http://schemas.openxmlformats.org/officeDocument/2006/relationships/oleObject" Target="embeddings/oleObject16.bin"/><Relationship Id="rId72" Type="http://schemas.openxmlformats.org/officeDocument/2006/relationships/image" Target="media/image27.wmf"/><Relationship Id="rId93" Type="http://schemas.openxmlformats.org/officeDocument/2006/relationships/oleObject" Target="embeddings/oleObject36.bin"/><Relationship Id="rId189" Type="http://schemas.openxmlformats.org/officeDocument/2006/relationships/oleObject" Target="embeddings/oleObject86.bin"/><Relationship Id="rId375" Type="http://schemas.openxmlformats.org/officeDocument/2006/relationships/image" Target="media/image170.wmf"/><Relationship Id="rId396" Type="http://schemas.openxmlformats.org/officeDocument/2006/relationships/oleObject" Target="embeddings/oleObject195.bin"/><Relationship Id="rId3" Type="http://schemas.microsoft.com/office/2007/relationships/stylesWithEffects" Target="stylesWithEffects.xml"/><Relationship Id="rId214" Type="http://schemas.openxmlformats.org/officeDocument/2006/relationships/image" Target="media/image95.wmf"/><Relationship Id="rId235" Type="http://schemas.openxmlformats.org/officeDocument/2006/relationships/oleObject" Target="embeddings/oleObject110.bin"/><Relationship Id="rId256" Type="http://schemas.openxmlformats.org/officeDocument/2006/relationships/oleObject" Target="embeddings/oleObject123.bin"/><Relationship Id="rId277" Type="http://schemas.openxmlformats.org/officeDocument/2006/relationships/oleObject" Target="embeddings/oleObject135.bin"/><Relationship Id="rId298" Type="http://schemas.openxmlformats.org/officeDocument/2006/relationships/oleObject" Target="embeddings/oleObject145.bin"/><Relationship Id="rId400" Type="http://schemas.openxmlformats.org/officeDocument/2006/relationships/oleObject" Target="embeddings/oleObject197.bin"/><Relationship Id="rId421" Type="http://schemas.openxmlformats.org/officeDocument/2006/relationships/image" Target="media/image189.wmf"/><Relationship Id="rId442" Type="http://schemas.openxmlformats.org/officeDocument/2006/relationships/oleObject" Target="embeddings/oleObject221.bin"/><Relationship Id="rId116" Type="http://schemas.openxmlformats.org/officeDocument/2006/relationships/image" Target="media/image48.wmf"/><Relationship Id="rId137" Type="http://schemas.openxmlformats.org/officeDocument/2006/relationships/oleObject" Target="embeddings/oleObject58.bin"/><Relationship Id="rId158" Type="http://schemas.openxmlformats.org/officeDocument/2006/relationships/image" Target="media/image69.wmf"/><Relationship Id="rId302" Type="http://schemas.openxmlformats.org/officeDocument/2006/relationships/oleObject" Target="embeddings/oleObject147.bin"/><Relationship Id="rId323" Type="http://schemas.openxmlformats.org/officeDocument/2006/relationships/image" Target="media/image144.wmf"/><Relationship Id="rId344" Type="http://schemas.openxmlformats.org/officeDocument/2006/relationships/oleObject" Target="embeddings/oleObject168.bin"/><Relationship Id="rId20" Type="http://schemas.openxmlformats.org/officeDocument/2006/relationships/header" Target="header7.xml"/><Relationship Id="rId41" Type="http://schemas.openxmlformats.org/officeDocument/2006/relationships/image" Target="media/image12.wmf"/><Relationship Id="rId62" Type="http://schemas.openxmlformats.org/officeDocument/2006/relationships/image" Target="media/image22.wmf"/><Relationship Id="rId83" Type="http://schemas.openxmlformats.org/officeDocument/2006/relationships/oleObject" Target="embeddings/oleObject32.bin"/><Relationship Id="rId179" Type="http://schemas.openxmlformats.org/officeDocument/2006/relationships/image" Target="media/image78.wmf"/><Relationship Id="rId365" Type="http://schemas.openxmlformats.org/officeDocument/2006/relationships/image" Target="media/image165.wmf"/><Relationship Id="rId386" Type="http://schemas.openxmlformats.org/officeDocument/2006/relationships/oleObject" Target="embeddings/oleObject190.bin"/><Relationship Id="rId190" Type="http://schemas.openxmlformats.org/officeDocument/2006/relationships/image" Target="media/image83.wmf"/><Relationship Id="rId204" Type="http://schemas.openxmlformats.org/officeDocument/2006/relationships/image" Target="media/image90.wmf"/><Relationship Id="rId225" Type="http://schemas.openxmlformats.org/officeDocument/2006/relationships/oleObject" Target="embeddings/oleObject104.bin"/><Relationship Id="rId246" Type="http://schemas.openxmlformats.org/officeDocument/2006/relationships/image" Target="media/image109.wmf"/><Relationship Id="rId267" Type="http://schemas.openxmlformats.org/officeDocument/2006/relationships/oleObject" Target="embeddings/oleObject130.bin"/><Relationship Id="rId288" Type="http://schemas.openxmlformats.org/officeDocument/2006/relationships/image" Target="media/image127.wmf"/><Relationship Id="rId411" Type="http://schemas.openxmlformats.org/officeDocument/2006/relationships/oleObject" Target="embeddings/oleObject205.bin"/><Relationship Id="rId432" Type="http://schemas.openxmlformats.org/officeDocument/2006/relationships/oleObject" Target="embeddings/oleObject216.bin"/><Relationship Id="rId453" Type="http://schemas.openxmlformats.org/officeDocument/2006/relationships/header" Target="header12.xml"/><Relationship Id="rId106" Type="http://schemas.openxmlformats.org/officeDocument/2006/relationships/image" Target="media/image43.wmf"/><Relationship Id="rId127" Type="http://schemas.openxmlformats.org/officeDocument/2006/relationships/oleObject" Target="embeddings/oleObject53.bin"/><Relationship Id="rId313" Type="http://schemas.openxmlformats.org/officeDocument/2006/relationships/image" Target="media/image139.wmf"/><Relationship Id="rId10" Type="http://schemas.openxmlformats.org/officeDocument/2006/relationships/header" Target="header2.xml"/><Relationship Id="rId31" Type="http://schemas.openxmlformats.org/officeDocument/2006/relationships/image" Target="media/image7.wmf"/><Relationship Id="rId52" Type="http://schemas.openxmlformats.org/officeDocument/2006/relationships/image" Target="media/image17.wmf"/><Relationship Id="rId73" Type="http://schemas.openxmlformats.org/officeDocument/2006/relationships/oleObject" Target="embeddings/oleObject27.bin"/><Relationship Id="rId94" Type="http://schemas.openxmlformats.org/officeDocument/2006/relationships/image" Target="media/image37.wmf"/><Relationship Id="rId148" Type="http://schemas.openxmlformats.org/officeDocument/2006/relationships/image" Target="media/image64.wmf"/><Relationship Id="rId169" Type="http://schemas.openxmlformats.org/officeDocument/2006/relationships/image" Target="media/image74.wmf"/><Relationship Id="rId334" Type="http://schemas.openxmlformats.org/officeDocument/2006/relationships/oleObject" Target="embeddings/oleObject163.bin"/><Relationship Id="rId355" Type="http://schemas.openxmlformats.org/officeDocument/2006/relationships/image" Target="media/image160.wmf"/><Relationship Id="rId376" Type="http://schemas.openxmlformats.org/officeDocument/2006/relationships/oleObject" Target="embeddings/oleObject184.bin"/><Relationship Id="rId397" Type="http://schemas.openxmlformats.org/officeDocument/2006/relationships/image" Target="media/image180.wmf"/><Relationship Id="rId4" Type="http://schemas.openxmlformats.org/officeDocument/2006/relationships/settings" Target="settings.xml"/><Relationship Id="rId180" Type="http://schemas.openxmlformats.org/officeDocument/2006/relationships/oleObject" Target="embeddings/oleObject81.bin"/><Relationship Id="rId215" Type="http://schemas.openxmlformats.org/officeDocument/2006/relationships/oleObject" Target="embeddings/oleObject99.bin"/><Relationship Id="rId236" Type="http://schemas.openxmlformats.org/officeDocument/2006/relationships/image" Target="media/image105.wmf"/><Relationship Id="rId257" Type="http://schemas.openxmlformats.org/officeDocument/2006/relationships/oleObject" Target="embeddings/oleObject124.bin"/><Relationship Id="rId278" Type="http://schemas.openxmlformats.org/officeDocument/2006/relationships/image" Target="media/image122.wmf"/><Relationship Id="rId401" Type="http://schemas.openxmlformats.org/officeDocument/2006/relationships/image" Target="media/image182.wmf"/><Relationship Id="rId422" Type="http://schemas.openxmlformats.org/officeDocument/2006/relationships/oleObject" Target="embeddings/oleObject211.bin"/><Relationship Id="rId443" Type="http://schemas.openxmlformats.org/officeDocument/2006/relationships/image" Target="media/image200.wmf"/><Relationship Id="rId303" Type="http://schemas.openxmlformats.org/officeDocument/2006/relationships/image" Target="media/image134.wmf"/><Relationship Id="rId42" Type="http://schemas.openxmlformats.org/officeDocument/2006/relationships/oleObject" Target="embeddings/oleObject11.bin"/><Relationship Id="rId84" Type="http://schemas.openxmlformats.org/officeDocument/2006/relationships/image" Target="media/image33.wmf"/><Relationship Id="rId138" Type="http://schemas.openxmlformats.org/officeDocument/2006/relationships/image" Target="media/image59.emf"/><Relationship Id="rId345" Type="http://schemas.openxmlformats.org/officeDocument/2006/relationships/image" Target="media/image155.wmf"/><Relationship Id="rId387" Type="http://schemas.openxmlformats.org/officeDocument/2006/relationships/image" Target="media/image175.wmf"/><Relationship Id="rId191" Type="http://schemas.openxmlformats.org/officeDocument/2006/relationships/oleObject" Target="embeddings/oleObject87.bin"/><Relationship Id="rId205" Type="http://schemas.openxmlformats.org/officeDocument/2006/relationships/oleObject" Target="embeddings/oleObject94.bin"/><Relationship Id="rId247" Type="http://schemas.openxmlformats.org/officeDocument/2006/relationships/oleObject" Target="embeddings/oleObject117.bin"/><Relationship Id="rId412" Type="http://schemas.openxmlformats.org/officeDocument/2006/relationships/oleObject" Target="embeddings/oleObject206.bin"/><Relationship Id="rId107" Type="http://schemas.openxmlformats.org/officeDocument/2006/relationships/oleObject" Target="embeddings/oleObject43.bin"/><Relationship Id="rId289" Type="http://schemas.openxmlformats.org/officeDocument/2006/relationships/oleObject" Target="embeddings/oleObject141.bin"/><Relationship Id="rId454" Type="http://schemas.openxmlformats.org/officeDocument/2006/relationships/header" Target="header13.xml"/><Relationship Id="rId11" Type="http://schemas.openxmlformats.org/officeDocument/2006/relationships/footer" Target="footer1.xml"/><Relationship Id="rId53" Type="http://schemas.openxmlformats.org/officeDocument/2006/relationships/oleObject" Target="embeddings/oleObject17.bin"/><Relationship Id="rId149" Type="http://schemas.openxmlformats.org/officeDocument/2006/relationships/oleObject" Target="embeddings/oleObject64.bin"/><Relationship Id="rId314" Type="http://schemas.openxmlformats.org/officeDocument/2006/relationships/oleObject" Target="embeddings/oleObject153.bin"/><Relationship Id="rId356" Type="http://schemas.openxmlformats.org/officeDocument/2006/relationships/oleObject" Target="embeddings/oleObject174.bin"/><Relationship Id="rId398" Type="http://schemas.openxmlformats.org/officeDocument/2006/relationships/oleObject" Target="embeddings/oleObject196.bin"/><Relationship Id="rId95" Type="http://schemas.openxmlformats.org/officeDocument/2006/relationships/oleObject" Target="embeddings/oleObject37.bin"/><Relationship Id="rId160" Type="http://schemas.openxmlformats.org/officeDocument/2006/relationships/image" Target="media/image70.wmf"/><Relationship Id="rId216" Type="http://schemas.openxmlformats.org/officeDocument/2006/relationships/image" Target="media/image96.wmf"/><Relationship Id="rId423" Type="http://schemas.openxmlformats.org/officeDocument/2006/relationships/image" Target="media/image190.wmf"/><Relationship Id="rId258" Type="http://schemas.openxmlformats.org/officeDocument/2006/relationships/oleObject" Target="embeddings/oleObject125.bin"/><Relationship Id="rId22" Type="http://schemas.openxmlformats.org/officeDocument/2006/relationships/oleObject" Target="embeddings/oleObject1.bin"/><Relationship Id="rId64" Type="http://schemas.openxmlformats.org/officeDocument/2006/relationships/image" Target="media/image23.wmf"/><Relationship Id="rId118" Type="http://schemas.openxmlformats.org/officeDocument/2006/relationships/image" Target="media/image49.wmf"/><Relationship Id="rId325" Type="http://schemas.openxmlformats.org/officeDocument/2006/relationships/image" Target="media/image145.wmf"/><Relationship Id="rId367" Type="http://schemas.openxmlformats.org/officeDocument/2006/relationships/image" Target="media/image166.wmf"/><Relationship Id="rId171" Type="http://schemas.openxmlformats.org/officeDocument/2006/relationships/image" Target="media/image75.wmf"/><Relationship Id="rId227" Type="http://schemas.openxmlformats.org/officeDocument/2006/relationships/image" Target="media/image101.wmf"/><Relationship Id="rId269" Type="http://schemas.openxmlformats.org/officeDocument/2006/relationships/oleObject" Target="embeddings/oleObject131.bin"/><Relationship Id="rId434" Type="http://schemas.openxmlformats.org/officeDocument/2006/relationships/oleObject" Target="embeddings/oleObject217.bin"/><Relationship Id="rId33" Type="http://schemas.openxmlformats.org/officeDocument/2006/relationships/image" Target="media/image8.wmf"/><Relationship Id="rId129" Type="http://schemas.openxmlformats.org/officeDocument/2006/relationships/oleObject" Target="embeddings/oleObject54.bin"/><Relationship Id="rId280" Type="http://schemas.openxmlformats.org/officeDocument/2006/relationships/image" Target="media/image123.wmf"/><Relationship Id="rId336" Type="http://schemas.openxmlformats.org/officeDocument/2006/relationships/oleObject" Target="embeddings/oleObject164.bin"/><Relationship Id="rId75" Type="http://schemas.openxmlformats.org/officeDocument/2006/relationships/oleObject" Target="embeddings/oleObject28.bin"/><Relationship Id="rId140" Type="http://schemas.openxmlformats.org/officeDocument/2006/relationships/image" Target="media/image60.wmf"/><Relationship Id="rId182" Type="http://schemas.openxmlformats.org/officeDocument/2006/relationships/oleObject" Target="embeddings/oleObject82.bin"/><Relationship Id="rId378" Type="http://schemas.openxmlformats.org/officeDocument/2006/relationships/oleObject" Target="embeddings/oleObject185.bin"/><Relationship Id="rId403" Type="http://schemas.openxmlformats.org/officeDocument/2006/relationships/image" Target="media/image183.wmf"/><Relationship Id="rId6" Type="http://schemas.openxmlformats.org/officeDocument/2006/relationships/footnotes" Target="footnotes.xml"/><Relationship Id="rId238" Type="http://schemas.openxmlformats.org/officeDocument/2006/relationships/oleObject" Target="embeddings/oleObject112.bin"/><Relationship Id="rId445" Type="http://schemas.openxmlformats.org/officeDocument/2006/relationships/image" Target="media/image20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59</Pages>
  <Words>8722</Words>
  <Characters>49717</Characters>
  <Application>Microsoft Office Word</Application>
  <DocSecurity>0</DocSecurity>
  <Lines>414</Lines>
  <Paragraphs>116</Paragraphs>
  <ScaleCrop>false</ScaleCrop>
  <Company/>
  <LinksUpToDate>false</LinksUpToDate>
  <CharactersWithSpaces>58323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suanec</dc:creator>
  <cp:lastModifiedBy>cheng</cp:lastModifiedBy>
  <cp:revision>2</cp:revision>
  <cp:lastPrinted>2017-05-17T07:56:00Z</cp:lastPrinted>
  <dcterms:created xsi:type="dcterms:W3CDTF">2018-03-19T13:24:00Z</dcterms:created>
  <dcterms:modified xsi:type="dcterms:W3CDTF">2018-03-19T13:24:00Z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nNumsOnRight">
    <vt:bool>true</vt:bool>
  </property>
  <property fmtid="{D5CDD505-2E9C-101B-9397-08002B2CF9AE}" pid="5" name="MTEquationSection">
    <vt:lpwstr>1</vt:lpwstr>
  </property>
</Properties>
</file>